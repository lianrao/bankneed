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101" w:rsidRDefault="003D3C8A">
      <w:pPr>
        <w:rPr>
          <w:rFonts w:ascii="仿宋_GB2312" w:eastAsia="仿宋_GB2312" w:hAnsi="宋体"/>
          <w:b/>
          <w:bCs/>
          <w:sz w:val="30"/>
        </w:rPr>
      </w:pPr>
      <w:r>
        <w:rPr>
          <w:rFonts w:ascii="仿宋_GB2312" w:eastAsia="仿宋_GB2312" w:hAnsi="宋体"/>
          <w:b/>
          <w:bCs/>
          <w:noProof/>
          <w:sz w:val="30"/>
        </w:rPr>
        <w:pict>
          <v:rect id="_x0000_s1026" style="position:absolute;margin-left:329.75pt;margin-top:3.9pt;width:77.5pt;height:50.7pt;z-index:251656704">
            <v:textbox style="mso-next-textbox:#_x0000_s1026" inset=".5mm,.3mm,.5mm,.3mm">
              <w:txbxContent>
                <w:p w:rsidR="00284DF6" w:rsidRDefault="00284DF6">
                  <w:pPr>
                    <w:snapToGrid w:val="0"/>
                    <w:spacing w:before="60"/>
                    <w:jc w:val="center"/>
                    <w:rPr>
                      <w:sz w:val="28"/>
                      <w:szCs w:val="28"/>
                    </w:rPr>
                  </w:pPr>
                  <w:r>
                    <w:rPr>
                      <w:rFonts w:hint="eastAsia"/>
                      <w:sz w:val="28"/>
                      <w:szCs w:val="28"/>
                    </w:rPr>
                    <w:t>内部资料</w:t>
                  </w:r>
                </w:p>
                <w:p w:rsidR="00284DF6" w:rsidRDefault="00284DF6">
                  <w:pPr>
                    <w:snapToGrid w:val="0"/>
                    <w:spacing w:before="60"/>
                    <w:jc w:val="center"/>
                    <w:rPr>
                      <w:sz w:val="28"/>
                      <w:szCs w:val="28"/>
                    </w:rPr>
                  </w:pPr>
                  <w:r>
                    <w:rPr>
                      <w:rFonts w:hint="eastAsia"/>
                      <w:sz w:val="28"/>
                      <w:szCs w:val="28"/>
                    </w:rPr>
                    <w:t>妥善保管</w:t>
                  </w:r>
                </w:p>
              </w:txbxContent>
            </v:textbox>
          </v:rect>
        </w:pict>
      </w:r>
    </w:p>
    <w:p w:rsidR="00DE219F" w:rsidRDefault="00DE219F" w:rsidP="00DE219F">
      <w:pPr>
        <w:rPr>
          <w:rFonts w:ascii="宋体" w:hAnsi="宋体"/>
          <w:sz w:val="52"/>
        </w:rPr>
      </w:pPr>
    </w:p>
    <w:p w:rsidR="00DE219F" w:rsidRDefault="00DE219F" w:rsidP="00DE219F">
      <w:pPr>
        <w:rPr>
          <w:rFonts w:ascii="宋体" w:hAnsi="宋体"/>
          <w:sz w:val="52"/>
        </w:rPr>
      </w:pPr>
    </w:p>
    <w:p w:rsidR="00327101" w:rsidRPr="0094582A" w:rsidRDefault="003D3C8A" w:rsidP="00DE219F">
      <w:pPr>
        <w:jc w:val="center"/>
        <w:rPr>
          <w:rFonts w:ascii="宋体" w:hAnsi="宋体"/>
          <w:b/>
          <w:sz w:val="52"/>
        </w:rPr>
      </w:pPr>
      <w:r w:rsidRPr="003D3C8A">
        <w:rPr>
          <w:rFonts w:ascii="宋体" w:hAnsi="宋体"/>
          <w:b/>
          <w:noProof/>
          <w:sz w:val="20"/>
        </w:rPr>
        <w:pict>
          <v:line id="_x0000_s1030" style="position:absolute;left:0;text-align:left;z-index:251657728" from="-1in,30pt" to="7in,30pt" strokecolor="none" strokeweight="1pt"/>
        </w:pict>
      </w:r>
      <w:r w:rsidR="0094582A" w:rsidRPr="0094582A">
        <w:rPr>
          <w:rFonts w:ascii="宋体" w:hAnsi="宋体" w:hint="eastAsia"/>
          <w:b/>
          <w:sz w:val="52"/>
        </w:rPr>
        <w:t>征信系统</w:t>
      </w:r>
      <w:r w:rsidR="00DE219F" w:rsidRPr="0094582A">
        <w:rPr>
          <w:rFonts w:ascii="宋体" w:hAnsi="宋体" w:hint="eastAsia"/>
          <w:b/>
          <w:sz w:val="52"/>
        </w:rPr>
        <w:t>数据</w:t>
      </w:r>
      <w:r w:rsidR="0094582A" w:rsidRPr="0094582A">
        <w:rPr>
          <w:rFonts w:ascii="宋体" w:hAnsi="宋体" w:hint="eastAsia"/>
          <w:b/>
          <w:sz w:val="52"/>
        </w:rPr>
        <w:t>采集</w:t>
      </w:r>
      <w:r w:rsidR="00DE219F" w:rsidRPr="0094582A">
        <w:rPr>
          <w:rFonts w:ascii="宋体" w:hAnsi="宋体" w:hint="eastAsia"/>
          <w:b/>
          <w:sz w:val="52"/>
        </w:rPr>
        <w:t>接口规范</w:t>
      </w:r>
    </w:p>
    <w:p w:rsidR="0094582A" w:rsidRPr="0094582A" w:rsidRDefault="0094582A" w:rsidP="0094582A">
      <w:pPr>
        <w:jc w:val="center"/>
        <w:rPr>
          <w:b/>
          <w:sz w:val="36"/>
          <w:szCs w:val="36"/>
        </w:rPr>
      </w:pPr>
      <w:r w:rsidRPr="0094582A">
        <w:rPr>
          <w:rFonts w:hint="eastAsia"/>
          <w:b/>
          <w:sz w:val="36"/>
          <w:szCs w:val="36"/>
        </w:rPr>
        <w:t>（</w:t>
      </w:r>
      <w:r w:rsidR="0021226A">
        <w:rPr>
          <w:rFonts w:hint="eastAsia"/>
          <w:b/>
          <w:sz w:val="36"/>
          <w:szCs w:val="36"/>
        </w:rPr>
        <w:t>信用保证保险</w:t>
      </w:r>
      <w:r w:rsidRPr="0094582A">
        <w:rPr>
          <w:rFonts w:hint="eastAsia"/>
          <w:b/>
          <w:sz w:val="36"/>
          <w:szCs w:val="36"/>
        </w:rPr>
        <w:t>业务部分）</w:t>
      </w:r>
    </w:p>
    <w:p w:rsidR="00DE219F" w:rsidRPr="00DE219F" w:rsidRDefault="00DE219F" w:rsidP="00DE219F"/>
    <w:p w:rsidR="00DE219F" w:rsidRPr="00DE219F" w:rsidRDefault="00DE219F" w:rsidP="00DE219F">
      <w:pPr>
        <w:jc w:val="center"/>
        <w:rPr>
          <w:b/>
        </w:rPr>
      </w:pPr>
    </w:p>
    <w:p w:rsidR="00DE219F" w:rsidRPr="003925B1" w:rsidRDefault="00DE219F" w:rsidP="00DE219F">
      <w:pPr>
        <w:jc w:val="center"/>
        <w:rPr>
          <w:sz w:val="28"/>
          <w:szCs w:val="28"/>
        </w:rPr>
      </w:pPr>
    </w:p>
    <w:p w:rsidR="00DE219F" w:rsidRPr="00151119" w:rsidRDefault="00DE219F" w:rsidP="00DE219F">
      <w:pPr>
        <w:jc w:val="center"/>
        <w:rPr>
          <w:b/>
          <w:sz w:val="28"/>
          <w:szCs w:val="28"/>
        </w:rPr>
      </w:pPr>
      <w:r w:rsidRPr="00151119">
        <w:rPr>
          <w:rFonts w:hint="eastAsia"/>
          <w:b/>
          <w:sz w:val="28"/>
          <w:szCs w:val="28"/>
        </w:rPr>
        <w:t>版本号</w:t>
      </w:r>
      <w:r w:rsidR="000B43BD" w:rsidRPr="00151119">
        <w:rPr>
          <w:rFonts w:hint="eastAsia"/>
          <w:b/>
          <w:sz w:val="28"/>
          <w:szCs w:val="28"/>
        </w:rPr>
        <w:t>1</w:t>
      </w:r>
      <w:r w:rsidRPr="00151119">
        <w:rPr>
          <w:b/>
          <w:sz w:val="28"/>
          <w:szCs w:val="28"/>
        </w:rPr>
        <w:t>.</w:t>
      </w:r>
      <w:r w:rsidR="000B43BD" w:rsidRPr="00151119">
        <w:rPr>
          <w:rFonts w:hint="eastAsia"/>
          <w:b/>
          <w:sz w:val="28"/>
          <w:szCs w:val="28"/>
        </w:rPr>
        <w:t>0</w:t>
      </w:r>
    </w:p>
    <w:p w:rsidR="00DE219F" w:rsidRDefault="00DE219F" w:rsidP="00DE219F">
      <w:pPr>
        <w:jc w:val="center"/>
        <w:rPr>
          <w:b/>
        </w:rPr>
      </w:pPr>
    </w:p>
    <w:p w:rsidR="00DE219F" w:rsidRDefault="00DE219F" w:rsidP="00DE219F">
      <w:pPr>
        <w:rPr>
          <w:sz w:val="52"/>
        </w:rPr>
      </w:pPr>
    </w:p>
    <w:p w:rsidR="00DE219F" w:rsidRDefault="00DE219F" w:rsidP="00DE219F">
      <w:pPr>
        <w:jc w:val="center"/>
        <w:rPr>
          <w:sz w:val="52"/>
        </w:rPr>
      </w:pPr>
    </w:p>
    <w:p w:rsidR="00DE219F" w:rsidRDefault="00DE219F" w:rsidP="00DE219F">
      <w:pPr>
        <w:jc w:val="center"/>
        <w:rPr>
          <w:sz w:val="52"/>
        </w:rPr>
      </w:pPr>
    </w:p>
    <w:p w:rsidR="00DE219F" w:rsidRDefault="00DE219F" w:rsidP="00DE219F">
      <w:pPr>
        <w:jc w:val="center"/>
        <w:rPr>
          <w:sz w:val="52"/>
        </w:rPr>
      </w:pPr>
    </w:p>
    <w:p w:rsidR="00DE219F" w:rsidRDefault="00DE219F" w:rsidP="00DE219F">
      <w:pPr>
        <w:jc w:val="center"/>
        <w:rPr>
          <w:sz w:val="52"/>
        </w:rPr>
      </w:pPr>
    </w:p>
    <w:p w:rsidR="00DE219F" w:rsidRDefault="00DE219F" w:rsidP="00DE219F">
      <w:pPr>
        <w:jc w:val="center"/>
        <w:rPr>
          <w:sz w:val="52"/>
        </w:rPr>
      </w:pPr>
    </w:p>
    <w:p w:rsidR="0094582A" w:rsidRDefault="0094582A" w:rsidP="00DE219F">
      <w:pPr>
        <w:jc w:val="center"/>
        <w:rPr>
          <w:sz w:val="52"/>
        </w:rPr>
      </w:pPr>
    </w:p>
    <w:p w:rsidR="0094582A" w:rsidRDefault="0094582A" w:rsidP="00DE219F">
      <w:pPr>
        <w:jc w:val="center"/>
        <w:rPr>
          <w:sz w:val="52"/>
        </w:rPr>
      </w:pPr>
    </w:p>
    <w:p w:rsidR="0094582A" w:rsidRDefault="0094582A" w:rsidP="00DE219F">
      <w:pPr>
        <w:jc w:val="center"/>
        <w:rPr>
          <w:sz w:val="52"/>
        </w:rPr>
      </w:pPr>
    </w:p>
    <w:p w:rsidR="00DE219F" w:rsidRPr="00151119" w:rsidRDefault="00DE219F" w:rsidP="00DE219F">
      <w:pPr>
        <w:snapToGrid w:val="0"/>
        <w:spacing w:line="300" w:lineRule="auto"/>
        <w:jc w:val="center"/>
        <w:rPr>
          <w:b/>
          <w:sz w:val="32"/>
          <w:szCs w:val="32"/>
        </w:rPr>
      </w:pPr>
      <w:r w:rsidRPr="00151119">
        <w:rPr>
          <w:rFonts w:hint="eastAsia"/>
          <w:b/>
          <w:sz w:val="32"/>
          <w:szCs w:val="32"/>
        </w:rPr>
        <w:t>中国</w:t>
      </w:r>
      <w:r w:rsidR="00A469A1" w:rsidRPr="00151119">
        <w:rPr>
          <w:rFonts w:hint="eastAsia"/>
          <w:b/>
          <w:sz w:val="32"/>
          <w:szCs w:val="32"/>
        </w:rPr>
        <w:t>人民银行</w:t>
      </w:r>
      <w:r w:rsidRPr="00151119">
        <w:rPr>
          <w:rFonts w:hint="eastAsia"/>
          <w:b/>
          <w:sz w:val="32"/>
          <w:szCs w:val="32"/>
        </w:rPr>
        <w:t>征信中心</w:t>
      </w:r>
    </w:p>
    <w:p w:rsidR="00327101" w:rsidRPr="00151119" w:rsidRDefault="00DE219F" w:rsidP="00DE219F">
      <w:pPr>
        <w:jc w:val="center"/>
        <w:rPr>
          <w:b/>
          <w:sz w:val="32"/>
          <w:szCs w:val="32"/>
        </w:rPr>
      </w:pPr>
      <w:r w:rsidRPr="00151119">
        <w:rPr>
          <w:rFonts w:hint="eastAsia"/>
          <w:b/>
          <w:sz w:val="32"/>
          <w:szCs w:val="32"/>
        </w:rPr>
        <w:t>201</w:t>
      </w:r>
      <w:r w:rsidR="003925B1" w:rsidRPr="00151119">
        <w:rPr>
          <w:rFonts w:hint="eastAsia"/>
          <w:b/>
          <w:sz w:val="32"/>
          <w:szCs w:val="32"/>
        </w:rPr>
        <w:t>2</w:t>
      </w:r>
      <w:r w:rsidRPr="00151119">
        <w:rPr>
          <w:rFonts w:hint="eastAsia"/>
          <w:b/>
          <w:sz w:val="32"/>
          <w:szCs w:val="32"/>
        </w:rPr>
        <w:t>年</w:t>
      </w:r>
      <w:r w:rsidR="0023547C">
        <w:rPr>
          <w:rFonts w:hint="eastAsia"/>
          <w:b/>
          <w:sz w:val="32"/>
          <w:szCs w:val="32"/>
        </w:rPr>
        <w:t>10</w:t>
      </w:r>
      <w:r w:rsidRPr="00151119">
        <w:rPr>
          <w:rFonts w:hint="eastAsia"/>
          <w:b/>
          <w:sz w:val="32"/>
          <w:szCs w:val="32"/>
        </w:rPr>
        <w:t>月</w:t>
      </w:r>
      <w:r w:rsidR="003D3C8A" w:rsidRPr="003D3C8A">
        <w:rPr>
          <w:rFonts w:ascii="宋体" w:hAnsi="宋体"/>
          <w:b/>
          <w:noProof/>
          <w:sz w:val="32"/>
          <w:szCs w:val="32"/>
        </w:rPr>
        <w:pict>
          <v:line id="_x0000_s1032" style="position:absolute;left:0;text-align:left;z-index:251658752;mso-position-horizontal-relative:text;mso-position-vertical-relative:text" from="-19.1pt,32.35pt" to="462.9pt,32.35pt" strokecolor="none" strokeweight="1pt"/>
        </w:pict>
      </w:r>
    </w:p>
    <w:p w:rsidR="00DD0BE3" w:rsidRDefault="00DD0BE3">
      <w:pPr>
        <w:jc w:val="center"/>
        <w:rPr>
          <w:rFonts w:ascii="宋体" w:hAnsi="宋体"/>
          <w:b/>
          <w:bCs/>
          <w:sz w:val="28"/>
        </w:rPr>
      </w:pPr>
    </w:p>
    <w:p w:rsidR="00327101" w:rsidRDefault="0094582A">
      <w:pPr>
        <w:jc w:val="center"/>
        <w:rPr>
          <w:rFonts w:ascii="宋体" w:hAnsi="宋体"/>
          <w:b/>
          <w:bCs/>
          <w:sz w:val="28"/>
        </w:rPr>
      </w:pPr>
      <w:r>
        <w:rPr>
          <w:rFonts w:ascii="宋体" w:hAnsi="宋体"/>
          <w:b/>
          <w:bCs/>
          <w:sz w:val="28"/>
        </w:rPr>
        <w:br w:type="page"/>
      </w:r>
      <w:r w:rsidR="00327101">
        <w:rPr>
          <w:rFonts w:ascii="宋体" w:hAnsi="宋体" w:hint="eastAsia"/>
          <w:b/>
          <w:bCs/>
          <w:sz w:val="28"/>
        </w:rPr>
        <w:lastRenderedPageBreak/>
        <w:t>目</w:t>
      </w:r>
      <w:r>
        <w:rPr>
          <w:rFonts w:ascii="宋体" w:hAnsi="宋体" w:hint="eastAsia"/>
          <w:b/>
          <w:bCs/>
          <w:sz w:val="28"/>
        </w:rPr>
        <w:t xml:space="preserve">   次</w:t>
      </w:r>
    </w:p>
    <w:p w:rsidR="00AC0A0B" w:rsidRDefault="00AC0A0B">
      <w:pPr>
        <w:jc w:val="center"/>
        <w:rPr>
          <w:rFonts w:ascii="宋体" w:hAnsi="宋体"/>
          <w:b/>
          <w:bCs/>
          <w:sz w:val="28"/>
        </w:rPr>
      </w:pPr>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r w:rsidRPr="00520443">
        <w:rPr>
          <w:rStyle w:val="af4"/>
          <w:noProof/>
        </w:rPr>
        <w:fldChar w:fldCharType="begin"/>
      </w:r>
      <w:r w:rsidR="00C10DBD" w:rsidRPr="00520443">
        <w:rPr>
          <w:rStyle w:val="af4"/>
          <w:noProof/>
        </w:rPr>
        <w:instrText xml:space="preserve"> </w:instrText>
      </w:r>
      <w:r w:rsidR="00C10DBD" w:rsidRPr="00520443">
        <w:rPr>
          <w:rStyle w:val="af4"/>
          <w:rFonts w:hint="eastAsia"/>
          <w:noProof/>
        </w:rPr>
        <w:instrText>TOC \o "1-3" \h \z \u</w:instrText>
      </w:r>
      <w:r w:rsidR="00C10DBD" w:rsidRPr="00520443">
        <w:rPr>
          <w:rStyle w:val="af4"/>
          <w:noProof/>
        </w:rPr>
        <w:instrText xml:space="preserve"> </w:instrText>
      </w:r>
      <w:r w:rsidRPr="00520443">
        <w:rPr>
          <w:rStyle w:val="af4"/>
          <w:noProof/>
        </w:rPr>
        <w:fldChar w:fldCharType="separate"/>
      </w:r>
      <w:hyperlink w:anchor="_Toc334002645" w:history="1">
        <w:r w:rsidR="006D73AA" w:rsidRPr="006D73AA">
          <w:rPr>
            <w:rStyle w:val="af4"/>
            <w:noProof/>
          </w:rPr>
          <w:t>1</w:t>
        </w:r>
        <w:r w:rsidR="006D73AA" w:rsidRPr="006D73AA">
          <w:rPr>
            <w:rStyle w:val="af4"/>
            <w:rFonts w:hint="eastAsia"/>
            <w:noProof/>
          </w:rPr>
          <w:t>范围</w:t>
        </w:r>
        <w:r w:rsidR="006D73AA" w:rsidRPr="006D73AA">
          <w:rPr>
            <w:noProof/>
            <w:webHidden/>
          </w:rPr>
          <w:tab/>
        </w:r>
        <w:r w:rsidRPr="006D73AA">
          <w:rPr>
            <w:noProof/>
            <w:webHidden/>
          </w:rPr>
          <w:fldChar w:fldCharType="begin"/>
        </w:r>
        <w:r w:rsidR="006D73AA" w:rsidRPr="006D73AA">
          <w:rPr>
            <w:noProof/>
            <w:webHidden/>
          </w:rPr>
          <w:instrText xml:space="preserve"> PAGEREF _Toc334002645 \h </w:instrText>
        </w:r>
        <w:r w:rsidRPr="006D73AA">
          <w:rPr>
            <w:noProof/>
            <w:webHidden/>
          </w:rPr>
        </w:r>
        <w:r w:rsidRPr="006D73AA">
          <w:rPr>
            <w:noProof/>
            <w:webHidden/>
          </w:rPr>
          <w:fldChar w:fldCharType="separate"/>
        </w:r>
        <w:r w:rsidR="006D73AA" w:rsidRPr="006D73AA">
          <w:rPr>
            <w:noProof/>
            <w:webHidden/>
          </w:rPr>
          <w:t>1</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46" w:history="1">
        <w:r w:rsidR="006D73AA" w:rsidRPr="006D73AA">
          <w:rPr>
            <w:rStyle w:val="af4"/>
            <w:noProof/>
          </w:rPr>
          <w:t>2</w:t>
        </w:r>
        <w:r w:rsidR="006D73AA" w:rsidRPr="006D73AA">
          <w:rPr>
            <w:rStyle w:val="af4"/>
            <w:rFonts w:hint="eastAsia"/>
            <w:noProof/>
          </w:rPr>
          <w:t>规范性引用文件</w:t>
        </w:r>
        <w:r w:rsidR="006D73AA" w:rsidRPr="006D73AA">
          <w:rPr>
            <w:noProof/>
            <w:webHidden/>
          </w:rPr>
          <w:tab/>
        </w:r>
        <w:r w:rsidRPr="006D73AA">
          <w:rPr>
            <w:noProof/>
            <w:webHidden/>
          </w:rPr>
          <w:fldChar w:fldCharType="begin"/>
        </w:r>
        <w:r w:rsidR="006D73AA" w:rsidRPr="006D73AA">
          <w:rPr>
            <w:noProof/>
            <w:webHidden/>
          </w:rPr>
          <w:instrText xml:space="preserve"> PAGEREF _Toc334002646 \h </w:instrText>
        </w:r>
        <w:r w:rsidRPr="006D73AA">
          <w:rPr>
            <w:noProof/>
            <w:webHidden/>
          </w:rPr>
        </w:r>
        <w:r w:rsidRPr="006D73AA">
          <w:rPr>
            <w:noProof/>
            <w:webHidden/>
          </w:rPr>
          <w:fldChar w:fldCharType="separate"/>
        </w:r>
        <w:r w:rsidR="006D73AA" w:rsidRPr="006D73AA">
          <w:rPr>
            <w:noProof/>
            <w:webHidden/>
          </w:rPr>
          <w:t>1</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47" w:history="1">
        <w:r w:rsidR="006D73AA" w:rsidRPr="006D73AA">
          <w:rPr>
            <w:rStyle w:val="af4"/>
            <w:noProof/>
          </w:rPr>
          <w:t>3</w:t>
        </w:r>
        <w:r w:rsidR="006D73AA" w:rsidRPr="006D73AA">
          <w:rPr>
            <w:rStyle w:val="af4"/>
            <w:rFonts w:hint="eastAsia"/>
            <w:noProof/>
          </w:rPr>
          <w:t>术语和定义</w:t>
        </w:r>
        <w:r w:rsidR="006D73AA" w:rsidRPr="006D73AA">
          <w:rPr>
            <w:noProof/>
            <w:webHidden/>
          </w:rPr>
          <w:tab/>
        </w:r>
        <w:r w:rsidRPr="006D73AA">
          <w:rPr>
            <w:noProof/>
            <w:webHidden/>
          </w:rPr>
          <w:fldChar w:fldCharType="begin"/>
        </w:r>
        <w:r w:rsidR="006D73AA" w:rsidRPr="006D73AA">
          <w:rPr>
            <w:noProof/>
            <w:webHidden/>
          </w:rPr>
          <w:instrText xml:space="preserve"> PAGEREF _Toc334002647 \h </w:instrText>
        </w:r>
        <w:r w:rsidRPr="006D73AA">
          <w:rPr>
            <w:noProof/>
            <w:webHidden/>
          </w:rPr>
        </w:r>
        <w:r w:rsidRPr="006D73AA">
          <w:rPr>
            <w:noProof/>
            <w:webHidden/>
          </w:rPr>
          <w:fldChar w:fldCharType="separate"/>
        </w:r>
        <w:r w:rsidR="006D73AA" w:rsidRPr="006D73AA">
          <w:rPr>
            <w:noProof/>
            <w:webHidden/>
          </w:rPr>
          <w:t>1</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48" w:history="1">
        <w:r w:rsidR="006D73AA" w:rsidRPr="006D73AA">
          <w:rPr>
            <w:rStyle w:val="af4"/>
            <w:noProof/>
          </w:rPr>
          <w:t>4</w:t>
        </w:r>
        <w:r w:rsidR="006D73AA" w:rsidRPr="006D73AA">
          <w:rPr>
            <w:rStyle w:val="af4"/>
            <w:rFonts w:hint="eastAsia"/>
            <w:noProof/>
          </w:rPr>
          <w:t>原则和约定</w:t>
        </w:r>
        <w:r w:rsidR="006D73AA" w:rsidRPr="006D73AA">
          <w:rPr>
            <w:noProof/>
            <w:webHidden/>
          </w:rPr>
          <w:tab/>
        </w:r>
        <w:r w:rsidRPr="006D73AA">
          <w:rPr>
            <w:noProof/>
            <w:webHidden/>
          </w:rPr>
          <w:fldChar w:fldCharType="begin"/>
        </w:r>
        <w:r w:rsidR="006D73AA" w:rsidRPr="006D73AA">
          <w:rPr>
            <w:noProof/>
            <w:webHidden/>
          </w:rPr>
          <w:instrText xml:space="preserve"> PAGEREF _Toc334002648 \h </w:instrText>
        </w:r>
        <w:r w:rsidRPr="006D73AA">
          <w:rPr>
            <w:noProof/>
            <w:webHidden/>
          </w:rPr>
        </w:r>
        <w:r w:rsidRPr="006D73AA">
          <w:rPr>
            <w:noProof/>
            <w:webHidden/>
          </w:rPr>
          <w:fldChar w:fldCharType="separate"/>
        </w:r>
        <w:r w:rsidR="006D73AA" w:rsidRPr="006D73AA">
          <w:rPr>
            <w:noProof/>
            <w:webHidden/>
          </w:rPr>
          <w:t>3</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49" w:history="1">
        <w:r w:rsidR="006D73AA" w:rsidRPr="006D73AA">
          <w:rPr>
            <w:rStyle w:val="af4"/>
            <w:rFonts w:ascii="宋体" w:hAnsi="宋体"/>
            <w:noProof/>
          </w:rPr>
          <w:t>4.1</w:t>
        </w:r>
        <w:r w:rsidR="006D73AA" w:rsidRPr="006D73AA">
          <w:rPr>
            <w:rStyle w:val="af4"/>
            <w:rFonts w:ascii="宋体" w:hAnsi="宋体" w:hint="eastAsia"/>
            <w:noProof/>
          </w:rPr>
          <w:t>采集范围</w:t>
        </w:r>
        <w:r w:rsidR="006D73AA" w:rsidRPr="006D73AA">
          <w:rPr>
            <w:noProof/>
            <w:webHidden/>
          </w:rPr>
          <w:tab/>
        </w:r>
        <w:r w:rsidRPr="006D73AA">
          <w:rPr>
            <w:noProof/>
            <w:webHidden/>
          </w:rPr>
          <w:fldChar w:fldCharType="begin"/>
        </w:r>
        <w:r w:rsidR="006D73AA" w:rsidRPr="006D73AA">
          <w:rPr>
            <w:noProof/>
            <w:webHidden/>
          </w:rPr>
          <w:instrText xml:space="preserve"> PAGEREF _Toc334002649 \h </w:instrText>
        </w:r>
        <w:r w:rsidRPr="006D73AA">
          <w:rPr>
            <w:noProof/>
            <w:webHidden/>
          </w:rPr>
        </w:r>
        <w:r w:rsidRPr="006D73AA">
          <w:rPr>
            <w:noProof/>
            <w:webHidden/>
          </w:rPr>
          <w:fldChar w:fldCharType="separate"/>
        </w:r>
        <w:r w:rsidR="006D73AA" w:rsidRPr="006D73AA">
          <w:rPr>
            <w:noProof/>
            <w:webHidden/>
          </w:rPr>
          <w:t>3</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0" w:history="1">
        <w:r w:rsidR="006D73AA" w:rsidRPr="006D73AA">
          <w:rPr>
            <w:rStyle w:val="af4"/>
            <w:rFonts w:ascii="宋体" w:hAnsi="宋体"/>
            <w:noProof/>
          </w:rPr>
          <w:t>4.2</w:t>
        </w:r>
        <w:r w:rsidR="006D73AA" w:rsidRPr="006D73AA">
          <w:rPr>
            <w:rStyle w:val="af4"/>
            <w:rFonts w:ascii="宋体" w:hAnsi="宋体" w:hint="eastAsia"/>
            <w:noProof/>
          </w:rPr>
          <w:t>采集内容</w:t>
        </w:r>
        <w:r w:rsidR="006D73AA" w:rsidRPr="006D73AA">
          <w:rPr>
            <w:noProof/>
            <w:webHidden/>
          </w:rPr>
          <w:tab/>
        </w:r>
        <w:r w:rsidRPr="006D73AA">
          <w:rPr>
            <w:noProof/>
            <w:webHidden/>
          </w:rPr>
          <w:fldChar w:fldCharType="begin"/>
        </w:r>
        <w:r w:rsidR="006D73AA" w:rsidRPr="006D73AA">
          <w:rPr>
            <w:noProof/>
            <w:webHidden/>
          </w:rPr>
          <w:instrText xml:space="preserve"> PAGEREF _Toc334002650 \h </w:instrText>
        </w:r>
        <w:r w:rsidRPr="006D73AA">
          <w:rPr>
            <w:noProof/>
            <w:webHidden/>
          </w:rPr>
        </w:r>
        <w:r w:rsidRPr="006D73AA">
          <w:rPr>
            <w:noProof/>
            <w:webHidden/>
          </w:rPr>
          <w:fldChar w:fldCharType="separate"/>
        </w:r>
        <w:r w:rsidR="006D73AA" w:rsidRPr="006D73AA">
          <w:rPr>
            <w:noProof/>
            <w:webHidden/>
          </w:rPr>
          <w:t>3</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1" w:history="1">
        <w:r w:rsidR="006D73AA" w:rsidRPr="006D73AA">
          <w:rPr>
            <w:rStyle w:val="af4"/>
            <w:rFonts w:ascii="宋体" w:hAnsi="宋体"/>
            <w:noProof/>
          </w:rPr>
          <w:t>4.2</w:t>
        </w:r>
        <w:r w:rsidR="006D73AA" w:rsidRPr="006D73AA">
          <w:rPr>
            <w:rStyle w:val="af4"/>
            <w:rFonts w:ascii="宋体" w:hAnsi="宋体" w:hint="eastAsia"/>
            <w:noProof/>
          </w:rPr>
          <w:t>采集时点和频率</w:t>
        </w:r>
        <w:r w:rsidR="006D73AA" w:rsidRPr="006D73AA">
          <w:rPr>
            <w:noProof/>
            <w:webHidden/>
          </w:rPr>
          <w:tab/>
        </w:r>
        <w:r w:rsidRPr="006D73AA">
          <w:rPr>
            <w:noProof/>
            <w:webHidden/>
          </w:rPr>
          <w:fldChar w:fldCharType="begin"/>
        </w:r>
        <w:r w:rsidR="006D73AA" w:rsidRPr="006D73AA">
          <w:rPr>
            <w:noProof/>
            <w:webHidden/>
          </w:rPr>
          <w:instrText xml:space="preserve"> PAGEREF _Toc334002651 \h </w:instrText>
        </w:r>
        <w:r w:rsidRPr="006D73AA">
          <w:rPr>
            <w:noProof/>
            <w:webHidden/>
          </w:rPr>
        </w:r>
        <w:r w:rsidRPr="006D73AA">
          <w:rPr>
            <w:noProof/>
            <w:webHidden/>
          </w:rPr>
          <w:fldChar w:fldCharType="separate"/>
        </w:r>
        <w:r w:rsidR="006D73AA" w:rsidRPr="006D73AA">
          <w:rPr>
            <w:noProof/>
            <w:webHidden/>
          </w:rPr>
          <w:t>3</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2" w:history="1">
        <w:r w:rsidR="006D73AA" w:rsidRPr="006D73AA">
          <w:rPr>
            <w:rStyle w:val="af4"/>
            <w:rFonts w:ascii="宋体" w:hAnsi="宋体"/>
            <w:noProof/>
          </w:rPr>
          <w:t>4.4</w:t>
        </w:r>
        <w:r w:rsidR="006D73AA" w:rsidRPr="006D73AA">
          <w:rPr>
            <w:rStyle w:val="af4"/>
            <w:rFonts w:ascii="宋体" w:hAnsi="宋体" w:hint="eastAsia"/>
            <w:noProof/>
          </w:rPr>
          <w:t>数据组织方式</w:t>
        </w:r>
        <w:r w:rsidR="006D73AA" w:rsidRPr="006D73AA">
          <w:rPr>
            <w:noProof/>
            <w:webHidden/>
          </w:rPr>
          <w:tab/>
        </w:r>
        <w:r w:rsidRPr="006D73AA">
          <w:rPr>
            <w:noProof/>
            <w:webHidden/>
          </w:rPr>
          <w:fldChar w:fldCharType="begin"/>
        </w:r>
        <w:r w:rsidR="006D73AA" w:rsidRPr="006D73AA">
          <w:rPr>
            <w:noProof/>
            <w:webHidden/>
          </w:rPr>
          <w:instrText xml:space="preserve"> PAGEREF _Toc334002652 \h </w:instrText>
        </w:r>
        <w:r w:rsidRPr="006D73AA">
          <w:rPr>
            <w:noProof/>
            <w:webHidden/>
          </w:rPr>
        </w:r>
        <w:r w:rsidRPr="006D73AA">
          <w:rPr>
            <w:noProof/>
            <w:webHidden/>
          </w:rPr>
          <w:fldChar w:fldCharType="separate"/>
        </w:r>
        <w:r w:rsidR="006D73AA" w:rsidRPr="006D73AA">
          <w:rPr>
            <w:noProof/>
            <w:webHidden/>
          </w:rPr>
          <w:t>4</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3" w:history="1">
        <w:r w:rsidR="006D73AA" w:rsidRPr="006D73AA">
          <w:rPr>
            <w:rStyle w:val="af4"/>
            <w:rFonts w:ascii="宋体" w:hAnsi="宋体"/>
            <w:noProof/>
          </w:rPr>
          <w:t>4.5</w:t>
        </w:r>
        <w:r w:rsidR="006D73AA" w:rsidRPr="006D73AA">
          <w:rPr>
            <w:rStyle w:val="af4"/>
            <w:rFonts w:ascii="宋体" w:hAnsi="宋体" w:hint="eastAsia"/>
            <w:noProof/>
          </w:rPr>
          <w:t>采集过程</w:t>
        </w:r>
        <w:r w:rsidR="006D73AA" w:rsidRPr="006D73AA">
          <w:rPr>
            <w:noProof/>
            <w:webHidden/>
          </w:rPr>
          <w:tab/>
        </w:r>
        <w:r w:rsidRPr="006D73AA">
          <w:rPr>
            <w:noProof/>
            <w:webHidden/>
          </w:rPr>
          <w:fldChar w:fldCharType="begin"/>
        </w:r>
        <w:r w:rsidR="006D73AA" w:rsidRPr="006D73AA">
          <w:rPr>
            <w:noProof/>
            <w:webHidden/>
          </w:rPr>
          <w:instrText xml:space="preserve"> PAGEREF _Toc334002653 \h </w:instrText>
        </w:r>
        <w:r w:rsidRPr="006D73AA">
          <w:rPr>
            <w:noProof/>
            <w:webHidden/>
          </w:rPr>
        </w:r>
        <w:r w:rsidRPr="006D73AA">
          <w:rPr>
            <w:noProof/>
            <w:webHidden/>
          </w:rPr>
          <w:fldChar w:fldCharType="separate"/>
        </w:r>
        <w:r w:rsidR="006D73AA" w:rsidRPr="006D73AA">
          <w:rPr>
            <w:noProof/>
            <w:webHidden/>
          </w:rPr>
          <w:t>4</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4" w:history="1">
        <w:r w:rsidR="006D73AA" w:rsidRPr="006D73AA">
          <w:rPr>
            <w:rStyle w:val="af4"/>
            <w:rFonts w:ascii="宋体" w:hAnsi="宋体"/>
            <w:noProof/>
          </w:rPr>
          <w:t>4.6</w:t>
        </w:r>
        <w:r w:rsidR="006D73AA" w:rsidRPr="006D73AA">
          <w:rPr>
            <w:rStyle w:val="af4"/>
            <w:rFonts w:ascii="宋体" w:hAnsi="宋体" w:hint="eastAsia"/>
            <w:noProof/>
          </w:rPr>
          <w:t>数据更正</w:t>
        </w:r>
        <w:r w:rsidR="006D73AA" w:rsidRPr="006D73AA">
          <w:rPr>
            <w:noProof/>
            <w:webHidden/>
          </w:rPr>
          <w:tab/>
        </w:r>
        <w:r w:rsidRPr="006D73AA">
          <w:rPr>
            <w:noProof/>
            <w:webHidden/>
          </w:rPr>
          <w:fldChar w:fldCharType="begin"/>
        </w:r>
        <w:r w:rsidR="006D73AA" w:rsidRPr="006D73AA">
          <w:rPr>
            <w:noProof/>
            <w:webHidden/>
          </w:rPr>
          <w:instrText xml:space="preserve"> PAGEREF _Toc334002654 \h </w:instrText>
        </w:r>
        <w:r w:rsidRPr="006D73AA">
          <w:rPr>
            <w:noProof/>
            <w:webHidden/>
          </w:rPr>
        </w:r>
        <w:r w:rsidRPr="006D73AA">
          <w:rPr>
            <w:noProof/>
            <w:webHidden/>
          </w:rPr>
          <w:fldChar w:fldCharType="separate"/>
        </w:r>
        <w:r w:rsidR="006D73AA" w:rsidRPr="006D73AA">
          <w:rPr>
            <w:noProof/>
            <w:webHidden/>
          </w:rPr>
          <w:t>4</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5" w:history="1">
        <w:r w:rsidR="006D73AA" w:rsidRPr="006D73AA">
          <w:rPr>
            <w:rStyle w:val="af4"/>
            <w:rFonts w:ascii="宋体" w:hAnsi="宋体"/>
            <w:noProof/>
          </w:rPr>
          <w:t>4.7</w:t>
        </w:r>
        <w:r w:rsidR="006D73AA" w:rsidRPr="006D73AA">
          <w:rPr>
            <w:rStyle w:val="af4"/>
            <w:rFonts w:ascii="宋体" w:hAnsi="宋体" w:hint="eastAsia"/>
            <w:noProof/>
          </w:rPr>
          <w:t>其他约定</w:t>
        </w:r>
        <w:r w:rsidR="006D73AA" w:rsidRPr="006D73AA">
          <w:rPr>
            <w:noProof/>
            <w:webHidden/>
          </w:rPr>
          <w:tab/>
        </w:r>
        <w:r w:rsidRPr="006D73AA">
          <w:rPr>
            <w:noProof/>
            <w:webHidden/>
          </w:rPr>
          <w:fldChar w:fldCharType="begin"/>
        </w:r>
        <w:r w:rsidR="006D73AA" w:rsidRPr="006D73AA">
          <w:rPr>
            <w:noProof/>
            <w:webHidden/>
          </w:rPr>
          <w:instrText xml:space="preserve"> PAGEREF _Toc334002655 \h </w:instrText>
        </w:r>
        <w:r w:rsidRPr="006D73AA">
          <w:rPr>
            <w:noProof/>
            <w:webHidden/>
          </w:rPr>
        </w:r>
        <w:r w:rsidRPr="006D73AA">
          <w:rPr>
            <w:noProof/>
            <w:webHidden/>
          </w:rPr>
          <w:fldChar w:fldCharType="separate"/>
        </w:r>
        <w:r w:rsidR="006D73AA" w:rsidRPr="006D73AA">
          <w:rPr>
            <w:noProof/>
            <w:webHidden/>
          </w:rPr>
          <w:t>5</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56" w:history="1">
        <w:r w:rsidR="006D73AA" w:rsidRPr="006D73AA">
          <w:rPr>
            <w:rStyle w:val="af4"/>
            <w:noProof/>
          </w:rPr>
          <w:t>5</w:t>
        </w:r>
        <w:r w:rsidR="006D73AA" w:rsidRPr="006D73AA">
          <w:rPr>
            <w:rStyle w:val="af4"/>
            <w:rFonts w:hint="eastAsia"/>
            <w:noProof/>
          </w:rPr>
          <w:t>报文</w:t>
        </w:r>
        <w:r w:rsidR="006D73AA" w:rsidRPr="006D73AA">
          <w:rPr>
            <w:noProof/>
            <w:webHidden/>
          </w:rPr>
          <w:tab/>
        </w:r>
        <w:r w:rsidRPr="006D73AA">
          <w:rPr>
            <w:noProof/>
            <w:webHidden/>
          </w:rPr>
          <w:fldChar w:fldCharType="begin"/>
        </w:r>
        <w:r w:rsidR="006D73AA" w:rsidRPr="006D73AA">
          <w:rPr>
            <w:noProof/>
            <w:webHidden/>
          </w:rPr>
          <w:instrText xml:space="preserve"> PAGEREF _Toc334002656 \h </w:instrText>
        </w:r>
        <w:r w:rsidRPr="006D73AA">
          <w:rPr>
            <w:noProof/>
            <w:webHidden/>
          </w:rPr>
        </w:r>
        <w:r w:rsidRPr="006D73AA">
          <w:rPr>
            <w:noProof/>
            <w:webHidden/>
          </w:rPr>
          <w:fldChar w:fldCharType="separate"/>
        </w:r>
        <w:r w:rsidR="006D73AA" w:rsidRPr="006D73AA">
          <w:rPr>
            <w:noProof/>
            <w:webHidden/>
          </w:rPr>
          <w:t>6</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7" w:history="1">
        <w:r w:rsidR="006D73AA" w:rsidRPr="006D73AA">
          <w:rPr>
            <w:rStyle w:val="af4"/>
            <w:rFonts w:ascii="宋体" w:hAnsi="宋体"/>
            <w:noProof/>
          </w:rPr>
          <w:t>5.1</w:t>
        </w:r>
        <w:r w:rsidR="006D73AA" w:rsidRPr="006D73AA">
          <w:rPr>
            <w:rStyle w:val="af4"/>
            <w:rFonts w:ascii="宋体" w:hAnsi="宋体" w:hint="eastAsia"/>
            <w:noProof/>
          </w:rPr>
          <w:t>命名规则</w:t>
        </w:r>
        <w:r w:rsidR="006D73AA" w:rsidRPr="006D73AA">
          <w:rPr>
            <w:noProof/>
            <w:webHidden/>
          </w:rPr>
          <w:tab/>
        </w:r>
        <w:r w:rsidRPr="006D73AA">
          <w:rPr>
            <w:noProof/>
            <w:webHidden/>
          </w:rPr>
          <w:fldChar w:fldCharType="begin"/>
        </w:r>
        <w:r w:rsidR="006D73AA" w:rsidRPr="006D73AA">
          <w:rPr>
            <w:noProof/>
            <w:webHidden/>
          </w:rPr>
          <w:instrText xml:space="preserve"> PAGEREF _Toc334002657 \h </w:instrText>
        </w:r>
        <w:r w:rsidRPr="006D73AA">
          <w:rPr>
            <w:noProof/>
            <w:webHidden/>
          </w:rPr>
        </w:r>
        <w:r w:rsidRPr="006D73AA">
          <w:rPr>
            <w:noProof/>
            <w:webHidden/>
          </w:rPr>
          <w:fldChar w:fldCharType="separate"/>
        </w:r>
        <w:r w:rsidR="006D73AA" w:rsidRPr="006D73AA">
          <w:rPr>
            <w:noProof/>
            <w:webHidden/>
          </w:rPr>
          <w:t>6</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8" w:history="1">
        <w:r w:rsidR="006D73AA" w:rsidRPr="006D73AA">
          <w:rPr>
            <w:rStyle w:val="af4"/>
            <w:rFonts w:ascii="宋体" w:hAnsi="宋体"/>
            <w:noProof/>
          </w:rPr>
          <w:t>5.2</w:t>
        </w:r>
        <w:r w:rsidR="006D73AA" w:rsidRPr="006D73AA">
          <w:rPr>
            <w:rStyle w:val="af4"/>
            <w:rFonts w:ascii="宋体" w:hAnsi="宋体" w:hint="eastAsia"/>
            <w:noProof/>
          </w:rPr>
          <w:t>报文结构</w:t>
        </w:r>
        <w:r w:rsidR="006D73AA" w:rsidRPr="006D73AA">
          <w:rPr>
            <w:noProof/>
            <w:webHidden/>
          </w:rPr>
          <w:tab/>
        </w:r>
        <w:r w:rsidRPr="006D73AA">
          <w:rPr>
            <w:noProof/>
            <w:webHidden/>
          </w:rPr>
          <w:fldChar w:fldCharType="begin"/>
        </w:r>
        <w:r w:rsidR="006D73AA" w:rsidRPr="006D73AA">
          <w:rPr>
            <w:noProof/>
            <w:webHidden/>
          </w:rPr>
          <w:instrText xml:space="preserve"> PAGEREF _Toc334002658 \h </w:instrText>
        </w:r>
        <w:r w:rsidRPr="006D73AA">
          <w:rPr>
            <w:noProof/>
            <w:webHidden/>
          </w:rPr>
        </w:r>
        <w:r w:rsidRPr="006D73AA">
          <w:rPr>
            <w:noProof/>
            <w:webHidden/>
          </w:rPr>
          <w:fldChar w:fldCharType="separate"/>
        </w:r>
        <w:r w:rsidR="006D73AA" w:rsidRPr="006D73AA">
          <w:rPr>
            <w:noProof/>
            <w:webHidden/>
          </w:rPr>
          <w:t>6</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59" w:history="1">
        <w:r w:rsidR="006D73AA" w:rsidRPr="006D73AA">
          <w:rPr>
            <w:rStyle w:val="af4"/>
            <w:rFonts w:ascii="宋体" w:hAnsi="宋体"/>
            <w:noProof/>
          </w:rPr>
          <w:t>5.3</w:t>
        </w:r>
        <w:r w:rsidR="006D73AA" w:rsidRPr="006D73AA">
          <w:rPr>
            <w:rStyle w:val="af4"/>
            <w:rFonts w:ascii="宋体" w:hAnsi="宋体" w:hint="eastAsia"/>
            <w:noProof/>
          </w:rPr>
          <w:t>报文种类</w:t>
        </w:r>
        <w:r w:rsidR="006D73AA" w:rsidRPr="006D73AA">
          <w:rPr>
            <w:noProof/>
            <w:webHidden/>
          </w:rPr>
          <w:tab/>
        </w:r>
        <w:r w:rsidRPr="006D73AA">
          <w:rPr>
            <w:noProof/>
            <w:webHidden/>
          </w:rPr>
          <w:fldChar w:fldCharType="begin"/>
        </w:r>
        <w:r w:rsidR="006D73AA" w:rsidRPr="006D73AA">
          <w:rPr>
            <w:noProof/>
            <w:webHidden/>
          </w:rPr>
          <w:instrText xml:space="preserve"> PAGEREF _Toc334002659 \h </w:instrText>
        </w:r>
        <w:r w:rsidRPr="006D73AA">
          <w:rPr>
            <w:noProof/>
            <w:webHidden/>
          </w:rPr>
        </w:r>
        <w:r w:rsidRPr="006D73AA">
          <w:rPr>
            <w:noProof/>
            <w:webHidden/>
          </w:rPr>
          <w:fldChar w:fldCharType="separate"/>
        </w:r>
        <w:r w:rsidR="006D73AA" w:rsidRPr="006D73AA">
          <w:rPr>
            <w:noProof/>
            <w:webHidden/>
          </w:rPr>
          <w:t>8</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60" w:history="1">
        <w:r w:rsidR="006D73AA" w:rsidRPr="006D73AA">
          <w:rPr>
            <w:rStyle w:val="af4"/>
            <w:noProof/>
          </w:rPr>
          <w:t>6</w:t>
        </w:r>
        <w:r w:rsidR="006D73AA" w:rsidRPr="006D73AA">
          <w:rPr>
            <w:rStyle w:val="af4"/>
            <w:rFonts w:hint="eastAsia"/>
            <w:noProof/>
          </w:rPr>
          <w:t>上报报文</w:t>
        </w:r>
        <w:r w:rsidR="006D73AA" w:rsidRPr="006D73AA">
          <w:rPr>
            <w:noProof/>
            <w:webHidden/>
          </w:rPr>
          <w:tab/>
        </w:r>
        <w:r w:rsidRPr="006D73AA">
          <w:rPr>
            <w:noProof/>
            <w:webHidden/>
          </w:rPr>
          <w:fldChar w:fldCharType="begin"/>
        </w:r>
        <w:r w:rsidR="006D73AA" w:rsidRPr="006D73AA">
          <w:rPr>
            <w:noProof/>
            <w:webHidden/>
          </w:rPr>
          <w:instrText xml:space="preserve"> PAGEREF _Toc334002660 \h </w:instrText>
        </w:r>
        <w:r w:rsidRPr="006D73AA">
          <w:rPr>
            <w:noProof/>
            <w:webHidden/>
          </w:rPr>
        </w:r>
        <w:r w:rsidRPr="006D73AA">
          <w:rPr>
            <w:noProof/>
            <w:webHidden/>
          </w:rPr>
          <w:fldChar w:fldCharType="separate"/>
        </w:r>
        <w:r w:rsidR="006D73AA" w:rsidRPr="006D73AA">
          <w:rPr>
            <w:noProof/>
            <w:webHidden/>
          </w:rPr>
          <w:t>8</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1" w:history="1">
        <w:r w:rsidR="006D73AA" w:rsidRPr="006D73AA">
          <w:rPr>
            <w:rStyle w:val="af4"/>
            <w:rFonts w:ascii="宋体" w:hAnsi="宋体"/>
            <w:noProof/>
          </w:rPr>
          <w:t>6.1</w:t>
        </w:r>
        <w:r w:rsidR="006D73AA" w:rsidRPr="006D73AA">
          <w:rPr>
            <w:rStyle w:val="af4"/>
            <w:rFonts w:ascii="宋体" w:hAnsi="宋体" w:hint="eastAsia"/>
            <w:noProof/>
          </w:rPr>
          <w:t>报文头</w:t>
        </w:r>
        <w:r w:rsidR="006D73AA" w:rsidRPr="006D73AA">
          <w:rPr>
            <w:noProof/>
            <w:webHidden/>
          </w:rPr>
          <w:tab/>
        </w:r>
        <w:r w:rsidRPr="006D73AA">
          <w:rPr>
            <w:noProof/>
            <w:webHidden/>
          </w:rPr>
          <w:fldChar w:fldCharType="begin"/>
        </w:r>
        <w:r w:rsidR="006D73AA" w:rsidRPr="006D73AA">
          <w:rPr>
            <w:noProof/>
            <w:webHidden/>
          </w:rPr>
          <w:instrText xml:space="preserve"> PAGEREF _Toc334002661 \h </w:instrText>
        </w:r>
        <w:r w:rsidRPr="006D73AA">
          <w:rPr>
            <w:noProof/>
            <w:webHidden/>
          </w:rPr>
        </w:r>
        <w:r w:rsidRPr="006D73AA">
          <w:rPr>
            <w:noProof/>
            <w:webHidden/>
          </w:rPr>
          <w:fldChar w:fldCharType="separate"/>
        </w:r>
        <w:r w:rsidR="006D73AA" w:rsidRPr="006D73AA">
          <w:rPr>
            <w:noProof/>
            <w:webHidden/>
          </w:rPr>
          <w:t>9</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2" w:history="1">
        <w:r w:rsidR="006D73AA" w:rsidRPr="006D73AA">
          <w:rPr>
            <w:rStyle w:val="af4"/>
            <w:rFonts w:ascii="宋体" w:hAnsi="宋体"/>
            <w:noProof/>
          </w:rPr>
          <w:t>6.2</w:t>
        </w:r>
        <w:r w:rsidR="006D73AA" w:rsidRPr="006D73AA">
          <w:rPr>
            <w:rStyle w:val="af4"/>
            <w:rFonts w:ascii="宋体" w:hAnsi="宋体" w:hint="eastAsia"/>
            <w:noProof/>
          </w:rPr>
          <w:t>报文体</w:t>
        </w:r>
        <w:r w:rsidR="006D73AA" w:rsidRPr="006D73AA">
          <w:rPr>
            <w:noProof/>
            <w:webHidden/>
          </w:rPr>
          <w:tab/>
        </w:r>
        <w:r w:rsidRPr="006D73AA">
          <w:rPr>
            <w:noProof/>
            <w:webHidden/>
          </w:rPr>
          <w:fldChar w:fldCharType="begin"/>
        </w:r>
        <w:r w:rsidR="006D73AA" w:rsidRPr="006D73AA">
          <w:rPr>
            <w:noProof/>
            <w:webHidden/>
          </w:rPr>
          <w:instrText xml:space="preserve"> PAGEREF _Toc334002662 \h </w:instrText>
        </w:r>
        <w:r w:rsidRPr="006D73AA">
          <w:rPr>
            <w:noProof/>
            <w:webHidden/>
          </w:rPr>
        </w:r>
        <w:r w:rsidRPr="006D73AA">
          <w:rPr>
            <w:noProof/>
            <w:webHidden/>
          </w:rPr>
          <w:fldChar w:fldCharType="separate"/>
        </w:r>
        <w:r w:rsidR="006D73AA" w:rsidRPr="006D73AA">
          <w:rPr>
            <w:noProof/>
            <w:webHidden/>
          </w:rPr>
          <w:t>9</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3" w:history="1">
        <w:r w:rsidR="006D73AA" w:rsidRPr="006D73AA">
          <w:rPr>
            <w:rStyle w:val="af4"/>
            <w:rFonts w:ascii="宋体" w:hAnsi="宋体"/>
            <w:noProof/>
          </w:rPr>
          <w:t>6.3</w:t>
        </w:r>
        <w:r w:rsidR="006D73AA" w:rsidRPr="006D73AA">
          <w:rPr>
            <w:rStyle w:val="af4"/>
            <w:rFonts w:ascii="宋体" w:hAnsi="宋体" w:hint="eastAsia"/>
            <w:noProof/>
          </w:rPr>
          <w:t>报文尾</w:t>
        </w:r>
        <w:r w:rsidR="006D73AA" w:rsidRPr="006D73AA">
          <w:rPr>
            <w:noProof/>
            <w:webHidden/>
          </w:rPr>
          <w:tab/>
        </w:r>
        <w:r w:rsidRPr="006D73AA">
          <w:rPr>
            <w:noProof/>
            <w:webHidden/>
          </w:rPr>
          <w:fldChar w:fldCharType="begin"/>
        </w:r>
        <w:r w:rsidR="006D73AA" w:rsidRPr="006D73AA">
          <w:rPr>
            <w:noProof/>
            <w:webHidden/>
          </w:rPr>
          <w:instrText xml:space="preserve"> PAGEREF _Toc334002663 \h </w:instrText>
        </w:r>
        <w:r w:rsidRPr="006D73AA">
          <w:rPr>
            <w:noProof/>
            <w:webHidden/>
          </w:rPr>
        </w:r>
        <w:r w:rsidRPr="006D73AA">
          <w:rPr>
            <w:noProof/>
            <w:webHidden/>
          </w:rPr>
          <w:fldChar w:fldCharType="separate"/>
        </w:r>
        <w:r w:rsidR="006D73AA" w:rsidRPr="006D73AA">
          <w:rPr>
            <w:noProof/>
            <w:webHidden/>
          </w:rPr>
          <w:t>16</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4" w:history="1">
        <w:r w:rsidR="006D73AA" w:rsidRPr="006D73AA">
          <w:rPr>
            <w:rStyle w:val="af4"/>
            <w:rFonts w:ascii="宋体" w:hAnsi="宋体"/>
            <w:noProof/>
          </w:rPr>
          <w:t>6.4</w:t>
        </w:r>
        <w:r w:rsidR="006D73AA" w:rsidRPr="006D73AA">
          <w:rPr>
            <w:rStyle w:val="af4"/>
            <w:rFonts w:ascii="宋体" w:hAnsi="宋体" w:hint="eastAsia"/>
            <w:noProof/>
          </w:rPr>
          <w:t>报文组织</w:t>
        </w:r>
        <w:r w:rsidR="006D73AA" w:rsidRPr="006D73AA">
          <w:rPr>
            <w:noProof/>
            <w:webHidden/>
          </w:rPr>
          <w:tab/>
        </w:r>
        <w:r w:rsidRPr="006D73AA">
          <w:rPr>
            <w:noProof/>
            <w:webHidden/>
          </w:rPr>
          <w:fldChar w:fldCharType="begin"/>
        </w:r>
        <w:r w:rsidR="006D73AA" w:rsidRPr="006D73AA">
          <w:rPr>
            <w:noProof/>
            <w:webHidden/>
          </w:rPr>
          <w:instrText xml:space="preserve"> PAGEREF _Toc334002664 \h </w:instrText>
        </w:r>
        <w:r w:rsidRPr="006D73AA">
          <w:rPr>
            <w:noProof/>
            <w:webHidden/>
          </w:rPr>
        </w:r>
        <w:r w:rsidRPr="006D73AA">
          <w:rPr>
            <w:noProof/>
            <w:webHidden/>
          </w:rPr>
          <w:fldChar w:fldCharType="separate"/>
        </w:r>
        <w:r w:rsidR="006D73AA" w:rsidRPr="006D73AA">
          <w:rPr>
            <w:noProof/>
            <w:webHidden/>
          </w:rPr>
          <w:t>16</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65" w:history="1">
        <w:r w:rsidR="006D73AA" w:rsidRPr="006D73AA">
          <w:rPr>
            <w:rStyle w:val="af4"/>
            <w:noProof/>
          </w:rPr>
          <w:t>7</w:t>
        </w:r>
        <w:r w:rsidR="006D73AA" w:rsidRPr="006D73AA">
          <w:rPr>
            <w:rStyle w:val="af4"/>
            <w:rFonts w:hint="eastAsia"/>
            <w:noProof/>
          </w:rPr>
          <w:t>反馈报文</w:t>
        </w:r>
        <w:r w:rsidR="006D73AA" w:rsidRPr="006D73AA">
          <w:rPr>
            <w:noProof/>
            <w:webHidden/>
          </w:rPr>
          <w:tab/>
        </w:r>
        <w:r w:rsidRPr="006D73AA">
          <w:rPr>
            <w:noProof/>
            <w:webHidden/>
          </w:rPr>
          <w:fldChar w:fldCharType="begin"/>
        </w:r>
        <w:r w:rsidR="006D73AA" w:rsidRPr="006D73AA">
          <w:rPr>
            <w:noProof/>
            <w:webHidden/>
          </w:rPr>
          <w:instrText xml:space="preserve"> PAGEREF _Toc334002665 \h </w:instrText>
        </w:r>
        <w:r w:rsidRPr="006D73AA">
          <w:rPr>
            <w:noProof/>
            <w:webHidden/>
          </w:rPr>
        </w:r>
        <w:r w:rsidRPr="006D73AA">
          <w:rPr>
            <w:noProof/>
            <w:webHidden/>
          </w:rPr>
          <w:fldChar w:fldCharType="separate"/>
        </w:r>
        <w:r w:rsidR="006D73AA" w:rsidRPr="006D73AA">
          <w:rPr>
            <w:noProof/>
            <w:webHidden/>
          </w:rPr>
          <w:t>18</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6" w:history="1">
        <w:r w:rsidR="006D73AA" w:rsidRPr="006D73AA">
          <w:rPr>
            <w:rStyle w:val="af4"/>
            <w:rFonts w:ascii="宋体" w:hAnsi="宋体"/>
            <w:noProof/>
          </w:rPr>
          <w:t>7.1</w:t>
        </w:r>
        <w:r w:rsidR="006D73AA" w:rsidRPr="006D73AA">
          <w:rPr>
            <w:rStyle w:val="af4"/>
            <w:rFonts w:ascii="宋体" w:hAnsi="宋体" w:hint="eastAsia"/>
            <w:noProof/>
          </w:rPr>
          <w:t>报文头</w:t>
        </w:r>
        <w:r w:rsidR="006D73AA" w:rsidRPr="006D73AA">
          <w:rPr>
            <w:noProof/>
            <w:webHidden/>
          </w:rPr>
          <w:tab/>
        </w:r>
        <w:r w:rsidRPr="006D73AA">
          <w:rPr>
            <w:noProof/>
            <w:webHidden/>
          </w:rPr>
          <w:fldChar w:fldCharType="begin"/>
        </w:r>
        <w:r w:rsidR="006D73AA" w:rsidRPr="006D73AA">
          <w:rPr>
            <w:noProof/>
            <w:webHidden/>
          </w:rPr>
          <w:instrText xml:space="preserve"> PAGEREF _Toc334002666 \h </w:instrText>
        </w:r>
        <w:r w:rsidRPr="006D73AA">
          <w:rPr>
            <w:noProof/>
            <w:webHidden/>
          </w:rPr>
        </w:r>
        <w:r w:rsidRPr="006D73AA">
          <w:rPr>
            <w:noProof/>
            <w:webHidden/>
          </w:rPr>
          <w:fldChar w:fldCharType="separate"/>
        </w:r>
        <w:r w:rsidR="006D73AA" w:rsidRPr="006D73AA">
          <w:rPr>
            <w:noProof/>
            <w:webHidden/>
          </w:rPr>
          <w:t>18</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7" w:history="1">
        <w:r w:rsidR="006D73AA" w:rsidRPr="006D73AA">
          <w:rPr>
            <w:rStyle w:val="af4"/>
            <w:rFonts w:ascii="宋体" w:hAnsi="宋体"/>
            <w:noProof/>
          </w:rPr>
          <w:t>7.2</w:t>
        </w:r>
        <w:r w:rsidR="006D73AA" w:rsidRPr="006D73AA">
          <w:rPr>
            <w:rStyle w:val="af4"/>
            <w:rFonts w:ascii="宋体" w:hAnsi="宋体" w:hint="eastAsia"/>
            <w:noProof/>
          </w:rPr>
          <w:t>报文体</w:t>
        </w:r>
        <w:r w:rsidR="006D73AA" w:rsidRPr="006D73AA">
          <w:rPr>
            <w:noProof/>
            <w:webHidden/>
          </w:rPr>
          <w:tab/>
        </w:r>
        <w:r w:rsidRPr="006D73AA">
          <w:rPr>
            <w:noProof/>
            <w:webHidden/>
          </w:rPr>
          <w:fldChar w:fldCharType="begin"/>
        </w:r>
        <w:r w:rsidR="006D73AA" w:rsidRPr="006D73AA">
          <w:rPr>
            <w:noProof/>
            <w:webHidden/>
          </w:rPr>
          <w:instrText xml:space="preserve"> PAGEREF _Toc334002667 \h </w:instrText>
        </w:r>
        <w:r w:rsidRPr="006D73AA">
          <w:rPr>
            <w:noProof/>
            <w:webHidden/>
          </w:rPr>
        </w:r>
        <w:r w:rsidRPr="006D73AA">
          <w:rPr>
            <w:noProof/>
            <w:webHidden/>
          </w:rPr>
          <w:fldChar w:fldCharType="separate"/>
        </w:r>
        <w:r w:rsidR="006D73AA" w:rsidRPr="006D73AA">
          <w:rPr>
            <w:noProof/>
            <w:webHidden/>
          </w:rPr>
          <w:t>18</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68" w:history="1">
        <w:r w:rsidR="006D73AA" w:rsidRPr="006D73AA">
          <w:rPr>
            <w:rStyle w:val="af4"/>
            <w:rFonts w:ascii="宋体" w:hAnsi="宋体"/>
            <w:noProof/>
          </w:rPr>
          <w:t>7.3</w:t>
        </w:r>
        <w:r w:rsidR="006D73AA" w:rsidRPr="006D73AA">
          <w:rPr>
            <w:rStyle w:val="af4"/>
            <w:rFonts w:ascii="宋体" w:hAnsi="宋体" w:hint="eastAsia"/>
            <w:noProof/>
          </w:rPr>
          <w:t>报文尾</w:t>
        </w:r>
        <w:r w:rsidR="006D73AA" w:rsidRPr="006D73AA">
          <w:rPr>
            <w:noProof/>
            <w:webHidden/>
          </w:rPr>
          <w:tab/>
        </w:r>
        <w:r w:rsidRPr="006D73AA">
          <w:rPr>
            <w:noProof/>
            <w:webHidden/>
          </w:rPr>
          <w:fldChar w:fldCharType="begin"/>
        </w:r>
        <w:r w:rsidR="006D73AA" w:rsidRPr="006D73AA">
          <w:rPr>
            <w:noProof/>
            <w:webHidden/>
          </w:rPr>
          <w:instrText xml:space="preserve"> PAGEREF _Toc334002668 \h </w:instrText>
        </w:r>
        <w:r w:rsidRPr="006D73AA">
          <w:rPr>
            <w:noProof/>
            <w:webHidden/>
          </w:rPr>
        </w:r>
        <w:r w:rsidRPr="006D73AA">
          <w:rPr>
            <w:noProof/>
            <w:webHidden/>
          </w:rPr>
          <w:fldChar w:fldCharType="separate"/>
        </w:r>
        <w:r w:rsidR="006D73AA" w:rsidRPr="006D73AA">
          <w:rPr>
            <w:noProof/>
            <w:webHidden/>
          </w:rPr>
          <w:t>19</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69" w:history="1">
        <w:r w:rsidR="006D73AA" w:rsidRPr="006D73AA">
          <w:rPr>
            <w:rStyle w:val="af4"/>
            <w:rFonts w:hint="eastAsia"/>
            <w:noProof/>
          </w:rPr>
          <w:t>附</w:t>
        </w:r>
        <w:r w:rsidR="006D73AA" w:rsidRPr="006D73AA">
          <w:rPr>
            <w:rStyle w:val="af4"/>
            <w:noProof/>
          </w:rPr>
          <w:t>A</w:t>
        </w:r>
        <w:r w:rsidR="006D73AA" w:rsidRPr="006D73AA">
          <w:rPr>
            <w:rStyle w:val="af4"/>
            <w:rFonts w:hint="eastAsia"/>
            <w:noProof/>
          </w:rPr>
          <w:t>征信系统代码表</w:t>
        </w:r>
        <w:r w:rsidR="006D73AA" w:rsidRPr="006D73AA">
          <w:rPr>
            <w:noProof/>
            <w:webHidden/>
          </w:rPr>
          <w:tab/>
        </w:r>
        <w:r w:rsidRPr="006D73AA">
          <w:rPr>
            <w:noProof/>
            <w:webHidden/>
          </w:rPr>
          <w:fldChar w:fldCharType="begin"/>
        </w:r>
        <w:r w:rsidR="006D73AA" w:rsidRPr="006D73AA">
          <w:rPr>
            <w:noProof/>
            <w:webHidden/>
          </w:rPr>
          <w:instrText xml:space="preserve"> PAGEREF _Toc334002669 \h </w:instrText>
        </w:r>
        <w:r w:rsidRPr="006D73AA">
          <w:rPr>
            <w:noProof/>
            <w:webHidden/>
          </w:rPr>
        </w:r>
        <w:r w:rsidRPr="006D73AA">
          <w:rPr>
            <w:noProof/>
            <w:webHidden/>
          </w:rPr>
          <w:fldChar w:fldCharType="separate"/>
        </w:r>
        <w:r w:rsidR="006D73AA" w:rsidRPr="006D73AA">
          <w:rPr>
            <w:noProof/>
            <w:webHidden/>
          </w:rPr>
          <w:t>20</w:t>
        </w:r>
        <w:r w:rsidRPr="006D73AA">
          <w:rPr>
            <w:noProof/>
            <w:webHidden/>
          </w:rPr>
          <w:fldChar w:fldCharType="end"/>
        </w:r>
      </w:hyperlink>
    </w:p>
    <w:p w:rsidR="006D73AA" w:rsidRPr="006D73AA" w:rsidRDefault="003D3C8A">
      <w:pPr>
        <w:pStyle w:val="12"/>
        <w:tabs>
          <w:tab w:val="right" w:leader="dot" w:pos="8296"/>
        </w:tabs>
        <w:rPr>
          <w:rFonts w:asciiTheme="minorHAnsi" w:eastAsiaTheme="minorEastAsia" w:hAnsiTheme="minorHAnsi" w:cstheme="minorBidi"/>
          <w:noProof/>
          <w:kern w:val="2"/>
          <w:sz w:val="21"/>
          <w:szCs w:val="22"/>
        </w:rPr>
      </w:pPr>
      <w:hyperlink w:anchor="_Toc334002670" w:history="1">
        <w:r w:rsidR="006D73AA" w:rsidRPr="006D73AA">
          <w:rPr>
            <w:rStyle w:val="af4"/>
            <w:rFonts w:hint="eastAsia"/>
            <w:noProof/>
          </w:rPr>
          <w:t>附</w:t>
        </w:r>
        <w:r w:rsidR="006D73AA" w:rsidRPr="006D73AA">
          <w:rPr>
            <w:rStyle w:val="af4"/>
            <w:noProof/>
          </w:rPr>
          <w:t xml:space="preserve">B </w:t>
        </w:r>
        <w:r w:rsidR="006D73AA" w:rsidRPr="006D73AA">
          <w:rPr>
            <w:rStyle w:val="af4"/>
            <w:rFonts w:hint="eastAsia"/>
            <w:noProof/>
          </w:rPr>
          <w:t>数据校验规则</w:t>
        </w:r>
        <w:r w:rsidR="006D73AA" w:rsidRPr="006D73AA">
          <w:rPr>
            <w:noProof/>
            <w:webHidden/>
          </w:rPr>
          <w:tab/>
        </w:r>
        <w:r w:rsidRPr="006D73AA">
          <w:rPr>
            <w:noProof/>
            <w:webHidden/>
          </w:rPr>
          <w:fldChar w:fldCharType="begin"/>
        </w:r>
        <w:r w:rsidR="006D73AA" w:rsidRPr="006D73AA">
          <w:rPr>
            <w:noProof/>
            <w:webHidden/>
          </w:rPr>
          <w:instrText xml:space="preserve"> PAGEREF _Toc334002670 \h </w:instrText>
        </w:r>
        <w:r w:rsidRPr="006D73AA">
          <w:rPr>
            <w:noProof/>
            <w:webHidden/>
          </w:rPr>
        </w:r>
        <w:r w:rsidRPr="006D73AA">
          <w:rPr>
            <w:noProof/>
            <w:webHidden/>
          </w:rPr>
          <w:fldChar w:fldCharType="separate"/>
        </w:r>
        <w:r w:rsidR="006D73AA" w:rsidRPr="006D73AA">
          <w:rPr>
            <w:noProof/>
            <w:webHidden/>
          </w:rPr>
          <w:t>24</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71" w:history="1">
        <w:r w:rsidR="006D73AA" w:rsidRPr="006D73AA">
          <w:rPr>
            <w:rStyle w:val="af4"/>
            <w:rFonts w:ascii="宋体" w:hAnsi="宋体"/>
            <w:noProof/>
          </w:rPr>
          <w:t>1</w:t>
        </w:r>
        <w:r w:rsidR="006D73AA" w:rsidRPr="006D73AA">
          <w:rPr>
            <w:rStyle w:val="af4"/>
            <w:rFonts w:ascii="宋体" w:hAnsi="宋体" w:hint="eastAsia"/>
            <w:noProof/>
          </w:rPr>
          <w:t>文件名校验</w:t>
        </w:r>
        <w:r w:rsidR="006D73AA" w:rsidRPr="006D73AA">
          <w:rPr>
            <w:noProof/>
            <w:webHidden/>
          </w:rPr>
          <w:tab/>
        </w:r>
        <w:r w:rsidRPr="006D73AA">
          <w:rPr>
            <w:noProof/>
            <w:webHidden/>
          </w:rPr>
          <w:fldChar w:fldCharType="begin"/>
        </w:r>
        <w:r w:rsidR="006D73AA" w:rsidRPr="006D73AA">
          <w:rPr>
            <w:noProof/>
            <w:webHidden/>
          </w:rPr>
          <w:instrText xml:space="preserve"> PAGEREF _Toc334002671 \h </w:instrText>
        </w:r>
        <w:r w:rsidRPr="006D73AA">
          <w:rPr>
            <w:noProof/>
            <w:webHidden/>
          </w:rPr>
        </w:r>
        <w:r w:rsidRPr="006D73AA">
          <w:rPr>
            <w:noProof/>
            <w:webHidden/>
          </w:rPr>
          <w:fldChar w:fldCharType="separate"/>
        </w:r>
        <w:r w:rsidR="006D73AA" w:rsidRPr="006D73AA">
          <w:rPr>
            <w:noProof/>
            <w:webHidden/>
          </w:rPr>
          <w:t>24</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72" w:history="1">
        <w:r w:rsidR="006D73AA" w:rsidRPr="006D73AA">
          <w:rPr>
            <w:rStyle w:val="af4"/>
            <w:rFonts w:ascii="宋体" w:hAnsi="宋体"/>
            <w:noProof/>
          </w:rPr>
          <w:t>2</w:t>
        </w:r>
        <w:r w:rsidR="006D73AA" w:rsidRPr="006D73AA">
          <w:rPr>
            <w:rStyle w:val="af4"/>
            <w:rFonts w:ascii="宋体" w:hAnsi="宋体" w:hint="eastAsia"/>
            <w:noProof/>
          </w:rPr>
          <w:t>报文级检查</w:t>
        </w:r>
        <w:r w:rsidR="006D73AA" w:rsidRPr="006D73AA">
          <w:rPr>
            <w:noProof/>
            <w:webHidden/>
          </w:rPr>
          <w:tab/>
        </w:r>
        <w:r w:rsidRPr="006D73AA">
          <w:rPr>
            <w:noProof/>
            <w:webHidden/>
          </w:rPr>
          <w:fldChar w:fldCharType="begin"/>
        </w:r>
        <w:r w:rsidR="006D73AA" w:rsidRPr="006D73AA">
          <w:rPr>
            <w:noProof/>
            <w:webHidden/>
          </w:rPr>
          <w:instrText xml:space="preserve"> PAGEREF _Toc334002672 \h </w:instrText>
        </w:r>
        <w:r w:rsidRPr="006D73AA">
          <w:rPr>
            <w:noProof/>
            <w:webHidden/>
          </w:rPr>
        </w:r>
        <w:r w:rsidRPr="006D73AA">
          <w:rPr>
            <w:noProof/>
            <w:webHidden/>
          </w:rPr>
          <w:fldChar w:fldCharType="separate"/>
        </w:r>
        <w:r w:rsidR="006D73AA" w:rsidRPr="006D73AA">
          <w:rPr>
            <w:noProof/>
            <w:webHidden/>
          </w:rPr>
          <w:t>25</w:t>
        </w:r>
        <w:r w:rsidRPr="006D73AA">
          <w:rPr>
            <w:noProof/>
            <w:webHidden/>
          </w:rPr>
          <w:fldChar w:fldCharType="end"/>
        </w:r>
      </w:hyperlink>
    </w:p>
    <w:p w:rsidR="006D73AA" w:rsidRPr="006D73AA" w:rsidRDefault="003D3C8A" w:rsidP="006D73AA">
      <w:pPr>
        <w:pStyle w:val="22"/>
        <w:tabs>
          <w:tab w:val="right" w:leader="dot" w:pos="8296"/>
        </w:tabs>
        <w:ind w:left="480"/>
        <w:rPr>
          <w:rFonts w:asciiTheme="minorHAnsi" w:eastAsiaTheme="minorEastAsia" w:hAnsiTheme="minorHAnsi" w:cstheme="minorBidi"/>
          <w:noProof/>
          <w:kern w:val="2"/>
          <w:sz w:val="21"/>
          <w:szCs w:val="22"/>
        </w:rPr>
      </w:pPr>
      <w:hyperlink w:anchor="_Toc334002673" w:history="1">
        <w:r w:rsidR="006D73AA" w:rsidRPr="006D73AA">
          <w:rPr>
            <w:rStyle w:val="af4"/>
            <w:rFonts w:ascii="宋体" w:hAnsi="宋体"/>
            <w:noProof/>
          </w:rPr>
          <w:t>3</w:t>
        </w:r>
        <w:r w:rsidR="006D73AA" w:rsidRPr="006D73AA">
          <w:rPr>
            <w:rStyle w:val="af4"/>
            <w:rFonts w:ascii="宋体" w:hAnsi="宋体" w:hint="eastAsia"/>
            <w:noProof/>
          </w:rPr>
          <w:t>信息记录级校验</w:t>
        </w:r>
        <w:r w:rsidR="006D73AA" w:rsidRPr="006D73AA">
          <w:rPr>
            <w:noProof/>
            <w:webHidden/>
          </w:rPr>
          <w:tab/>
        </w:r>
        <w:r w:rsidRPr="006D73AA">
          <w:rPr>
            <w:noProof/>
            <w:webHidden/>
          </w:rPr>
          <w:fldChar w:fldCharType="begin"/>
        </w:r>
        <w:r w:rsidR="006D73AA" w:rsidRPr="006D73AA">
          <w:rPr>
            <w:noProof/>
            <w:webHidden/>
          </w:rPr>
          <w:instrText xml:space="preserve"> PAGEREF _Toc334002673 \h </w:instrText>
        </w:r>
        <w:r w:rsidRPr="006D73AA">
          <w:rPr>
            <w:noProof/>
            <w:webHidden/>
          </w:rPr>
        </w:r>
        <w:r w:rsidRPr="006D73AA">
          <w:rPr>
            <w:noProof/>
            <w:webHidden/>
          </w:rPr>
          <w:fldChar w:fldCharType="separate"/>
        </w:r>
        <w:r w:rsidR="006D73AA" w:rsidRPr="006D73AA">
          <w:rPr>
            <w:noProof/>
            <w:webHidden/>
          </w:rPr>
          <w:t>26</w:t>
        </w:r>
        <w:r w:rsidRPr="006D73AA">
          <w:rPr>
            <w:noProof/>
            <w:webHidden/>
          </w:rPr>
          <w:fldChar w:fldCharType="end"/>
        </w:r>
      </w:hyperlink>
    </w:p>
    <w:p w:rsidR="006D73AA" w:rsidRPr="006D73AA" w:rsidRDefault="006D73AA" w:rsidP="006D73AA">
      <w:pPr>
        <w:pStyle w:val="22"/>
        <w:tabs>
          <w:tab w:val="right" w:leader="dot" w:pos="8296"/>
        </w:tabs>
        <w:ind w:leftChars="175"/>
        <w:rPr>
          <w:rFonts w:asciiTheme="minorHAnsi" w:eastAsiaTheme="minorEastAsia" w:hAnsiTheme="minorHAnsi" w:cstheme="minorBidi"/>
          <w:noProof/>
          <w:kern w:val="2"/>
          <w:sz w:val="21"/>
          <w:szCs w:val="22"/>
        </w:rPr>
      </w:pPr>
      <w:r>
        <w:rPr>
          <w:rStyle w:val="af4"/>
          <w:rFonts w:hint="eastAsia"/>
          <w:noProof/>
        </w:rPr>
        <w:t xml:space="preserve"> </w:t>
      </w:r>
      <w:hyperlink w:anchor="_Toc334002674" w:history="1">
        <w:r w:rsidRPr="006D73AA">
          <w:rPr>
            <w:rStyle w:val="af4"/>
            <w:rFonts w:ascii="宋体" w:hAnsi="宋体"/>
            <w:noProof/>
          </w:rPr>
          <w:t xml:space="preserve">4 </w:t>
        </w:r>
        <w:r w:rsidRPr="006D73AA">
          <w:rPr>
            <w:rStyle w:val="af4"/>
            <w:rFonts w:ascii="宋体" w:hAnsi="宋体" w:hint="eastAsia"/>
            <w:noProof/>
          </w:rPr>
          <w:t>数据项级校验</w:t>
        </w:r>
        <w:r w:rsidRPr="006D73AA">
          <w:rPr>
            <w:noProof/>
            <w:webHidden/>
          </w:rPr>
          <w:tab/>
        </w:r>
        <w:r w:rsidR="003D3C8A" w:rsidRPr="006D73AA">
          <w:rPr>
            <w:noProof/>
            <w:webHidden/>
          </w:rPr>
          <w:fldChar w:fldCharType="begin"/>
        </w:r>
        <w:r w:rsidRPr="006D73AA">
          <w:rPr>
            <w:noProof/>
            <w:webHidden/>
          </w:rPr>
          <w:instrText xml:space="preserve"> PAGEREF _Toc334002674 \h </w:instrText>
        </w:r>
        <w:r w:rsidR="003D3C8A" w:rsidRPr="006D73AA">
          <w:rPr>
            <w:noProof/>
            <w:webHidden/>
          </w:rPr>
        </w:r>
        <w:r w:rsidR="003D3C8A" w:rsidRPr="006D73AA">
          <w:rPr>
            <w:noProof/>
            <w:webHidden/>
          </w:rPr>
          <w:fldChar w:fldCharType="separate"/>
        </w:r>
        <w:r w:rsidRPr="006D73AA">
          <w:rPr>
            <w:noProof/>
            <w:webHidden/>
          </w:rPr>
          <w:t>27</w:t>
        </w:r>
        <w:r w:rsidR="003D3C8A" w:rsidRPr="006D73AA">
          <w:rPr>
            <w:noProof/>
            <w:webHidden/>
          </w:rPr>
          <w:fldChar w:fldCharType="end"/>
        </w:r>
      </w:hyperlink>
    </w:p>
    <w:p w:rsidR="00235475" w:rsidRDefault="003D3C8A" w:rsidP="00520443">
      <w:pPr>
        <w:pStyle w:val="22"/>
        <w:tabs>
          <w:tab w:val="right" w:leader="dot" w:pos="8296"/>
        </w:tabs>
        <w:ind w:left="480"/>
        <w:rPr>
          <w:rFonts w:ascii="宋体" w:hAnsi="宋体"/>
          <w:sz w:val="28"/>
        </w:rPr>
        <w:sectPr w:rsidR="00235475">
          <w:headerReference w:type="even" r:id="rId8"/>
          <w:headerReference w:type="default" r:id="rId9"/>
          <w:footerReference w:type="even"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r w:rsidRPr="00520443">
        <w:rPr>
          <w:rStyle w:val="af4"/>
          <w:noProof/>
        </w:rPr>
        <w:fldChar w:fldCharType="end"/>
      </w:r>
    </w:p>
    <w:p w:rsidR="00327101" w:rsidRDefault="000606C3" w:rsidP="00284DF6">
      <w:pPr>
        <w:pStyle w:val="1"/>
        <w:numPr>
          <w:ilvl w:val="0"/>
          <w:numId w:val="0"/>
        </w:numPr>
        <w:spacing w:beforeLines="150" w:afterLines="50" w:line="360" w:lineRule="auto"/>
        <w:ind w:leftChars="100" w:left="240"/>
        <w:rPr>
          <w:sz w:val="30"/>
        </w:rPr>
      </w:pPr>
      <w:bookmarkStart w:id="0" w:name="_Toc162859394"/>
      <w:bookmarkStart w:id="1" w:name="_Toc163353982"/>
      <w:bookmarkStart w:id="2" w:name="_Toc279580890"/>
      <w:bookmarkStart w:id="3" w:name="_Toc290909010"/>
      <w:bookmarkStart w:id="4" w:name="_Toc290909055"/>
      <w:bookmarkStart w:id="5" w:name="_Toc334002645"/>
      <w:bookmarkStart w:id="6" w:name="_Toc100847705"/>
      <w:bookmarkStart w:id="7" w:name="_Toc101666122"/>
      <w:bookmarkStart w:id="8" w:name="_Toc99341886"/>
      <w:r>
        <w:rPr>
          <w:rFonts w:hint="eastAsia"/>
          <w:sz w:val="30"/>
        </w:rPr>
        <w:lastRenderedPageBreak/>
        <w:t>1</w:t>
      </w:r>
      <w:bookmarkEnd w:id="0"/>
      <w:bookmarkEnd w:id="1"/>
      <w:bookmarkEnd w:id="2"/>
      <w:bookmarkEnd w:id="3"/>
      <w:bookmarkEnd w:id="4"/>
      <w:r>
        <w:rPr>
          <w:rFonts w:hint="eastAsia"/>
          <w:sz w:val="30"/>
        </w:rPr>
        <w:t>范围</w:t>
      </w:r>
      <w:bookmarkEnd w:id="5"/>
    </w:p>
    <w:p w:rsidR="000606C3" w:rsidRDefault="000606C3">
      <w:pPr>
        <w:spacing w:line="360" w:lineRule="auto"/>
        <w:ind w:firstLineChars="200" w:firstLine="480"/>
        <w:rPr>
          <w:rFonts w:ascii="宋体" w:hAnsi="宋体"/>
        </w:rPr>
      </w:pPr>
      <w:r>
        <w:rPr>
          <w:rFonts w:ascii="宋体" w:hAnsi="宋体" w:hint="eastAsia"/>
        </w:rPr>
        <w:t>本</w:t>
      </w:r>
      <w:r w:rsidR="00327101">
        <w:rPr>
          <w:rFonts w:ascii="宋体" w:hAnsi="宋体" w:hint="eastAsia"/>
        </w:rPr>
        <w:t>规范</w:t>
      </w:r>
      <w:r>
        <w:rPr>
          <w:rFonts w:ascii="宋体" w:hAnsi="宋体" w:hint="eastAsia"/>
        </w:rPr>
        <w:t>规定了</w:t>
      </w:r>
      <w:r w:rsidR="00477F40">
        <w:rPr>
          <w:rFonts w:ascii="宋体" w:hAnsi="宋体" w:hint="eastAsia"/>
        </w:rPr>
        <w:t>征信系统从</w:t>
      </w:r>
      <w:r w:rsidR="0016003B">
        <w:rPr>
          <w:rFonts w:ascii="宋体" w:hAnsi="宋体" w:hint="eastAsia"/>
        </w:rPr>
        <w:t>保险公司</w:t>
      </w:r>
      <w:r w:rsidR="00477F40">
        <w:rPr>
          <w:rFonts w:ascii="宋体" w:hAnsi="宋体" w:hint="eastAsia"/>
        </w:rPr>
        <w:t>采集</w:t>
      </w:r>
      <w:r w:rsidR="0029096D">
        <w:rPr>
          <w:rFonts w:ascii="宋体" w:hAnsi="宋体" w:hint="eastAsia"/>
        </w:rPr>
        <w:t>信用保证保险</w:t>
      </w:r>
      <w:r w:rsidR="0016003B">
        <w:rPr>
          <w:rFonts w:ascii="宋体" w:hAnsi="宋体" w:hint="eastAsia"/>
        </w:rPr>
        <w:t>业务</w:t>
      </w:r>
      <w:r w:rsidR="00477F40">
        <w:rPr>
          <w:rFonts w:ascii="宋体" w:hAnsi="宋体" w:hint="eastAsia"/>
        </w:rPr>
        <w:t>的</w:t>
      </w:r>
      <w:r w:rsidR="001375C9">
        <w:rPr>
          <w:rFonts w:ascii="宋体" w:hAnsi="宋体" w:hint="eastAsia"/>
        </w:rPr>
        <w:t>范围、具体</w:t>
      </w:r>
      <w:r w:rsidR="00477F40">
        <w:rPr>
          <w:rFonts w:ascii="宋体" w:hAnsi="宋体" w:hint="eastAsia"/>
        </w:rPr>
        <w:t>内容、采集时点及频率</w:t>
      </w:r>
      <w:r w:rsidR="001375C9">
        <w:rPr>
          <w:rFonts w:ascii="宋体" w:hAnsi="宋体" w:hint="eastAsia"/>
        </w:rPr>
        <w:t>，数据报送文件的组织格式，以及未入库数据的反馈格式等。</w:t>
      </w:r>
    </w:p>
    <w:p w:rsidR="00477F40" w:rsidRDefault="001375C9">
      <w:pPr>
        <w:spacing w:line="360" w:lineRule="auto"/>
        <w:ind w:firstLineChars="200" w:firstLine="480"/>
        <w:rPr>
          <w:rFonts w:ascii="宋体" w:hAnsi="宋体"/>
        </w:rPr>
      </w:pPr>
      <w:r>
        <w:rPr>
          <w:rFonts w:ascii="宋体" w:hAnsi="宋体" w:hint="eastAsia"/>
        </w:rPr>
        <w:t>本规范</w:t>
      </w:r>
      <w:r w:rsidR="00477F40">
        <w:rPr>
          <w:rFonts w:ascii="宋体" w:hAnsi="宋体" w:hint="eastAsia"/>
        </w:rPr>
        <w:t>主要用于</w:t>
      </w:r>
      <w:r w:rsidR="0029096D">
        <w:rPr>
          <w:rFonts w:ascii="宋体" w:hAnsi="宋体" w:hint="eastAsia"/>
        </w:rPr>
        <w:t>保险公司</w:t>
      </w:r>
      <w:r w:rsidR="00477F40">
        <w:rPr>
          <w:rFonts w:ascii="宋体" w:hAnsi="宋体" w:hint="eastAsia"/>
        </w:rPr>
        <w:t>进行接口程序开发、进行数据报送和纠错的参考。</w:t>
      </w:r>
    </w:p>
    <w:p w:rsidR="00826F73" w:rsidRDefault="00826F73" w:rsidP="00284DF6">
      <w:pPr>
        <w:pStyle w:val="1"/>
        <w:numPr>
          <w:ilvl w:val="0"/>
          <w:numId w:val="0"/>
        </w:numPr>
        <w:spacing w:beforeLines="150" w:afterLines="50" w:line="360" w:lineRule="auto"/>
        <w:ind w:leftChars="100" w:left="240"/>
        <w:rPr>
          <w:sz w:val="30"/>
        </w:rPr>
      </w:pPr>
      <w:bookmarkStart w:id="9" w:name="_Toc334002646"/>
      <w:bookmarkStart w:id="10" w:name="_Toc163353983"/>
      <w:bookmarkStart w:id="11" w:name="_Toc279580891"/>
      <w:bookmarkStart w:id="12" w:name="_Toc290909011"/>
      <w:bookmarkStart w:id="13" w:name="_Toc290909056"/>
      <w:r>
        <w:rPr>
          <w:rFonts w:hint="eastAsia"/>
          <w:sz w:val="30"/>
        </w:rPr>
        <w:t>2规范性引用文件</w:t>
      </w:r>
      <w:bookmarkEnd w:id="9"/>
    </w:p>
    <w:p w:rsidR="00B103CA" w:rsidRDefault="00826F73" w:rsidP="00B103CA">
      <w:pPr>
        <w:spacing w:line="360" w:lineRule="auto"/>
        <w:ind w:firstLineChars="200" w:firstLine="480"/>
        <w:rPr>
          <w:rFonts w:ascii="宋体" w:hAnsi="宋体"/>
        </w:rPr>
      </w:pPr>
      <w:r>
        <w:rPr>
          <w:rFonts w:ascii="宋体" w:hAnsi="宋体" w:hint="eastAsia"/>
        </w:rPr>
        <w:t>本规范</w:t>
      </w:r>
      <w:r w:rsidR="006F288E">
        <w:rPr>
          <w:rFonts w:ascii="宋体" w:hAnsi="宋体" w:hint="eastAsia"/>
        </w:rPr>
        <w:t>制定主要引用了以下标准或文件：</w:t>
      </w:r>
    </w:p>
    <w:p w:rsidR="00D356E5" w:rsidRPr="00D356E5" w:rsidRDefault="00D356E5" w:rsidP="00D356E5">
      <w:pPr>
        <w:spacing w:line="360" w:lineRule="auto"/>
        <w:ind w:firstLineChars="200" w:firstLine="480"/>
        <w:rPr>
          <w:rFonts w:ascii="宋体" w:hAnsi="宋体"/>
        </w:rPr>
      </w:pPr>
      <w:r w:rsidRPr="00D356E5">
        <w:rPr>
          <w:rFonts w:ascii="宋体" w:hAnsi="宋体"/>
        </w:rPr>
        <w:t>GB/T</w:t>
      </w:r>
      <w:r w:rsidRPr="00D356E5">
        <w:rPr>
          <w:rFonts w:ascii="宋体" w:hAnsi="宋体" w:hint="eastAsia"/>
        </w:rPr>
        <w:t xml:space="preserve"> </w:t>
      </w:r>
      <w:r w:rsidRPr="00D356E5">
        <w:rPr>
          <w:rFonts w:ascii="宋体" w:hAnsi="宋体"/>
        </w:rPr>
        <w:t>1988-1998</w:t>
      </w:r>
      <w:r w:rsidRPr="00D356E5">
        <w:rPr>
          <w:rFonts w:ascii="宋体" w:hAnsi="宋体" w:hint="eastAsia"/>
        </w:rPr>
        <w:t xml:space="preserve"> </w:t>
      </w:r>
      <w:r w:rsidRPr="00D356E5">
        <w:rPr>
          <w:rFonts w:ascii="宋体" w:hAnsi="宋体"/>
        </w:rPr>
        <w:t>西文信息交换</w:t>
      </w:r>
    </w:p>
    <w:p w:rsidR="00D356E5" w:rsidRPr="00D356E5" w:rsidRDefault="00D356E5" w:rsidP="00D356E5">
      <w:pPr>
        <w:spacing w:line="360" w:lineRule="auto"/>
        <w:ind w:firstLineChars="200" w:firstLine="480"/>
        <w:rPr>
          <w:rFonts w:ascii="宋体" w:hAnsi="宋体"/>
        </w:rPr>
      </w:pPr>
      <w:r w:rsidRPr="00D356E5">
        <w:rPr>
          <w:rFonts w:ascii="宋体" w:hAnsi="宋体"/>
        </w:rPr>
        <w:t>GB/T</w:t>
      </w:r>
      <w:r w:rsidRPr="00D356E5">
        <w:rPr>
          <w:rFonts w:ascii="宋体" w:hAnsi="宋体" w:hint="eastAsia"/>
        </w:rPr>
        <w:t xml:space="preserve"> 2260-</w:t>
      </w:r>
      <w:r w:rsidRPr="00D356E5">
        <w:rPr>
          <w:rFonts w:ascii="宋体" w:hAnsi="宋体"/>
        </w:rPr>
        <w:t>20</w:t>
      </w:r>
      <w:r w:rsidR="004421E5">
        <w:rPr>
          <w:rFonts w:ascii="宋体" w:hAnsi="宋体" w:hint="eastAsia"/>
        </w:rPr>
        <w:t>07</w:t>
      </w:r>
      <w:r w:rsidRPr="00D356E5">
        <w:rPr>
          <w:rFonts w:ascii="宋体" w:hAnsi="宋体" w:hint="eastAsia"/>
        </w:rPr>
        <w:t xml:space="preserve"> 中华人民共和国行政区划代码</w:t>
      </w:r>
    </w:p>
    <w:p w:rsidR="00D356E5" w:rsidRDefault="00D356E5" w:rsidP="00D356E5">
      <w:pPr>
        <w:spacing w:line="360" w:lineRule="auto"/>
        <w:ind w:firstLineChars="200" w:firstLine="480"/>
        <w:rPr>
          <w:rFonts w:ascii="宋体" w:hAnsi="宋体"/>
        </w:rPr>
      </w:pPr>
      <w:r w:rsidRPr="00D356E5">
        <w:rPr>
          <w:rFonts w:ascii="宋体" w:hAnsi="宋体"/>
        </w:rPr>
        <w:t>GB</w:t>
      </w:r>
      <w:r w:rsidRPr="00D356E5">
        <w:rPr>
          <w:rFonts w:ascii="宋体" w:hAnsi="宋体" w:hint="eastAsia"/>
        </w:rPr>
        <w:t xml:space="preserve"> 2312-1980和</w:t>
      </w:r>
      <w:r w:rsidRPr="00D356E5">
        <w:rPr>
          <w:rFonts w:ascii="宋体" w:hAnsi="宋体"/>
        </w:rPr>
        <w:t>GB</w:t>
      </w:r>
      <w:r w:rsidRPr="00D356E5">
        <w:rPr>
          <w:rFonts w:ascii="宋体" w:hAnsi="宋体" w:hint="eastAsia"/>
        </w:rPr>
        <w:t xml:space="preserve"> </w:t>
      </w:r>
      <w:r w:rsidRPr="00D356E5">
        <w:rPr>
          <w:rFonts w:ascii="宋体" w:hAnsi="宋体"/>
        </w:rPr>
        <w:t>18030-2000</w:t>
      </w:r>
      <w:r w:rsidRPr="00D356E5">
        <w:rPr>
          <w:rFonts w:ascii="宋体" w:hAnsi="宋体" w:hint="eastAsia"/>
        </w:rPr>
        <w:t xml:space="preserve"> </w:t>
      </w:r>
      <w:r w:rsidRPr="00D356E5">
        <w:rPr>
          <w:rFonts w:ascii="宋体" w:hAnsi="宋体"/>
        </w:rPr>
        <w:t>汉字信息交换</w:t>
      </w:r>
    </w:p>
    <w:p w:rsidR="005D6261" w:rsidRPr="005D6261" w:rsidRDefault="005D6261" w:rsidP="00D356E5">
      <w:pPr>
        <w:spacing w:line="360" w:lineRule="auto"/>
        <w:ind w:firstLineChars="200" w:firstLine="480"/>
        <w:rPr>
          <w:rFonts w:ascii="宋体" w:hAnsi="宋体"/>
        </w:rPr>
      </w:pPr>
      <w:r w:rsidRPr="00D356E5">
        <w:rPr>
          <w:rFonts w:ascii="宋体" w:hAnsi="宋体"/>
        </w:rPr>
        <w:t>GB/T</w:t>
      </w:r>
      <w:r w:rsidRPr="00D356E5">
        <w:rPr>
          <w:rFonts w:ascii="宋体" w:hAnsi="宋体" w:hint="eastAsia"/>
        </w:rPr>
        <w:t xml:space="preserve"> </w:t>
      </w:r>
      <w:r w:rsidRPr="00D356E5">
        <w:rPr>
          <w:rFonts w:ascii="宋体" w:hAnsi="宋体"/>
        </w:rPr>
        <w:t>4754</w:t>
      </w:r>
      <w:r w:rsidRPr="00D356E5">
        <w:rPr>
          <w:rFonts w:ascii="宋体" w:hAnsi="宋体" w:hint="eastAsia"/>
        </w:rPr>
        <w:t>-</w:t>
      </w:r>
      <w:r w:rsidRPr="00D356E5">
        <w:rPr>
          <w:rFonts w:ascii="宋体" w:hAnsi="宋体"/>
        </w:rPr>
        <w:t>20</w:t>
      </w:r>
      <w:r>
        <w:rPr>
          <w:rFonts w:ascii="宋体" w:hAnsi="宋体" w:hint="eastAsia"/>
        </w:rPr>
        <w:t>09</w:t>
      </w:r>
      <w:r w:rsidRPr="00D356E5">
        <w:rPr>
          <w:rFonts w:ascii="宋体" w:hAnsi="宋体" w:hint="eastAsia"/>
        </w:rPr>
        <w:t xml:space="preserve"> </w:t>
      </w:r>
      <w:r w:rsidRPr="00D356E5">
        <w:rPr>
          <w:rFonts w:ascii="宋体" w:hAnsi="宋体"/>
        </w:rPr>
        <w:t>国民经济行业分类</w:t>
      </w:r>
    </w:p>
    <w:p w:rsidR="00D356E5" w:rsidRPr="00D356E5" w:rsidRDefault="00D356E5" w:rsidP="00D356E5">
      <w:pPr>
        <w:spacing w:line="360" w:lineRule="auto"/>
        <w:ind w:firstLineChars="200" w:firstLine="480"/>
        <w:rPr>
          <w:rFonts w:ascii="宋体" w:hAnsi="宋体"/>
        </w:rPr>
      </w:pPr>
      <w:r w:rsidRPr="00D356E5">
        <w:rPr>
          <w:rFonts w:ascii="宋体" w:hAnsi="宋体"/>
        </w:rPr>
        <w:t>GB/T</w:t>
      </w:r>
      <w:r w:rsidRPr="00D356E5">
        <w:rPr>
          <w:rFonts w:ascii="宋体" w:hAnsi="宋体" w:hint="eastAsia"/>
        </w:rPr>
        <w:t xml:space="preserve"> </w:t>
      </w:r>
      <w:r w:rsidRPr="00D356E5">
        <w:rPr>
          <w:rFonts w:ascii="宋体" w:hAnsi="宋体"/>
        </w:rPr>
        <w:t>4754</w:t>
      </w:r>
      <w:r w:rsidRPr="00D356E5">
        <w:rPr>
          <w:rFonts w:ascii="宋体" w:hAnsi="宋体" w:hint="eastAsia"/>
        </w:rPr>
        <w:t>-</w:t>
      </w:r>
      <w:r w:rsidRPr="00D356E5">
        <w:rPr>
          <w:rFonts w:ascii="宋体" w:hAnsi="宋体"/>
        </w:rPr>
        <w:t>2011</w:t>
      </w:r>
      <w:r w:rsidRPr="00D356E5">
        <w:rPr>
          <w:rFonts w:ascii="宋体" w:hAnsi="宋体" w:hint="eastAsia"/>
        </w:rPr>
        <w:t xml:space="preserve"> </w:t>
      </w:r>
      <w:r w:rsidRPr="00D356E5">
        <w:rPr>
          <w:rFonts w:ascii="宋体" w:hAnsi="宋体"/>
        </w:rPr>
        <w:t>国民经济行业分类</w:t>
      </w:r>
    </w:p>
    <w:p w:rsidR="00D356E5" w:rsidRPr="00D356E5" w:rsidRDefault="00D356E5" w:rsidP="00D356E5">
      <w:pPr>
        <w:spacing w:line="360" w:lineRule="auto"/>
        <w:ind w:firstLineChars="200" w:firstLine="480"/>
        <w:rPr>
          <w:rFonts w:ascii="宋体" w:hAnsi="宋体"/>
        </w:rPr>
      </w:pPr>
      <w:r w:rsidRPr="00D356E5">
        <w:rPr>
          <w:rFonts w:ascii="宋体" w:hAnsi="宋体" w:hint="eastAsia"/>
        </w:rPr>
        <w:t>GB 11643-1999 个人身份证号码</w:t>
      </w:r>
    </w:p>
    <w:p w:rsidR="00D356E5" w:rsidRPr="00D356E5" w:rsidRDefault="00D356E5" w:rsidP="00D356E5">
      <w:pPr>
        <w:spacing w:line="360" w:lineRule="auto"/>
        <w:ind w:firstLineChars="200" w:firstLine="480"/>
        <w:rPr>
          <w:rFonts w:ascii="宋体" w:hAnsi="宋体"/>
        </w:rPr>
      </w:pPr>
      <w:r w:rsidRPr="00D356E5">
        <w:rPr>
          <w:rFonts w:ascii="宋体" w:hAnsi="宋体" w:hint="eastAsia"/>
        </w:rPr>
        <w:t>GB/T 12406-1996 表示货币和资金的代码</w:t>
      </w:r>
    </w:p>
    <w:p w:rsidR="00327101" w:rsidRPr="00A5657D" w:rsidRDefault="00B103CA" w:rsidP="00284DF6">
      <w:pPr>
        <w:pStyle w:val="1"/>
        <w:numPr>
          <w:ilvl w:val="0"/>
          <w:numId w:val="0"/>
        </w:numPr>
        <w:spacing w:beforeLines="150" w:afterLines="50" w:line="360" w:lineRule="auto"/>
        <w:ind w:leftChars="100" w:left="240"/>
        <w:rPr>
          <w:sz w:val="30"/>
        </w:rPr>
      </w:pPr>
      <w:bookmarkStart w:id="14" w:name="_Toc334002647"/>
      <w:r>
        <w:rPr>
          <w:rFonts w:hint="eastAsia"/>
          <w:sz w:val="30"/>
        </w:rPr>
        <w:t>3</w:t>
      </w:r>
      <w:bookmarkEnd w:id="10"/>
      <w:bookmarkEnd w:id="11"/>
      <w:bookmarkEnd w:id="12"/>
      <w:bookmarkEnd w:id="13"/>
      <w:r w:rsidRPr="00FD33D0">
        <w:rPr>
          <w:rFonts w:hint="eastAsia"/>
          <w:sz w:val="30"/>
        </w:rPr>
        <w:t>术语和定义</w:t>
      </w:r>
      <w:bookmarkEnd w:id="14"/>
    </w:p>
    <w:bookmarkEnd w:id="6"/>
    <w:bookmarkEnd w:id="7"/>
    <w:p w:rsidR="00327101" w:rsidRPr="00E7597C" w:rsidRDefault="00327101" w:rsidP="00E7597C">
      <w:pPr>
        <w:spacing w:line="360" w:lineRule="auto"/>
        <w:ind w:firstLineChars="200" w:firstLine="480"/>
        <w:rPr>
          <w:rFonts w:ascii="宋体" w:hAnsi="宋体"/>
        </w:rPr>
      </w:pPr>
      <w:r w:rsidRPr="00E7597C">
        <w:rPr>
          <w:rFonts w:ascii="宋体" w:hAnsi="宋体"/>
        </w:rPr>
        <w:t>下列术语和定义适用于本规范。</w:t>
      </w:r>
    </w:p>
    <w:p w:rsidR="00D356E5" w:rsidRPr="00D356E5" w:rsidRDefault="00D356E5" w:rsidP="00737827">
      <w:pPr>
        <w:numPr>
          <w:ilvl w:val="1"/>
          <w:numId w:val="2"/>
        </w:numPr>
        <w:spacing w:line="360" w:lineRule="auto"/>
        <w:rPr>
          <w:rFonts w:ascii="宋体" w:hAnsi="宋体"/>
          <w:b/>
          <w:bCs/>
        </w:rPr>
      </w:pPr>
      <w:r w:rsidRPr="00D356E5">
        <w:rPr>
          <w:rFonts w:ascii="宋体" w:hAnsi="宋体" w:hint="eastAsia"/>
          <w:b/>
          <w:bCs/>
        </w:rPr>
        <w:t>数据元</w:t>
      </w:r>
      <w:r w:rsidR="002235E2">
        <w:rPr>
          <w:rFonts w:ascii="宋体" w:hAnsi="宋体" w:hint="eastAsia"/>
          <w:b/>
          <w:bCs/>
        </w:rPr>
        <w:t>（数据项）</w:t>
      </w:r>
    </w:p>
    <w:p w:rsidR="00D356E5" w:rsidRPr="00D356E5" w:rsidRDefault="00D356E5" w:rsidP="00D356E5">
      <w:pPr>
        <w:spacing w:line="360" w:lineRule="auto"/>
        <w:ind w:firstLineChars="200" w:firstLine="480"/>
        <w:rPr>
          <w:rFonts w:ascii="宋体" w:hAnsi="宋体"/>
        </w:rPr>
      </w:pPr>
      <w:r w:rsidRPr="00D356E5">
        <w:rPr>
          <w:rFonts w:ascii="宋体" w:hAnsi="宋体" w:hint="eastAsia"/>
        </w:rPr>
        <w:t>用一组属性描述定义、标识、表示和允许值的数据单元。</w:t>
      </w:r>
    </w:p>
    <w:p w:rsidR="00D356E5" w:rsidRPr="00D356E5" w:rsidRDefault="00D356E5" w:rsidP="00D356E5">
      <w:pPr>
        <w:spacing w:line="360" w:lineRule="auto"/>
        <w:ind w:firstLineChars="200" w:firstLine="480"/>
        <w:rPr>
          <w:rFonts w:ascii="宋体" w:hAnsi="宋体"/>
        </w:rPr>
      </w:pPr>
      <w:r w:rsidRPr="00D356E5">
        <w:rPr>
          <w:rFonts w:ascii="宋体" w:hAnsi="宋体" w:hint="eastAsia"/>
        </w:rPr>
        <w:t>本规范中数据元亦称数据项，有N型（数字）、AN型（</w:t>
      </w:r>
      <w:r w:rsidRPr="00D356E5">
        <w:rPr>
          <w:rFonts w:ascii="宋体" w:hAnsi="宋体"/>
        </w:rPr>
        <w:t>包含0－9的数字和不包括汉字在内的其他字符</w:t>
      </w:r>
      <w:r w:rsidRPr="00D356E5">
        <w:rPr>
          <w:rFonts w:ascii="宋体" w:hAnsi="宋体" w:hint="eastAsia"/>
        </w:rPr>
        <w:t>）和ANC型（</w:t>
      </w:r>
      <w:r w:rsidRPr="00D356E5">
        <w:rPr>
          <w:rFonts w:ascii="宋体" w:hAnsi="宋体"/>
        </w:rPr>
        <w:t>包含汉字在内的所有字符</w:t>
      </w:r>
      <w:r w:rsidRPr="00D356E5">
        <w:rPr>
          <w:rFonts w:ascii="宋体" w:hAnsi="宋体" w:hint="eastAsia"/>
        </w:rPr>
        <w:t>）三种数据类型。</w:t>
      </w:r>
    </w:p>
    <w:p w:rsidR="00D356E5" w:rsidRPr="00D356E5" w:rsidRDefault="00D356E5" w:rsidP="00D356E5">
      <w:pPr>
        <w:spacing w:line="360" w:lineRule="auto"/>
        <w:ind w:firstLineChars="200" w:firstLine="480"/>
        <w:rPr>
          <w:rFonts w:ascii="宋体" w:hAnsi="宋体"/>
        </w:rPr>
      </w:pPr>
      <w:r w:rsidRPr="00D356E5">
        <w:rPr>
          <w:rFonts w:ascii="宋体" w:hAnsi="宋体" w:hint="eastAsia"/>
        </w:rPr>
        <w:t>本规范中数据元有必选型M、</w:t>
      </w:r>
      <w:r w:rsidRPr="00D356E5">
        <w:rPr>
          <w:rFonts w:ascii="宋体" w:hAnsi="宋体"/>
        </w:rPr>
        <w:t>有条件选择型</w:t>
      </w:r>
      <w:r w:rsidRPr="00D356E5">
        <w:rPr>
          <w:rFonts w:ascii="宋体" w:hAnsi="宋体" w:hint="eastAsia"/>
        </w:rPr>
        <w:t>C和可</w:t>
      </w:r>
      <w:r w:rsidRPr="00D356E5">
        <w:rPr>
          <w:rFonts w:ascii="宋体" w:hAnsi="宋体"/>
        </w:rPr>
        <w:t>选型</w:t>
      </w:r>
      <w:r w:rsidRPr="00D356E5">
        <w:rPr>
          <w:rFonts w:ascii="宋体" w:hAnsi="宋体" w:hint="eastAsia"/>
        </w:rPr>
        <w:t>O三种填报状态。</w:t>
      </w:r>
      <w:r w:rsidR="00575FF7">
        <w:rPr>
          <w:rFonts w:ascii="宋体" w:hAnsi="宋体" w:hint="eastAsia"/>
        </w:rPr>
        <w:t>其中必选型M的数据项必须填报，不能为空；有条件选择型C的数据项在符合条件情况时，必须填报，否则可以为空；可选型O的数据项无法填报时，可以为空。需要强调的是，数据项的不同填报要求，仅是出于技术上的处理需要，原则上</w:t>
      </w:r>
      <w:r w:rsidR="00A87268">
        <w:rPr>
          <w:rFonts w:ascii="宋体" w:hAnsi="宋体" w:hint="eastAsia"/>
        </w:rPr>
        <w:t>保险</w:t>
      </w:r>
      <w:r w:rsidR="00575FF7">
        <w:rPr>
          <w:rFonts w:ascii="宋体" w:hAnsi="宋体" w:hint="eastAsia"/>
        </w:rPr>
        <w:t>公司若有相关数据项信息均应报送。</w:t>
      </w:r>
    </w:p>
    <w:p w:rsidR="00DA56C6" w:rsidRDefault="00DA56C6" w:rsidP="00737827">
      <w:pPr>
        <w:numPr>
          <w:ilvl w:val="1"/>
          <w:numId w:val="2"/>
        </w:numPr>
        <w:spacing w:line="360" w:lineRule="auto"/>
        <w:rPr>
          <w:rFonts w:ascii="宋体" w:hAnsi="宋体"/>
          <w:b/>
          <w:bCs/>
        </w:rPr>
      </w:pPr>
      <w:r>
        <w:rPr>
          <w:rFonts w:ascii="宋体" w:hAnsi="宋体"/>
          <w:b/>
          <w:bCs/>
        </w:rPr>
        <w:lastRenderedPageBreak/>
        <w:t>段</w:t>
      </w:r>
    </w:p>
    <w:p w:rsidR="00DA56C6" w:rsidRDefault="00DA56C6" w:rsidP="00D356E5">
      <w:pPr>
        <w:spacing w:line="360" w:lineRule="auto"/>
        <w:ind w:firstLineChars="200" w:firstLine="480"/>
        <w:rPr>
          <w:rFonts w:ascii="宋体" w:hAnsi="宋体"/>
        </w:rPr>
      </w:pPr>
      <w:r>
        <w:rPr>
          <w:rFonts w:ascii="宋体" w:hAnsi="宋体"/>
        </w:rPr>
        <w:t>一个已标识、命名和结构化的、在功能上相互关联的复合数据元和/或独立数据元的集合。</w:t>
      </w:r>
      <w:r>
        <w:rPr>
          <w:rFonts w:ascii="宋体" w:hAnsi="宋体" w:hint="eastAsia"/>
        </w:rPr>
        <w:t>段有各自固定的长度。</w:t>
      </w:r>
    </w:p>
    <w:p w:rsidR="00D356E5" w:rsidRDefault="00D356E5" w:rsidP="00D356E5">
      <w:pPr>
        <w:spacing w:line="360" w:lineRule="auto"/>
        <w:ind w:firstLine="420"/>
        <w:rPr>
          <w:rFonts w:ascii="宋体" w:hAnsi="宋体"/>
          <w:szCs w:val="21"/>
        </w:rPr>
      </w:pPr>
      <w:r w:rsidRPr="00FA22C6">
        <w:rPr>
          <w:rFonts w:ascii="宋体" w:hAnsi="宋体" w:hint="eastAsia"/>
          <w:szCs w:val="21"/>
        </w:rPr>
        <w:t>本规范中段分为基础段和业务段。</w:t>
      </w:r>
    </w:p>
    <w:p w:rsidR="00D356E5" w:rsidRPr="00595EDC" w:rsidRDefault="00D356E5" w:rsidP="00D356E5">
      <w:pPr>
        <w:spacing w:line="360" w:lineRule="auto"/>
        <w:ind w:firstLine="420"/>
        <w:rPr>
          <w:rFonts w:ascii="宋体" w:hAnsi="宋体"/>
          <w:szCs w:val="21"/>
        </w:rPr>
      </w:pPr>
      <w:r w:rsidRPr="00FA22C6">
        <w:rPr>
          <w:rFonts w:ascii="宋体" w:hAnsi="宋体" w:hint="eastAsia"/>
          <w:szCs w:val="21"/>
        </w:rPr>
        <w:t>基础段是用来标识信息记录的一种特殊的段，其中包含信息记录的一些重要的通用信息。业务段是由业务数据项组成的信息集合体。</w:t>
      </w:r>
    </w:p>
    <w:p w:rsidR="00D356E5" w:rsidRPr="00FA22C6" w:rsidRDefault="00D356E5" w:rsidP="00737827">
      <w:pPr>
        <w:widowControl w:val="0"/>
        <w:numPr>
          <w:ilvl w:val="1"/>
          <w:numId w:val="2"/>
        </w:numPr>
        <w:spacing w:line="360" w:lineRule="auto"/>
        <w:jc w:val="both"/>
        <w:rPr>
          <w:rFonts w:ascii="宋体" w:hAnsi="宋体"/>
          <w:b/>
          <w:bCs/>
          <w:szCs w:val="21"/>
        </w:rPr>
      </w:pPr>
      <w:r w:rsidRPr="00FA22C6">
        <w:rPr>
          <w:rFonts w:ascii="宋体" w:hAnsi="宋体" w:hint="eastAsia"/>
          <w:b/>
          <w:bCs/>
          <w:szCs w:val="21"/>
        </w:rPr>
        <w:t>信息</w:t>
      </w:r>
      <w:r w:rsidRPr="00FA22C6">
        <w:rPr>
          <w:rFonts w:ascii="宋体" w:hAnsi="宋体" w:hint="eastAsia"/>
          <w:b/>
          <w:szCs w:val="21"/>
        </w:rPr>
        <w:t>记录</w:t>
      </w:r>
    </w:p>
    <w:p w:rsidR="00D356E5" w:rsidRDefault="00D356E5" w:rsidP="00D356E5">
      <w:pPr>
        <w:spacing w:line="360" w:lineRule="auto"/>
        <w:ind w:firstLineChars="200" w:firstLine="480"/>
        <w:rPr>
          <w:rFonts w:ascii="宋体" w:hAnsi="宋体"/>
          <w:szCs w:val="21"/>
        </w:rPr>
      </w:pPr>
      <w:r w:rsidRPr="00FA22C6">
        <w:rPr>
          <w:rFonts w:ascii="宋体" w:hAnsi="宋体" w:hint="eastAsia"/>
          <w:szCs w:val="21"/>
        </w:rPr>
        <w:t>数据采集的基本信息单位，包含</w:t>
      </w:r>
      <w:r w:rsidR="00FF69B4">
        <w:rPr>
          <w:rFonts w:ascii="宋体" w:hAnsi="宋体" w:hint="eastAsia"/>
          <w:szCs w:val="21"/>
        </w:rPr>
        <w:t>报数机构</w:t>
      </w:r>
      <w:r w:rsidRPr="00FA22C6">
        <w:rPr>
          <w:rFonts w:ascii="宋体" w:hAnsi="宋体" w:hint="eastAsia"/>
          <w:szCs w:val="21"/>
        </w:rPr>
        <w:t>一笔业务的有关数据，由一个基础段或者一个基础段加上若干个业务段组成。</w:t>
      </w:r>
    </w:p>
    <w:p w:rsidR="00D356E5" w:rsidRPr="00FA22C6" w:rsidRDefault="00D356E5" w:rsidP="00737827">
      <w:pPr>
        <w:widowControl w:val="0"/>
        <w:numPr>
          <w:ilvl w:val="1"/>
          <w:numId w:val="2"/>
        </w:numPr>
        <w:spacing w:line="360" w:lineRule="auto"/>
        <w:jc w:val="both"/>
        <w:rPr>
          <w:rFonts w:ascii="宋体" w:hAnsi="宋体"/>
          <w:b/>
          <w:bCs/>
          <w:szCs w:val="21"/>
        </w:rPr>
      </w:pPr>
      <w:r w:rsidRPr="00FA22C6">
        <w:rPr>
          <w:rFonts w:ascii="宋体" w:hAnsi="宋体" w:hint="eastAsia"/>
          <w:b/>
          <w:bCs/>
          <w:szCs w:val="21"/>
        </w:rPr>
        <w:t>报文</w:t>
      </w:r>
    </w:p>
    <w:p w:rsidR="004F713E" w:rsidRPr="00A24E6A" w:rsidRDefault="004F713E" w:rsidP="004F713E">
      <w:pPr>
        <w:spacing w:line="360" w:lineRule="auto"/>
        <w:ind w:firstLineChars="200" w:firstLine="480"/>
        <w:rPr>
          <w:rFonts w:ascii="宋体" w:hAnsi="宋体"/>
        </w:rPr>
      </w:pPr>
      <w:r w:rsidRPr="00A24E6A">
        <w:rPr>
          <w:rFonts w:ascii="宋体" w:hAnsi="宋体" w:hint="eastAsia"/>
        </w:rPr>
        <w:t>由报文头、报文体和报文尾构成的，按照一定规则组合起来的数据</w:t>
      </w:r>
      <w:r w:rsidR="00704E25">
        <w:rPr>
          <w:rFonts w:ascii="宋体" w:hAnsi="宋体" w:hint="eastAsia"/>
        </w:rPr>
        <w:t>报送文件</w:t>
      </w:r>
      <w:r w:rsidRPr="00A24E6A">
        <w:rPr>
          <w:rFonts w:ascii="宋体" w:hAnsi="宋体" w:hint="eastAsia"/>
        </w:rPr>
        <w:t>。</w:t>
      </w:r>
    </w:p>
    <w:p w:rsidR="004F713E" w:rsidRPr="00A24E6A" w:rsidRDefault="004F713E" w:rsidP="004F713E">
      <w:pPr>
        <w:spacing w:line="360" w:lineRule="auto"/>
        <w:ind w:firstLineChars="200" w:firstLine="480"/>
      </w:pPr>
      <w:r w:rsidRPr="00A24E6A">
        <w:t>报文头表示一次数据</w:t>
      </w:r>
      <w:r w:rsidRPr="00A24E6A">
        <w:rPr>
          <w:rFonts w:hint="eastAsia"/>
        </w:rPr>
        <w:t>采集或数据发送</w:t>
      </w:r>
      <w:r w:rsidRPr="00A24E6A">
        <w:t>的开始，给出</w:t>
      </w:r>
      <w:r w:rsidRPr="00A24E6A">
        <w:rPr>
          <w:rFonts w:hint="eastAsia"/>
        </w:rPr>
        <w:t>该报文</w:t>
      </w:r>
      <w:r w:rsidRPr="00A24E6A">
        <w:t>的信息提要</w:t>
      </w:r>
      <w:r w:rsidRPr="00A24E6A">
        <w:rPr>
          <w:rFonts w:hint="eastAsia"/>
        </w:rPr>
        <w:t>。</w:t>
      </w:r>
    </w:p>
    <w:p w:rsidR="004F713E" w:rsidRPr="00A24E6A" w:rsidRDefault="004F713E" w:rsidP="004F713E">
      <w:pPr>
        <w:spacing w:line="360" w:lineRule="auto"/>
        <w:ind w:firstLineChars="200" w:firstLine="480"/>
        <w:rPr>
          <w:rFonts w:ascii="宋体" w:hAnsi="宋体"/>
        </w:rPr>
      </w:pPr>
      <w:r w:rsidRPr="00A24E6A">
        <w:rPr>
          <w:rFonts w:ascii="宋体" w:hAnsi="宋体" w:hint="eastAsia"/>
        </w:rPr>
        <w:t>报文体由任意多条信息记录（</w:t>
      </w:r>
      <w:r w:rsidR="00C30A25">
        <w:rPr>
          <w:rFonts w:ascii="宋体" w:hAnsi="宋体" w:hint="eastAsia"/>
        </w:rPr>
        <w:t>不能</w:t>
      </w:r>
      <w:r w:rsidRPr="00A24E6A">
        <w:rPr>
          <w:rFonts w:ascii="宋体" w:hAnsi="宋体" w:hint="eastAsia"/>
        </w:rPr>
        <w:t>为零）组成。</w:t>
      </w:r>
    </w:p>
    <w:p w:rsidR="004F713E" w:rsidRPr="00A24E6A" w:rsidRDefault="004F713E" w:rsidP="004F713E">
      <w:pPr>
        <w:spacing w:line="360" w:lineRule="auto"/>
        <w:ind w:firstLineChars="200" w:firstLine="480"/>
        <w:rPr>
          <w:rFonts w:ascii="宋体" w:hAnsi="宋体"/>
        </w:rPr>
      </w:pPr>
      <w:r w:rsidRPr="00A24E6A">
        <w:rPr>
          <w:rFonts w:ascii="宋体" w:hAnsi="宋体"/>
        </w:rPr>
        <w:t>报文</w:t>
      </w:r>
      <w:r w:rsidRPr="00A24E6A">
        <w:rPr>
          <w:rFonts w:ascii="宋体" w:hAnsi="宋体" w:hint="eastAsia"/>
        </w:rPr>
        <w:t>尾</w:t>
      </w:r>
      <w:r w:rsidRPr="00A24E6A">
        <w:rPr>
          <w:rFonts w:ascii="宋体" w:hAnsi="宋体"/>
        </w:rPr>
        <w:t>表示一次数据</w:t>
      </w:r>
      <w:r w:rsidRPr="00A24E6A">
        <w:rPr>
          <w:rFonts w:ascii="宋体" w:hAnsi="宋体" w:hint="eastAsia"/>
        </w:rPr>
        <w:t>采集或数据发送</w:t>
      </w:r>
      <w:r w:rsidRPr="00A24E6A">
        <w:rPr>
          <w:rFonts w:ascii="宋体" w:hAnsi="宋体"/>
        </w:rPr>
        <w:t>的</w:t>
      </w:r>
      <w:r w:rsidRPr="00A24E6A">
        <w:rPr>
          <w:rFonts w:ascii="宋体" w:hAnsi="宋体" w:hint="eastAsia"/>
        </w:rPr>
        <w:t>结束，同时给出该报文的汇总信息。</w:t>
      </w:r>
    </w:p>
    <w:p w:rsidR="00924BF4" w:rsidRPr="00C1433E" w:rsidRDefault="00924BF4" w:rsidP="00737827">
      <w:pPr>
        <w:numPr>
          <w:ilvl w:val="1"/>
          <w:numId w:val="2"/>
        </w:numPr>
        <w:spacing w:line="360" w:lineRule="auto"/>
        <w:rPr>
          <w:b/>
          <w:bCs/>
        </w:rPr>
      </w:pPr>
      <w:r>
        <w:rPr>
          <w:rFonts w:hint="eastAsia"/>
          <w:b/>
          <w:bCs/>
        </w:rPr>
        <w:t>报数机构</w:t>
      </w:r>
    </w:p>
    <w:p w:rsidR="00FD42EB" w:rsidRDefault="00924BF4" w:rsidP="00924BF4">
      <w:pPr>
        <w:spacing w:line="360" w:lineRule="auto"/>
        <w:ind w:firstLine="420"/>
      </w:pPr>
      <w:r>
        <w:rPr>
          <w:rFonts w:hint="eastAsia"/>
        </w:rPr>
        <w:t>指向企业征信系统报送数据的</w:t>
      </w:r>
      <w:r w:rsidR="0029096D">
        <w:rPr>
          <w:rFonts w:hint="eastAsia"/>
        </w:rPr>
        <w:t>保险</w:t>
      </w:r>
      <w:r>
        <w:rPr>
          <w:rFonts w:hint="eastAsia"/>
        </w:rPr>
        <w:t>公司。</w:t>
      </w:r>
      <w:r w:rsidR="00580203">
        <w:rPr>
          <w:rFonts w:hint="eastAsia"/>
        </w:rPr>
        <w:t>对于一口接入的</w:t>
      </w:r>
      <w:r w:rsidR="0029096D">
        <w:rPr>
          <w:rFonts w:hint="eastAsia"/>
        </w:rPr>
        <w:t>保险</w:t>
      </w:r>
      <w:r w:rsidR="00580203">
        <w:rPr>
          <w:rFonts w:hint="eastAsia"/>
        </w:rPr>
        <w:t>公司，报数机构特指总部机构；对于各分公司独立接入的</w:t>
      </w:r>
      <w:r w:rsidR="0029096D">
        <w:rPr>
          <w:rFonts w:hint="eastAsia"/>
        </w:rPr>
        <w:t>保险</w:t>
      </w:r>
      <w:r w:rsidR="00580203">
        <w:rPr>
          <w:rFonts w:hint="eastAsia"/>
        </w:rPr>
        <w:t>公司，负责报送数据的分公司亦是报数机构。</w:t>
      </w:r>
    </w:p>
    <w:p w:rsidR="00924BF4" w:rsidRPr="00C1433E" w:rsidRDefault="00924BF4" w:rsidP="00737827">
      <w:pPr>
        <w:numPr>
          <w:ilvl w:val="1"/>
          <w:numId w:val="2"/>
        </w:numPr>
        <w:spacing w:line="360" w:lineRule="auto"/>
        <w:rPr>
          <w:b/>
          <w:bCs/>
        </w:rPr>
      </w:pPr>
      <w:r>
        <w:rPr>
          <w:rFonts w:hint="eastAsia"/>
          <w:b/>
          <w:bCs/>
        </w:rPr>
        <w:t>放贷机构</w:t>
      </w:r>
    </w:p>
    <w:p w:rsidR="00924BF4" w:rsidRDefault="00924BF4" w:rsidP="00924BF4">
      <w:pPr>
        <w:spacing w:line="360" w:lineRule="auto"/>
        <w:ind w:firstLine="420"/>
      </w:pPr>
      <w:r>
        <w:rPr>
          <w:rFonts w:hint="eastAsia"/>
        </w:rPr>
        <w:t>指经营信贷业务的金融机构，也包括可以经营信贷业务的小额贷款公司等非金融机构。</w:t>
      </w:r>
    </w:p>
    <w:p w:rsidR="00D356E5" w:rsidRDefault="00553D68" w:rsidP="00737827">
      <w:pPr>
        <w:numPr>
          <w:ilvl w:val="1"/>
          <w:numId w:val="2"/>
        </w:numPr>
        <w:spacing w:line="360" w:lineRule="auto"/>
        <w:rPr>
          <w:rFonts w:ascii="宋体" w:hAnsi="宋体"/>
          <w:b/>
          <w:bCs/>
        </w:rPr>
      </w:pPr>
      <w:r>
        <w:rPr>
          <w:rFonts w:ascii="宋体" w:hAnsi="宋体" w:hint="eastAsia"/>
          <w:b/>
          <w:bCs/>
        </w:rPr>
        <w:t>投保</w:t>
      </w:r>
      <w:r w:rsidR="007D1E43">
        <w:rPr>
          <w:rFonts w:ascii="宋体" w:hAnsi="宋体" w:hint="eastAsia"/>
          <w:b/>
          <w:bCs/>
        </w:rPr>
        <w:t>人</w:t>
      </w:r>
    </w:p>
    <w:p w:rsidR="00D356E5" w:rsidRDefault="00924BF4" w:rsidP="00D356E5">
      <w:pPr>
        <w:spacing w:line="360" w:lineRule="auto"/>
        <w:ind w:firstLine="420"/>
      </w:pPr>
      <w:r w:rsidRPr="00924BF4">
        <w:rPr>
          <w:rFonts w:hint="eastAsia"/>
        </w:rPr>
        <w:t>指</w:t>
      </w:r>
      <w:r w:rsidR="0029096D">
        <w:rPr>
          <w:rFonts w:hint="eastAsia"/>
        </w:rPr>
        <w:t>保险公司</w:t>
      </w:r>
      <w:r w:rsidRPr="00924BF4">
        <w:rPr>
          <w:rFonts w:hint="eastAsia"/>
        </w:rPr>
        <w:t>所</w:t>
      </w:r>
      <w:r w:rsidR="00553D68">
        <w:rPr>
          <w:rFonts w:hint="eastAsia"/>
        </w:rPr>
        <w:t>保险</w:t>
      </w:r>
      <w:r w:rsidRPr="00924BF4">
        <w:rPr>
          <w:rFonts w:hint="eastAsia"/>
        </w:rPr>
        <w:t>的主合同中</w:t>
      </w:r>
      <w:r w:rsidR="00F416B3">
        <w:rPr>
          <w:rFonts w:hint="eastAsia"/>
        </w:rPr>
        <w:t>的债务人</w:t>
      </w:r>
      <w:r w:rsidR="0016003B">
        <w:rPr>
          <w:rFonts w:hint="eastAsia"/>
        </w:rPr>
        <w:t>，包括自然人和企业。</w:t>
      </w:r>
    </w:p>
    <w:p w:rsidR="00E87E8E" w:rsidRDefault="00553D68" w:rsidP="00737827">
      <w:pPr>
        <w:numPr>
          <w:ilvl w:val="1"/>
          <w:numId w:val="2"/>
        </w:numPr>
        <w:spacing w:line="360" w:lineRule="auto"/>
        <w:rPr>
          <w:rFonts w:ascii="宋体" w:hAnsi="宋体"/>
          <w:b/>
          <w:bCs/>
        </w:rPr>
      </w:pPr>
      <w:r>
        <w:rPr>
          <w:rFonts w:ascii="宋体" w:hAnsi="宋体" w:hint="eastAsia"/>
          <w:b/>
          <w:bCs/>
        </w:rPr>
        <w:t>被保险</w:t>
      </w:r>
      <w:r w:rsidR="00E87E8E">
        <w:rPr>
          <w:rFonts w:ascii="宋体" w:hAnsi="宋体" w:hint="eastAsia"/>
          <w:b/>
          <w:bCs/>
        </w:rPr>
        <w:t>人</w:t>
      </w:r>
    </w:p>
    <w:p w:rsidR="00E87E8E" w:rsidRPr="0029096D" w:rsidRDefault="00E87E8E" w:rsidP="00E87E8E">
      <w:pPr>
        <w:spacing w:line="360" w:lineRule="auto"/>
        <w:ind w:firstLine="420"/>
        <w:rPr>
          <w:color w:val="FF0000"/>
        </w:rPr>
      </w:pPr>
      <w:r w:rsidRPr="00924BF4">
        <w:rPr>
          <w:rFonts w:hint="eastAsia"/>
        </w:rPr>
        <w:t>指</w:t>
      </w:r>
      <w:r w:rsidR="0029096D">
        <w:rPr>
          <w:rFonts w:hint="eastAsia"/>
        </w:rPr>
        <w:t>保险公司</w:t>
      </w:r>
      <w:r w:rsidRPr="00924BF4">
        <w:rPr>
          <w:rFonts w:hint="eastAsia"/>
        </w:rPr>
        <w:t>所</w:t>
      </w:r>
      <w:r w:rsidR="00553D68">
        <w:rPr>
          <w:rFonts w:hint="eastAsia"/>
        </w:rPr>
        <w:t>保险</w:t>
      </w:r>
      <w:r w:rsidRPr="00924BF4">
        <w:rPr>
          <w:rFonts w:hint="eastAsia"/>
        </w:rPr>
        <w:t>的主合同中</w:t>
      </w:r>
      <w:r>
        <w:rPr>
          <w:rFonts w:hint="eastAsia"/>
        </w:rPr>
        <w:t>的债权人</w:t>
      </w:r>
      <w:r w:rsidRPr="00C1433E">
        <w:t>。</w:t>
      </w:r>
      <w:r w:rsidR="00553D68" w:rsidRPr="0016003B">
        <w:rPr>
          <w:rFonts w:hint="eastAsia"/>
        </w:rPr>
        <w:t>一般</w:t>
      </w:r>
      <w:r w:rsidRPr="0016003B">
        <w:rPr>
          <w:rFonts w:hint="eastAsia"/>
        </w:rPr>
        <w:t>为放贷机构。</w:t>
      </w:r>
    </w:p>
    <w:p w:rsidR="00E87E8E" w:rsidRPr="0016003B" w:rsidRDefault="0016003B" w:rsidP="00737827">
      <w:pPr>
        <w:numPr>
          <w:ilvl w:val="1"/>
          <w:numId w:val="2"/>
        </w:numPr>
        <w:spacing w:line="360" w:lineRule="auto"/>
        <w:rPr>
          <w:rFonts w:ascii="宋体" w:hAnsi="宋体"/>
          <w:b/>
          <w:bCs/>
        </w:rPr>
      </w:pPr>
      <w:r w:rsidRPr="0016003B">
        <w:rPr>
          <w:rFonts w:ascii="宋体" w:hAnsi="宋体" w:hint="eastAsia"/>
          <w:b/>
          <w:bCs/>
        </w:rPr>
        <w:t>信用保证保险</w:t>
      </w:r>
    </w:p>
    <w:p w:rsidR="0016003B" w:rsidRPr="0029096D" w:rsidRDefault="00E87E8E" w:rsidP="002235E2">
      <w:pPr>
        <w:spacing w:line="360" w:lineRule="auto"/>
        <w:ind w:firstLineChars="200" w:firstLine="480"/>
        <w:rPr>
          <w:color w:val="FF0000"/>
        </w:rPr>
      </w:pPr>
      <w:r w:rsidRPr="0016003B">
        <w:rPr>
          <w:rFonts w:hint="eastAsia"/>
        </w:rPr>
        <w:t>指</w:t>
      </w:r>
      <w:r w:rsidR="0029096D" w:rsidRPr="0016003B">
        <w:rPr>
          <w:rFonts w:hint="eastAsia"/>
        </w:rPr>
        <w:t>保险公司</w:t>
      </w:r>
      <w:r w:rsidRPr="0016003B">
        <w:rPr>
          <w:rFonts w:hint="eastAsia"/>
        </w:rPr>
        <w:t>为</w:t>
      </w:r>
      <w:r w:rsidR="00553D68" w:rsidRPr="0016003B">
        <w:rPr>
          <w:rFonts w:hint="eastAsia"/>
        </w:rPr>
        <w:t>投保人</w:t>
      </w:r>
      <w:r w:rsidRPr="0016003B">
        <w:rPr>
          <w:rFonts w:hint="eastAsia"/>
        </w:rPr>
        <w:t>向</w:t>
      </w:r>
      <w:r w:rsidR="00553D68" w:rsidRPr="0016003B">
        <w:rPr>
          <w:rFonts w:hint="eastAsia"/>
        </w:rPr>
        <w:t>被保险</w:t>
      </w:r>
      <w:r w:rsidRPr="0016003B">
        <w:rPr>
          <w:rFonts w:hint="eastAsia"/>
        </w:rPr>
        <w:t>人提供</w:t>
      </w:r>
      <w:r w:rsidR="00553D68" w:rsidRPr="0016003B">
        <w:rPr>
          <w:rFonts w:hint="eastAsia"/>
        </w:rPr>
        <w:t>保险</w:t>
      </w:r>
      <w:r w:rsidRPr="0016003B">
        <w:rPr>
          <w:rFonts w:hint="eastAsia"/>
        </w:rPr>
        <w:t>，</w:t>
      </w:r>
      <w:r w:rsidR="0016003B" w:rsidRPr="0016003B">
        <w:rPr>
          <w:rFonts w:hint="eastAsia"/>
        </w:rPr>
        <w:t>从而帮助投保人从被保险人（银行）获取无抵押小额短期贷款的保险产品</w:t>
      </w:r>
      <w:r w:rsidRPr="0016003B">
        <w:rPr>
          <w:rFonts w:hint="eastAsia"/>
        </w:rPr>
        <w:t>。</w:t>
      </w:r>
      <w:r w:rsidR="004212E7" w:rsidRPr="0016003B">
        <w:rPr>
          <w:rFonts w:hint="eastAsia"/>
        </w:rPr>
        <w:t>保险公司</w:t>
      </w:r>
      <w:r w:rsidR="004212E7" w:rsidRPr="004212E7">
        <w:rPr>
          <w:rFonts w:hint="eastAsia"/>
        </w:rPr>
        <w:t>承保的是</w:t>
      </w:r>
      <w:r w:rsidR="004212E7">
        <w:rPr>
          <w:rFonts w:hint="eastAsia"/>
        </w:rPr>
        <w:t>投保人</w:t>
      </w:r>
      <w:r w:rsidR="004212E7" w:rsidRPr="004212E7">
        <w:rPr>
          <w:rFonts w:hint="eastAsia"/>
        </w:rPr>
        <w:t>的信用风险，即在</w:t>
      </w:r>
      <w:r w:rsidR="004212E7">
        <w:rPr>
          <w:rFonts w:hint="eastAsia"/>
        </w:rPr>
        <w:t>投保人</w:t>
      </w:r>
      <w:r w:rsidR="004212E7" w:rsidRPr="004212E7">
        <w:rPr>
          <w:rFonts w:hint="eastAsia"/>
        </w:rPr>
        <w:t>逾期未归还</w:t>
      </w:r>
      <w:r w:rsidR="004212E7" w:rsidRPr="0016003B">
        <w:rPr>
          <w:rFonts w:hint="eastAsia"/>
        </w:rPr>
        <w:t>被保险人（银行）</w:t>
      </w:r>
      <w:r w:rsidR="004212E7" w:rsidRPr="004212E7">
        <w:rPr>
          <w:rFonts w:hint="eastAsia"/>
        </w:rPr>
        <w:t>贷款超过一定时间并符合理</w:t>
      </w:r>
      <w:r w:rsidR="004212E7" w:rsidRPr="004212E7">
        <w:rPr>
          <w:rFonts w:hint="eastAsia"/>
        </w:rPr>
        <w:lastRenderedPageBreak/>
        <w:t>赔条件，保险公司将向</w:t>
      </w:r>
      <w:r w:rsidR="004212E7" w:rsidRPr="0016003B">
        <w:rPr>
          <w:rFonts w:hint="eastAsia"/>
        </w:rPr>
        <w:t>被保险人（银行）</w:t>
      </w:r>
      <w:r w:rsidR="004212E7" w:rsidRPr="004212E7">
        <w:rPr>
          <w:rFonts w:hint="eastAsia"/>
        </w:rPr>
        <w:t>全额赔款，同时从</w:t>
      </w:r>
      <w:r w:rsidR="004212E7" w:rsidRPr="0016003B">
        <w:rPr>
          <w:rFonts w:hint="eastAsia"/>
        </w:rPr>
        <w:t>被保险人（银行）</w:t>
      </w:r>
      <w:r w:rsidR="004212E7" w:rsidRPr="004212E7">
        <w:rPr>
          <w:rFonts w:hint="eastAsia"/>
        </w:rPr>
        <w:t>取得向</w:t>
      </w:r>
      <w:r w:rsidR="004212E7">
        <w:rPr>
          <w:rFonts w:hint="eastAsia"/>
        </w:rPr>
        <w:t>投保人</w:t>
      </w:r>
      <w:r w:rsidR="004212E7" w:rsidRPr="004212E7">
        <w:rPr>
          <w:rFonts w:hint="eastAsia"/>
        </w:rPr>
        <w:t>的追偿权。</w:t>
      </w:r>
    </w:p>
    <w:p w:rsidR="00553B78" w:rsidRPr="00A5657D" w:rsidRDefault="00553B78" w:rsidP="00284DF6">
      <w:pPr>
        <w:pStyle w:val="1"/>
        <w:numPr>
          <w:ilvl w:val="0"/>
          <w:numId w:val="0"/>
        </w:numPr>
        <w:spacing w:beforeLines="150" w:afterLines="50" w:line="360" w:lineRule="auto"/>
        <w:ind w:leftChars="100" w:left="240"/>
        <w:rPr>
          <w:sz w:val="30"/>
        </w:rPr>
      </w:pPr>
      <w:bookmarkStart w:id="15" w:name="_Toc334002648"/>
      <w:r>
        <w:rPr>
          <w:rFonts w:hint="eastAsia"/>
          <w:sz w:val="30"/>
        </w:rPr>
        <w:t>4原则</w:t>
      </w:r>
      <w:r w:rsidRPr="00FD33D0">
        <w:rPr>
          <w:rFonts w:hint="eastAsia"/>
          <w:sz w:val="30"/>
        </w:rPr>
        <w:t>和</w:t>
      </w:r>
      <w:r>
        <w:rPr>
          <w:rFonts w:hint="eastAsia"/>
          <w:sz w:val="30"/>
        </w:rPr>
        <w:t>约定</w:t>
      </w:r>
      <w:bookmarkEnd w:id="15"/>
    </w:p>
    <w:p w:rsidR="00553B78" w:rsidRPr="009C2948" w:rsidRDefault="00553B78" w:rsidP="00725F1E">
      <w:pPr>
        <w:pStyle w:val="2"/>
        <w:spacing w:before="100" w:beforeAutospacing="1" w:after="100" w:afterAutospacing="1" w:line="240" w:lineRule="auto"/>
        <w:ind w:leftChars="200" w:left="480"/>
        <w:rPr>
          <w:rFonts w:ascii="宋体" w:eastAsia="宋体" w:hAnsi="宋体"/>
          <w:sz w:val="28"/>
          <w:szCs w:val="28"/>
        </w:rPr>
      </w:pPr>
      <w:bookmarkStart w:id="16" w:name="_Toc320282645"/>
      <w:bookmarkStart w:id="17" w:name="_Toc334002649"/>
      <w:r w:rsidRPr="009C2948">
        <w:rPr>
          <w:rFonts w:ascii="宋体" w:eastAsia="宋体" w:hAnsi="宋体" w:hint="eastAsia"/>
          <w:sz w:val="28"/>
          <w:szCs w:val="28"/>
        </w:rPr>
        <w:t>4.1采集范围</w:t>
      </w:r>
      <w:bookmarkEnd w:id="16"/>
      <w:bookmarkEnd w:id="17"/>
    </w:p>
    <w:p w:rsidR="002F2C6B" w:rsidRPr="0029096D" w:rsidRDefault="00910E46" w:rsidP="0016003B">
      <w:pPr>
        <w:spacing w:line="360" w:lineRule="auto"/>
        <w:ind w:firstLineChars="225" w:firstLine="540"/>
        <w:rPr>
          <w:rFonts w:ascii="宋体" w:hAnsi="宋体"/>
          <w:color w:val="FF0000"/>
        </w:rPr>
      </w:pPr>
      <w:r>
        <w:rPr>
          <w:rFonts w:ascii="宋体" w:hAnsi="宋体" w:hint="eastAsia"/>
        </w:rPr>
        <w:t>征信系统</w:t>
      </w:r>
      <w:r w:rsidR="00580203">
        <w:rPr>
          <w:rFonts w:ascii="宋体" w:hAnsi="宋体" w:hint="eastAsia"/>
        </w:rPr>
        <w:t>从</w:t>
      </w:r>
      <w:r w:rsidR="0029096D">
        <w:rPr>
          <w:rFonts w:hint="eastAsia"/>
        </w:rPr>
        <w:t>保险公司</w:t>
      </w:r>
      <w:r w:rsidR="00580203">
        <w:rPr>
          <w:rFonts w:ascii="宋体" w:hAnsi="宋体" w:hint="eastAsia"/>
        </w:rPr>
        <w:t>采集</w:t>
      </w:r>
      <w:r w:rsidR="0016003B">
        <w:rPr>
          <w:rFonts w:ascii="宋体" w:hAnsi="宋体" w:hint="eastAsia"/>
        </w:rPr>
        <w:t>其向投保人开展的信用保证保险业务信息及投保人的基本信息。</w:t>
      </w:r>
    </w:p>
    <w:p w:rsidR="00924BF4" w:rsidRPr="009C2948" w:rsidRDefault="00924BF4" w:rsidP="00924BF4">
      <w:pPr>
        <w:pStyle w:val="2"/>
        <w:spacing w:before="100" w:beforeAutospacing="1" w:after="100" w:afterAutospacing="1" w:line="240" w:lineRule="auto"/>
        <w:ind w:leftChars="200" w:left="480"/>
        <w:rPr>
          <w:rFonts w:ascii="宋体" w:eastAsia="宋体" w:hAnsi="宋体"/>
          <w:sz w:val="28"/>
          <w:szCs w:val="28"/>
        </w:rPr>
      </w:pPr>
      <w:bookmarkStart w:id="18" w:name="_Toc334002650"/>
      <w:bookmarkStart w:id="19" w:name="_Toc320282647"/>
      <w:r w:rsidRPr="009C2948">
        <w:rPr>
          <w:rFonts w:ascii="宋体" w:eastAsia="宋体" w:hAnsi="宋体" w:hint="eastAsia"/>
          <w:sz w:val="28"/>
          <w:szCs w:val="28"/>
        </w:rPr>
        <w:t>4.</w:t>
      </w:r>
      <w:r>
        <w:rPr>
          <w:rFonts w:ascii="宋体" w:eastAsia="宋体" w:hAnsi="宋体" w:hint="eastAsia"/>
          <w:sz w:val="28"/>
          <w:szCs w:val="28"/>
        </w:rPr>
        <w:t>2</w:t>
      </w:r>
      <w:r w:rsidRPr="009C2948">
        <w:rPr>
          <w:rFonts w:ascii="宋体" w:eastAsia="宋体" w:hAnsi="宋体" w:hint="eastAsia"/>
          <w:sz w:val="28"/>
          <w:szCs w:val="28"/>
        </w:rPr>
        <w:t>采集</w:t>
      </w:r>
      <w:r>
        <w:rPr>
          <w:rFonts w:ascii="宋体" w:eastAsia="宋体" w:hAnsi="宋体" w:hint="eastAsia"/>
          <w:sz w:val="28"/>
          <w:szCs w:val="28"/>
        </w:rPr>
        <w:t>内容</w:t>
      </w:r>
      <w:bookmarkEnd w:id="18"/>
    </w:p>
    <w:p w:rsidR="00924BF4" w:rsidRPr="0062755F" w:rsidRDefault="00924BF4" w:rsidP="00924BF4">
      <w:pPr>
        <w:spacing w:line="360" w:lineRule="auto"/>
        <w:ind w:firstLineChars="225" w:firstLine="540"/>
        <w:rPr>
          <w:rFonts w:ascii="宋体" w:hAnsi="宋体"/>
        </w:rPr>
      </w:pPr>
      <w:r w:rsidRPr="0062755F">
        <w:rPr>
          <w:rFonts w:ascii="宋体" w:hAnsi="宋体" w:hint="eastAsia"/>
        </w:rPr>
        <w:t>征信系统从</w:t>
      </w:r>
      <w:r w:rsidR="0029096D">
        <w:rPr>
          <w:rFonts w:hint="eastAsia"/>
        </w:rPr>
        <w:t>保险公司</w:t>
      </w:r>
      <w:r w:rsidRPr="0062755F">
        <w:rPr>
          <w:rFonts w:ascii="宋体" w:hAnsi="宋体" w:hint="eastAsia"/>
        </w:rPr>
        <w:t>采集的信息可以分为</w:t>
      </w:r>
      <w:r w:rsidR="0029096D">
        <w:rPr>
          <w:rFonts w:hint="eastAsia"/>
        </w:rPr>
        <w:t>保险</w:t>
      </w:r>
      <w:r w:rsidRPr="0062755F">
        <w:rPr>
          <w:rFonts w:ascii="宋体" w:hAnsi="宋体" w:hint="eastAsia"/>
        </w:rPr>
        <w:t>合同信息、</w:t>
      </w:r>
      <w:r w:rsidR="0029096D">
        <w:rPr>
          <w:rFonts w:hint="eastAsia"/>
        </w:rPr>
        <w:t>实际代偿责任</w:t>
      </w:r>
      <w:r w:rsidR="0029096D" w:rsidRPr="0029096D">
        <w:rPr>
          <w:rFonts w:hint="eastAsia"/>
        </w:rPr>
        <w:t>信息</w:t>
      </w:r>
      <w:r w:rsidR="00E70995">
        <w:rPr>
          <w:rFonts w:ascii="宋体" w:hAnsi="宋体" w:hint="eastAsia"/>
        </w:rPr>
        <w:t>、代偿信息</w:t>
      </w:r>
      <w:r w:rsidR="00C47721">
        <w:rPr>
          <w:rFonts w:ascii="宋体" w:hAnsi="宋体" w:hint="eastAsia"/>
        </w:rPr>
        <w:t>和</w:t>
      </w:r>
      <w:r w:rsidR="0029096D">
        <w:rPr>
          <w:rFonts w:ascii="宋体" w:hAnsi="宋体" w:hint="eastAsia"/>
        </w:rPr>
        <w:t>保费</w:t>
      </w:r>
      <w:r w:rsidR="0016003B">
        <w:rPr>
          <w:rFonts w:ascii="宋体" w:hAnsi="宋体" w:hint="eastAsia"/>
        </w:rPr>
        <w:t>缴纳信息等</w:t>
      </w:r>
      <w:r w:rsidR="00C47721">
        <w:rPr>
          <w:rFonts w:ascii="宋体" w:hAnsi="宋体" w:hint="eastAsia"/>
        </w:rPr>
        <w:t>四</w:t>
      </w:r>
      <w:r w:rsidR="0016003B">
        <w:rPr>
          <w:rFonts w:ascii="宋体" w:hAnsi="宋体" w:hint="eastAsia"/>
        </w:rPr>
        <w:t>类</w:t>
      </w:r>
      <w:r w:rsidRPr="0062755F">
        <w:rPr>
          <w:rFonts w:ascii="宋体" w:hAnsi="宋体" w:hint="eastAsia"/>
        </w:rPr>
        <w:t>。</w:t>
      </w:r>
    </w:p>
    <w:p w:rsidR="00924BF4" w:rsidRDefault="00CC2C19" w:rsidP="00924BF4">
      <w:pPr>
        <w:spacing w:line="360" w:lineRule="auto"/>
        <w:ind w:firstLineChars="225" w:firstLine="540"/>
        <w:rPr>
          <w:rFonts w:ascii="宋体" w:hAnsi="宋体"/>
        </w:rPr>
      </w:pPr>
      <w:r>
        <w:rPr>
          <w:rFonts w:hint="eastAsia"/>
        </w:rPr>
        <w:t>保险</w:t>
      </w:r>
      <w:r w:rsidRPr="0062755F">
        <w:rPr>
          <w:rFonts w:ascii="宋体" w:hAnsi="宋体" w:hint="eastAsia"/>
        </w:rPr>
        <w:t>合同信息</w:t>
      </w:r>
      <w:r w:rsidR="00924BF4">
        <w:rPr>
          <w:rFonts w:ascii="宋体" w:hAnsi="宋体" w:hint="eastAsia"/>
        </w:rPr>
        <w:t>包括：</w:t>
      </w:r>
      <w:r>
        <w:rPr>
          <w:rFonts w:ascii="宋体" w:hAnsi="宋体" w:hint="eastAsia"/>
        </w:rPr>
        <w:t>保险</w:t>
      </w:r>
      <w:r w:rsidR="00E70995">
        <w:rPr>
          <w:rFonts w:ascii="宋体" w:hAnsi="宋体" w:hint="eastAsia"/>
        </w:rPr>
        <w:t>合同标识信息、</w:t>
      </w:r>
      <w:r>
        <w:rPr>
          <w:rFonts w:ascii="宋体" w:hAnsi="宋体" w:hint="eastAsia"/>
        </w:rPr>
        <w:t>保险</w:t>
      </w:r>
      <w:r w:rsidR="00E70995">
        <w:rPr>
          <w:rFonts w:ascii="宋体" w:hAnsi="宋体" w:hint="eastAsia"/>
        </w:rPr>
        <w:t>金额、</w:t>
      </w:r>
      <w:r>
        <w:rPr>
          <w:rFonts w:ascii="宋体" w:hAnsi="宋体" w:hint="eastAsia"/>
        </w:rPr>
        <w:t>保险</w:t>
      </w:r>
      <w:r w:rsidR="00E70995">
        <w:rPr>
          <w:rFonts w:ascii="宋体" w:hAnsi="宋体" w:hint="eastAsia"/>
        </w:rPr>
        <w:t>期</w:t>
      </w:r>
      <w:r w:rsidR="004304B7">
        <w:rPr>
          <w:rFonts w:ascii="宋体" w:hAnsi="宋体" w:hint="eastAsia"/>
        </w:rPr>
        <w:t>限</w:t>
      </w:r>
      <w:r w:rsidR="00E70995">
        <w:rPr>
          <w:rFonts w:ascii="宋体" w:hAnsi="宋体" w:hint="eastAsia"/>
        </w:rPr>
        <w:t>等</w:t>
      </w:r>
      <w:r w:rsidR="00924BF4">
        <w:rPr>
          <w:rFonts w:ascii="宋体" w:hAnsi="宋体" w:hint="eastAsia"/>
        </w:rPr>
        <w:t>合同要素</w:t>
      </w:r>
      <w:r w:rsidR="00E70995">
        <w:rPr>
          <w:rFonts w:ascii="宋体" w:hAnsi="宋体" w:hint="eastAsia"/>
        </w:rPr>
        <w:t>信息，以及合同对应的</w:t>
      </w:r>
      <w:r w:rsidR="00553D68">
        <w:rPr>
          <w:rFonts w:ascii="宋体" w:hAnsi="宋体" w:hint="eastAsia"/>
        </w:rPr>
        <w:t>投保</w:t>
      </w:r>
      <w:r w:rsidR="00924BF4">
        <w:rPr>
          <w:rFonts w:ascii="宋体" w:hAnsi="宋体" w:hint="eastAsia"/>
        </w:rPr>
        <w:t>人</w:t>
      </w:r>
      <w:r w:rsidR="0016003B">
        <w:rPr>
          <w:rFonts w:ascii="宋体" w:hAnsi="宋体" w:hint="eastAsia"/>
        </w:rPr>
        <w:t>和</w:t>
      </w:r>
      <w:r w:rsidR="00553D68">
        <w:rPr>
          <w:rFonts w:ascii="宋体" w:hAnsi="宋体" w:hint="eastAsia"/>
        </w:rPr>
        <w:t>被保险</w:t>
      </w:r>
      <w:r w:rsidR="00924BF4">
        <w:rPr>
          <w:rFonts w:ascii="宋体" w:hAnsi="宋体" w:hint="eastAsia"/>
        </w:rPr>
        <w:t>人及主合同等。</w:t>
      </w:r>
    </w:p>
    <w:p w:rsidR="0062755F" w:rsidRPr="0062755F" w:rsidRDefault="00CC2C19" w:rsidP="00924BF4">
      <w:pPr>
        <w:spacing w:line="360" w:lineRule="auto"/>
        <w:ind w:firstLineChars="225" w:firstLine="540"/>
        <w:rPr>
          <w:rFonts w:ascii="宋体" w:hAnsi="宋体"/>
        </w:rPr>
      </w:pPr>
      <w:r>
        <w:rPr>
          <w:rFonts w:hint="eastAsia"/>
        </w:rPr>
        <w:t>实际代偿责任</w:t>
      </w:r>
      <w:r w:rsidRPr="0029096D">
        <w:rPr>
          <w:rFonts w:hint="eastAsia"/>
        </w:rPr>
        <w:t>信息</w:t>
      </w:r>
      <w:r w:rsidR="0062755F">
        <w:rPr>
          <w:rFonts w:ascii="宋体" w:hAnsi="宋体" w:hint="eastAsia"/>
        </w:rPr>
        <w:t>包括：在保余额、余额变化日期，以及</w:t>
      </w:r>
      <w:r>
        <w:rPr>
          <w:rFonts w:ascii="宋体" w:hAnsi="宋体" w:hint="eastAsia"/>
        </w:rPr>
        <w:t>保险</w:t>
      </w:r>
      <w:r w:rsidR="0062755F">
        <w:rPr>
          <w:rFonts w:ascii="宋体" w:hAnsi="宋体" w:hint="eastAsia"/>
        </w:rPr>
        <w:t>合同有效状态等。</w:t>
      </w:r>
    </w:p>
    <w:p w:rsidR="00910E46" w:rsidRDefault="00924BF4" w:rsidP="00910E46">
      <w:pPr>
        <w:spacing w:line="360" w:lineRule="auto"/>
        <w:ind w:firstLineChars="225" w:firstLine="540"/>
        <w:rPr>
          <w:rFonts w:ascii="宋体" w:hAnsi="宋体"/>
        </w:rPr>
      </w:pPr>
      <w:r>
        <w:rPr>
          <w:rFonts w:ascii="宋体" w:hAnsi="宋体" w:hint="eastAsia"/>
        </w:rPr>
        <w:t>代偿信息包括：代偿</w:t>
      </w:r>
      <w:r w:rsidR="00C07FDF">
        <w:rPr>
          <w:rFonts w:ascii="宋体" w:hAnsi="宋体" w:hint="eastAsia"/>
        </w:rPr>
        <w:t>记录</w:t>
      </w:r>
      <w:r>
        <w:rPr>
          <w:rFonts w:ascii="宋体" w:hAnsi="宋体" w:hint="eastAsia"/>
        </w:rPr>
        <w:t>、追偿</w:t>
      </w:r>
      <w:r w:rsidR="00C07FDF">
        <w:rPr>
          <w:rFonts w:ascii="宋体" w:hAnsi="宋体" w:hint="eastAsia"/>
        </w:rPr>
        <w:t>记录</w:t>
      </w:r>
      <w:r w:rsidR="0062755F">
        <w:rPr>
          <w:rFonts w:ascii="宋体" w:hAnsi="宋体" w:hint="eastAsia"/>
        </w:rPr>
        <w:t>，以及</w:t>
      </w:r>
      <w:r w:rsidR="00580203">
        <w:rPr>
          <w:rFonts w:ascii="宋体" w:hAnsi="宋体" w:hint="eastAsia"/>
        </w:rPr>
        <w:t>代偿款项损失情况</w:t>
      </w:r>
      <w:r>
        <w:rPr>
          <w:rFonts w:ascii="宋体" w:hAnsi="宋体" w:hint="eastAsia"/>
        </w:rPr>
        <w:t>等</w:t>
      </w:r>
      <w:r w:rsidRPr="005108BA">
        <w:rPr>
          <w:rFonts w:ascii="宋体" w:hAnsi="宋体" w:hint="eastAsia"/>
        </w:rPr>
        <w:t>。</w:t>
      </w:r>
    </w:p>
    <w:p w:rsidR="00E70995" w:rsidRDefault="00CC2C19" w:rsidP="00E70995">
      <w:pPr>
        <w:spacing w:line="360" w:lineRule="auto"/>
        <w:ind w:firstLineChars="225" w:firstLine="540"/>
        <w:rPr>
          <w:rFonts w:ascii="宋体" w:hAnsi="宋体"/>
        </w:rPr>
      </w:pPr>
      <w:r>
        <w:rPr>
          <w:rFonts w:ascii="宋体" w:hAnsi="宋体" w:hint="eastAsia"/>
        </w:rPr>
        <w:t>保费缴纳信息</w:t>
      </w:r>
      <w:r w:rsidR="0062755F">
        <w:rPr>
          <w:rFonts w:ascii="宋体" w:hAnsi="宋体" w:hint="eastAsia"/>
        </w:rPr>
        <w:t>包括：保费金额、</w:t>
      </w:r>
      <w:r w:rsidR="00C07FDF">
        <w:rPr>
          <w:rFonts w:ascii="宋体" w:hAnsi="宋体" w:hint="eastAsia"/>
        </w:rPr>
        <w:t>缴纳方式、</w:t>
      </w:r>
      <w:r w:rsidR="0062755F">
        <w:rPr>
          <w:rFonts w:ascii="宋体" w:hAnsi="宋体" w:hint="eastAsia"/>
        </w:rPr>
        <w:t>余额、欠缴金额</w:t>
      </w:r>
      <w:r w:rsidR="00CC3523">
        <w:rPr>
          <w:rFonts w:ascii="宋体" w:hAnsi="宋体" w:hint="eastAsia"/>
        </w:rPr>
        <w:t>等</w:t>
      </w:r>
      <w:r w:rsidR="00C07FDF">
        <w:rPr>
          <w:rFonts w:ascii="宋体" w:hAnsi="宋体" w:hint="eastAsia"/>
        </w:rPr>
        <w:t>数据项</w:t>
      </w:r>
      <w:r w:rsidR="0062755F">
        <w:rPr>
          <w:rFonts w:ascii="宋体" w:hAnsi="宋体" w:hint="eastAsia"/>
        </w:rPr>
        <w:t>。</w:t>
      </w:r>
    </w:p>
    <w:p w:rsidR="00553B78" w:rsidRPr="00580203" w:rsidRDefault="00553B78" w:rsidP="007B67D8">
      <w:pPr>
        <w:pStyle w:val="2"/>
        <w:spacing w:before="100" w:beforeAutospacing="1" w:after="100" w:afterAutospacing="1" w:line="240" w:lineRule="auto"/>
        <w:ind w:leftChars="200" w:left="480"/>
        <w:rPr>
          <w:rFonts w:ascii="宋体" w:eastAsia="宋体" w:hAnsi="宋体"/>
          <w:color w:val="FF0000"/>
          <w:sz w:val="28"/>
          <w:szCs w:val="28"/>
        </w:rPr>
      </w:pPr>
      <w:bookmarkStart w:id="20" w:name="_Toc334002651"/>
      <w:r w:rsidRPr="00023C1D">
        <w:rPr>
          <w:rFonts w:ascii="宋体" w:eastAsia="宋体" w:hAnsi="宋体" w:hint="eastAsia"/>
          <w:sz w:val="28"/>
          <w:szCs w:val="28"/>
        </w:rPr>
        <w:t>4.</w:t>
      </w:r>
      <w:r w:rsidR="00A73A50" w:rsidRPr="00023C1D">
        <w:rPr>
          <w:rFonts w:ascii="宋体" w:eastAsia="宋体" w:hAnsi="宋体" w:hint="eastAsia"/>
          <w:sz w:val="28"/>
          <w:szCs w:val="28"/>
        </w:rPr>
        <w:t>2</w:t>
      </w:r>
      <w:r w:rsidRPr="00023C1D">
        <w:rPr>
          <w:rFonts w:ascii="宋体" w:eastAsia="宋体" w:hAnsi="宋体" w:hint="eastAsia"/>
          <w:sz w:val="28"/>
          <w:szCs w:val="28"/>
        </w:rPr>
        <w:t>采集</w:t>
      </w:r>
      <w:r w:rsidR="00924BF4">
        <w:rPr>
          <w:rFonts w:ascii="宋体" w:eastAsia="宋体" w:hAnsi="宋体" w:hint="eastAsia"/>
          <w:sz w:val="28"/>
          <w:szCs w:val="28"/>
        </w:rPr>
        <w:t>时点和</w:t>
      </w:r>
      <w:r w:rsidRPr="00023C1D">
        <w:rPr>
          <w:rFonts w:ascii="宋体" w:eastAsia="宋体" w:hAnsi="宋体" w:hint="eastAsia"/>
          <w:sz w:val="28"/>
          <w:szCs w:val="28"/>
        </w:rPr>
        <w:t>频率</w:t>
      </w:r>
      <w:bookmarkEnd w:id="19"/>
      <w:bookmarkEnd w:id="20"/>
    </w:p>
    <w:p w:rsidR="007A2431" w:rsidRDefault="007A2431" w:rsidP="004316A0">
      <w:pPr>
        <w:spacing w:line="360" w:lineRule="auto"/>
        <w:ind w:firstLine="420"/>
      </w:pPr>
      <w:bookmarkStart w:id="21" w:name="_Toc320282648"/>
      <w:r>
        <w:rPr>
          <w:rFonts w:ascii="宋体" w:hAnsi="宋体" w:hint="eastAsia"/>
        </w:rPr>
        <w:t>对于每一笔</w:t>
      </w:r>
      <w:r w:rsidR="00602733">
        <w:rPr>
          <w:rFonts w:ascii="宋体" w:hAnsi="宋体" w:hint="eastAsia"/>
        </w:rPr>
        <w:t>信用保证保险</w:t>
      </w:r>
      <w:r>
        <w:rPr>
          <w:rFonts w:ascii="宋体" w:hAnsi="宋体" w:hint="eastAsia"/>
        </w:rPr>
        <w:t>业务，</w:t>
      </w:r>
      <w:r w:rsidR="00602733">
        <w:rPr>
          <w:rFonts w:ascii="宋体" w:hAnsi="宋体" w:hint="eastAsia"/>
        </w:rPr>
        <w:t>保险</w:t>
      </w:r>
      <w:r>
        <w:rPr>
          <w:rFonts w:ascii="宋体" w:hAnsi="宋体" w:hint="eastAsia"/>
        </w:rPr>
        <w:t>公司需在以下时点进行数据报送：</w:t>
      </w:r>
      <w:r w:rsidRPr="007A2431">
        <w:rPr>
          <w:rFonts w:hint="eastAsia"/>
        </w:rPr>
        <w:t>签订</w:t>
      </w:r>
      <w:r w:rsidR="00E177B0">
        <w:rPr>
          <w:rFonts w:hint="eastAsia"/>
        </w:rPr>
        <w:t>保险</w:t>
      </w:r>
      <w:r w:rsidRPr="007A2431">
        <w:rPr>
          <w:rFonts w:hint="eastAsia"/>
        </w:rPr>
        <w:t>合同、在保余额发生变化、发生代偿</w:t>
      </w:r>
      <w:r w:rsidR="003A4D4E" w:rsidRPr="007A2431">
        <w:rPr>
          <w:rFonts w:hint="eastAsia"/>
        </w:rPr>
        <w:t>、代偿后发生还款、确认损失或损失金额发生变化</w:t>
      </w:r>
      <w:r w:rsidR="00D8506D">
        <w:rPr>
          <w:rFonts w:hint="eastAsia"/>
        </w:rPr>
        <w:t>、</w:t>
      </w:r>
      <w:r w:rsidR="00D8506D" w:rsidRPr="007A2431">
        <w:rPr>
          <w:rFonts w:hint="eastAsia"/>
        </w:rPr>
        <w:t>实际收取保费时或发生</w:t>
      </w:r>
      <w:r w:rsidR="00D8506D">
        <w:rPr>
          <w:rFonts w:hint="eastAsia"/>
        </w:rPr>
        <w:t>保费</w:t>
      </w:r>
      <w:r w:rsidR="00D8506D" w:rsidRPr="007A2431">
        <w:rPr>
          <w:rFonts w:hint="eastAsia"/>
        </w:rPr>
        <w:t>欠缴</w:t>
      </w:r>
      <w:r>
        <w:rPr>
          <w:rFonts w:hint="eastAsia"/>
        </w:rPr>
        <w:t>。</w:t>
      </w:r>
    </w:p>
    <w:p w:rsidR="007A2431" w:rsidRPr="007A2431" w:rsidRDefault="007A2431" w:rsidP="007A2431">
      <w:pPr>
        <w:numPr>
          <w:ilvl w:val="0"/>
          <w:numId w:val="13"/>
        </w:numPr>
        <w:spacing w:line="360" w:lineRule="auto"/>
        <w:ind w:leftChars="200" w:left="900"/>
      </w:pPr>
      <w:r w:rsidRPr="007A2431">
        <w:rPr>
          <w:rFonts w:hint="eastAsia"/>
        </w:rPr>
        <w:t>签订</w:t>
      </w:r>
      <w:r w:rsidR="00E177B0">
        <w:rPr>
          <w:rFonts w:hint="eastAsia"/>
        </w:rPr>
        <w:t>保险</w:t>
      </w:r>
      <w:r w:rsidR="004B6050">
        <w:rPr>
          <w:rFonts w:hint="eastAsia"/>
        </w:rPr>
        <w:t>合同时，</w:t>
      </w:r>
      <w:r w:rsidRPr="007A2431">
        <w:rPr>
          <w:rFonts w:hint="eastAsia"/>
        </w:rPr>
        <w:t>报送</w:t>
      </w:r>
      <w:r w:rsidR="00E177B0">
        <w:rPr>
          <w:rFonts w:hint="eastAsia"/>
        </w:rPr>
        <w:t>保险</w:t>
      </w:r>
      <w:r w:rsidRPr="007A2431">
        <w:rPr>
          <w:rFonts w:hint="eastAsia"/>
        </w:rPr>
        <w:t>合同信息、实际在保责任信息；</w:t>
      </w:r>
    </w:p>
    <w:p w:rsidR="007A2431" w:rsidRPr="007A2431" w:rsidRDefault="007A2431" w:rsidP="007A2431">
      <w:pPr>
        <w:numPr>
          <w:ilvl w:val="0"/>
          <w:numId w:val="13"/>
        </w:numPr>
        <w:spacing w:line="360" w:lineRule="auto"/>
        <w:ind w:leftChars="200" w:left="900"/>
      </w:pPr>
      <w:r w:rsidRPr="007A2431">
        <w:rPr>
          <w:rFonts w:hint="eastAsia"/>
        </w:rPr>
        <w:t>在保余额发生变化时，报送实际</w:t>
      </w:r>
      <w:r w:rsidR="00145CDE">
        <w:rPr>
          <w:rFonts w:hint="eastAsia"/>
        </w:rPr>
        <w:t>代偿</w:t>
      </w:r>
      <w:r w:rsidRPr="007A2431">
        <w:rPr>
          <w:rFonts w:hint="eastAsia"/>
        </w:rPr>
        <w:t>责任信息；</w:t>
      </w:r>
    </w:p>
    <w:p w:rsidR="007A2431" w:rsidRPr="007A2431" w:rsidRDefault="0016003B" w:rsidP="007A2431">
      <w:pPr>
        <w:numPr>
          <w:ilvl w:val="0"/>
          <w:numId w:val="13"/>
        </w:numPr>
        <w:spacing w:line="360" w:lineRule="auto"/>
        <w:ind w:leftChars="200" w:left="900"/>
      </w:pPr>
      <w:r>
        <w:rPr>
          <w:rFonts w:hint="eastAsia"/>
        </w:rPr>
        <w:t>发生代偿、</w:t>
      </w:r>
      <w:r w:rsidR="007A2431" w:rsidRPr="007A2431">
        <w:rPr>
          <w:rFonts w:hint="eastAsia"/>
        </w:rPr>
        <w:t>代偿后发生还款、确认损失或损失金额发生变化时，报送代偿概况信息；</w:t>
      </w:r>
    </w:p>
    <w:p w:rsidR="007A2431" w:rsidRPr="007A2431" w:rsidRDefault="007A2431" w:rsidP="007A2431">
      <w:pPr>
        <w:numPr>
          <w:ilvl w:val="0"/>
          <w:numId w:val="13"/>
        </w:numPr>
        <w:spacing w:line="360" w:lineRule="auto"/>
        <w:ind w:leftChars="200" w:left="900"/>
      </w:pPr>
      <w:r w:rsidRPr="007A2431">
        <w:rPr>
          <w:rFonts w:hint="eastAsia"/>
        </w:rPr>
        <w:t>发生代偿时，报送代偿明细信息；</w:t>
      </w:r>
    </w:p>
    <w:p w:rsidR="007A2431" w:rsidRPr="007A2431" w:rsidRDefault="007A2431" w:rsidP="007A2431">
      <w:pPr>
        <w:numPr>
          <w:ilvl w:val="0"/>
          <w:numId w:val="13"/>
        </w:numPr>
        <w:spacing w:line="360" w:lineRule="auto"/>
        <w:ind w:leftChars="200" w:left="900"/>
      </w:pPr>
      <w:r w:rsidRPr="007A2431">
        <w:rPr>
          <w:rFonts w:hint="eastAsia"/>
        </w:rPr>
        <w:t>代偿后发生还款，报送追偿明细信息；</w:t>
      </w:r>
    </w:p>
    <w:p w:rsidR="007A2431" w:rsidRPr="007A2431" w:rsidRDefault="00CC3523" w:rsidP="007A2431">
      <w:pPr>
        <w:numPr>
          <w:ilvl w:val="0"/>
          <w:numId w:val="13"/>
        </w:numPr>
        <w:spacing w:line="360" w:lineRule="auto"/>
        <w:ind w:leftChars="200" w:left="900"/>
      </w:pPr>
      <w:r>
        <w:rPr>
          <w:rFonts w:hint="eastAsia"/>
        </w:rPr>
        <w:lastRenderedPageBreak/>
        <w:t>保费</w:t>
      </w:r>
      <w:r w:rsidR="007A2431" w:rsidRPr="007A2431">
        <w:rPr>
          <w:rFonts w:hint="eastAsia"/>
        </w:rPr>
        <w:t>缴纳时，要在实际收取保费时或发生欠缴时，报送“保费缴纳</w:t>
      </w:r>
      <w:r w:rsidR="00851213">
        <w:rPr>
          <w:rFonts w:hint="eastAsia"/>
        </w:rPr>
        <w:t>明细</w:t>
      </w:r>
      <w:r w:rsidR="007A2431" w:rsidRPr="007A2431">
        <w:rPr>
          <w:rFonts w:hint="eastAsia"/>
        </w:rPr>
        <w:t>信息”。</w:t>
      </w:r>
    </w:p>
    <w:p w:rsidR="00553B78" w:rsidRPr="00023C1D" w:rsidRDefault="007A2431" w:rsidP="007B67D8">
      <w:pPr>
        <w:pStyle w:val="2"/>
        <w:spacing w:before="100" w:beforeAutospacing="1" w:after="100" w:afterAutospacing="1" w:line="240" w:lineRule="auto"/>
        <w:ind w:leftChars="200" w:left="480"/>
        <w:rPr>
          <w:rFonts w:ascii="宋体" w:eastAsia="宋体" w:hAnsi="宋体"/>
          <w:sz w:val="28"/>
          <w:szCs w:val="28"/>
        </w:rPr>
      </w:pPr>
      <w:bookmarkStart w:id="22" w:name="_Toc334002652"/>
      <w:r w:rsidRPr="00023C1D">
        <w:rPr>
          <w:rFonts w:ascii="宋体" w:eastAsia="宋体" w:hAnsi="宋体" w:hint="eastAsia"/>
          <w:sz w:val="28"/>
          <w:szCs w:val="28"/>
        </w:rPr>
        <w:t>4.</w:t>
      </w:r>
      <w:r>
        <w:rPr>
          <w:rFonts w:ascii="宋体" w:eastAsia="宋体" w:hAnsi="宋体" w:hint="eastAsia"/>
          <w:sz w:val="28"/>
          <w:szCs w:val="28"/>
        </w:rPr>
        <w:t>4</w:t>
      </w:r>
      <w:r w:rsidRPr="00023C1D">
        <w:rPr>
          <w:rFonts w:ascii="宋体" w:eastAsia="宋体" w:hAnsi="宋体" w:hint="eastAsia"/>
          <w:sz w:val="28"/>
          <w:szCs w:val="28"/>
        </w:rPr>
        <w:t>数据组织方式</w:t>
      </w:r>
      <w:bookmarkEnd w:id="21"/>
      <w:bookmarkEnd w:id="22"/>
    </w:p>
    <w:p w:rsidR="008871E9" w:rsidRPr="008871E9" w:rsidRDefault="00553B78" w:rsidP="00145CDE">
      <w:pPr>
        <w:spacing w:line="360" w:lineRule="auto"/>
        <w:ind w:firstLineChars="225" w:firstLine="540"/>
        <w:rPr>
          <w:rFonts w:ascii="宋体" w:hAnsi="宋体"/>
        </w:rPr>
      </w:pPr>
      <w:r w:rsidRPr="004F6FF6">
        <w:rPr>
          <w:rFonts w:ascii="宋体" w:hAnsi="宋体" w:hint="eastAsia"/>
        </w:rPr>
        <w:t>数据采集主要通过</w:t>
      </w:r>
      <w:r w:rsidR="000F029A">
        <w:rPr>
          <w:rFonts w:ascii="宋体" w:hAnsi="宋体" w:hint="eastAsia"/>
        </w:rPr>
        <w:t>报文</w:t>
      </w:r>
      <w:r w:rsidRPr="004F6FF6">
        <w:rPr>
          <w:rFonts w:ascii="宋体" w:hAnsi="宋体" w:hint="eastAsia"/>
        </w:rPr>
        <w:t>方式进行，</w:t>
      </w:r>
      <w:r w:rsidR="00FF69B4">
        <w:rPr>
          <w:rFonts w:ascii="宋体" w:hAnsi="宋体" w:hint="eastAsia"/>
        </w:rPr>
        <w:t>报数机构</w:t>
      </w:r>
      <w:r w:rsidRPr="004F6FF6">
        <w:rPr>
          <w:rFonts w:ascii="宋体" w:hAnsi="宋体" w:hint="eastAsia"/>
        </w:rPr>
        <w:t>首先将当天发生的业务数据（信息）按照规范要求所需采集的内容（数据项），组织成信息记录，</w:t>
      </w:r>
      <w:r w:rsidR="002235E2">
        <w:rPr>
          <w:rFonts w:ascii="宋体" w:hAnsi="宋体" w:hint="eastAsia"/>
        </w:rPr>
        <w:t>然后</w:t>
      </w:r>
      <w:r w:rsidR="004F713E" w:rsidRPr="00A24E6A">
        <w:rPr>
          <w:rFonts w:ascii="宋体" w:hAnsi="宋体" w:hint="eastAsia"/>
        </w:rPr>
        <w:t>根据信息记录类型</w:t>
      </w:r>
      <w:r w:rsidR="00AE772A">
        <w:rPr>
          <w:rFonts w:ascii="宋体" w:hAnsi="宋体" w:hint="eastAsia"/>
        </w:rPr>
        <w:t>、</w:t>
      </w:r>
      <w:r w:rsidR="008871E9">
        <w:rPr>
          <w:rFonts w:ascii="宋体" w:hAnsi="宋体" w:hint="eastAsia"/>
        </w:rPr>
        <w:t>投保人类型（企业或其他组织、自然人）的不同组织</w:t>
      </w:r>
      <w:r w:rsidR="00AE772A">
        <w:rPr>
          <w:rFonts w:ascii="宋体" w:hAnsi="宋体" w:hint="eastAsia"/>
        </w:rPr>
        <w:t>成</w:t>
      </w:r>
      <w:r w:rsidR="008871E9">
        <w:rPr>
          <w:rFonts w:ascii="宋体" w:hAnsi="宋体" w:hint="eastAsia"/>
        </w:rPr>
        <w:t>不同类型的报文</w:t>
      </w:r>
      <w:r w:rsidR="008871E9" w:rsidRPr="00A24E6A">
        <w:rPr>
          <w:rFonts w:ascii="宋体" w:hAnsi="宋体" w:hint="eastAsia"/>
        </w:rPr>
        <w:t>，</w:t>
      </w:r>
      <w:r w:rsidR="008871E9">
        <w:rPr>
          <w:rFonts w:ascii="宋体" w:hAnsi="宋体" w:hint="eastAsia"/>
        </w:rPr>
        <w:t>最</w:t>
      </w:r>
      <w:r w:rsidR="008871E9" w:rsidRPr="00A24E6A">
        <w:rPr>
          <w:rFonts w:ascii="宋体" w:hAnsi="宋体" w:hint="eastAsia"/>
        </w:rPr>
        <w:t>后将</w:t>
      </w:r>
      <w:r w:rsidR="008871E9">
        <w:rPr>
          <w:rFonts w:ascii="宋体" w:hAnsi="宋体" w:hint="eastAsia"/>
        </w:rPr>
        <w:t>报文</w:t>
      </w:r>
      <w:r w:rsidR="008871E9" w:rsidRPr="00A24E6A">
        <w:rPr>
          <w:rFonts w:ascii="宋体" w:hAnsi="宋体" w:hint="eastAsia"/>
        </w:rPr>
        <w:t>报送至</w:t>
      </w:r>
      <w:r w:rsidR="008871E9">
        <w:rPr>
          <w:rFonts w:ascii="宋体" w:hAnsi="宋体" w:hint="eastAsia"/>
        </w:rPr>
        <w:t>企业</w:t>
      </w:r>
      <w:r w:rsidR="008871E9" w:rsidRPr="00A24E6A">
        <w:rPr>
          <w:rFonts w:ascii="宋体" w:hAnsi="宋体" w:hint="eastAsia"/>
        </w:rPr>
        <w:t>征信系统。</w:t>
      </w:r>
    </w:p>
    <w:p w:rsidR="00553B78" w:rsidRPr="00023C1D" w:rsidRDefault="00553B78" w:rsidP="007B67D8">
      <w:pPr>
        <w:pStyle w:val="2"/>
        <w:spacing w:before="100" w:beforeAutospacing="1" w:after="100" w:afterAutospacing="1" w:line="240" w:lineRule="auto"/>
        <w:ind w:leftChars="200" w:left="480"/>
        <w:rPr>
          <w:rFonts w:ascii="宋体" w:eastAsia="宋体" w:hAnsi="宋体"/>
          <w:sz w:val="28"/>
          <w:szCs w:val="28"/>
        </w:rPr>
      </w:pPr>
      <w:bookmarkStart w:id="23" w:name="_Toc320282649"/>
      <w:bookmarkStart w:id="24" w:name="_Toc334002653"/>
      <w:r w:rsidRPr="00023C1D">
        <w:rPr>
          <w:rFonts w:ascii="宋体" w:eastAsia="宋体" w:hAnsi="宋体" w:hint="eastAsia"/>
          <w:sz w:val="28"/>
          <w:szCs w:val="28"/>
        </w:rPr>
        <w:t>4.</w:t>
      </w:r>
      <w:r w:rsidR="00195F68">
        <w:rPr>
          <w:rFonts w:ascii="宋体" w:eastAsia="宋体" w:hAnsi="宋体" w:hint="eastAsia"/>
          <w:sz w:val="28"/>
          <w:szCs w:val="28"/>
        </w:rPr>
        <w:t>5</w:t>
      </w:r>
      <w:r w:rsidRPr="00023C1D">
        <w:rPr>
          <w:rFonts w:ascii="宋体" w:eastAsia="宋体" w:hAnsi="宋体" w:hint="eastAsia"/>
          <w:sz w:val="28"/>
          <w:szCs w:val="28"/>
        </w:rPr>
        <w:t>采集过程</w:t>
      </w:r>
      <w:bookmarkEnd w:id="23"/>
      <w:bookmarkEnd w:id="24"/>
    </w:p>
    <w:p w:rsidR="00553B78" w:rsidRPr="004F6FF6" w:rsidRDefault="00553B78" w:rsidP="004F6FF6">
      <w:pPr>
        <w:spacing w:line="360" w:lineRule="auto"/>
        <w:ind w:firstLine="420"/>
        <w:rPr>
          <w:rFonts w:ascii="宋体" w:hAnsi="宋体"/>
        </w:rPr>
      </w:pPr>
      <w:r w:rsidRPr="004F6FF6">
        <w:rPr>
          <w:rFonts w:ascii="宋体" w:hAnsi="宋体" w:hint="eastAsia"/>
        </w:rPr>
        <w:t>采集过程主要如下：</w:t>
      </w:r>
    </w:p>
    <w:p w:rsidR="00553B78" w:rsidRPr="004F6FF6" w:rsidRDefault="00553B78" w:rsidP="004F6FF6">
      <w:pPr>
        <w:spacing w:line="360" w:lineRule="auto"/>
        <w:ind w:firstLine="420"/>
        <w:rPr>
          <w:rFonts w:ascii="宋体" w:hAnsi="宋体"/>
        </w:rPr>
      </w:pPr>
      <w:r w:rsidRPr="004F6FF6">
        <w:rPr>
          <w:rFonts w:ascii="宋体" w:hAnsi="宋体" w:hint="eastAsia"/>
        </w:rPr>
        <w:t>（1）</w:t>
      </w:r>
      <w:r w:rsidR="00FF69B4">
        <w:rPr>
          <w:rFonts w:ascii="宋体" w:hAnsi="宋体" w:hint="eastAsia"/>
        </w:rPr>
        <w:t>报数机构</w:t>
      </w:r>
      <w:r w:rsidRPr="004F6FF6">
        <w:rPr>
          <w:rFonts w:ascii="宋体" w:hAnsi="宋体" w:hint="eastAsia"/>
        </w:rPr>
        <w:t>根据系统要求提取需要报送征信</w:t>
      </w:r>
      <w:r w:rsidR="004F6FF6">
        <w:rPr>
          <w:rFonts w:ascii="宋体" w:hAnsi="宋体" w:hint="eastAsia"/>
        </w:rPr>
        <w:t>系统</w:t>
      </w:r>
      <w:r w:rsidRPr="004F6FF6">
        <w:rPr>
          <w:rFonts w:ascii="宋体" w:hAnsi="宋体" w:hint="eastAsia"/>
        </w:rPr>
        <w:t>的数据进行组织，组织成</w:t>
      </w:r>
      <w:r w:rsidR="000F029A">
        <w:rPr>
          <w:rFonts w:ascii="宋体" w:hAnsi="宋体" w:hint="eastAsia"/>
        </w:rPr>
        <w:t>报文</w:t>
      </w:r>
      <w:r w:rsidRPr="004F6FF6">
        <w:rPr>
          <w:rFonts w:ascii="宋体" w:hAnsi="宋体" w:hint="eastAsia"/>
        </w:rPr>
        <w:t>，并通过适当方式报送至征信</w:t>
      </w:r>
      <w:r w:rsidR="004F6FF6">
        <w:rPr>
          <w:rFonts w:ascii="宋体" w:hAnsi="宋体" w:hint="eastAsia"/>
        </w:rPr>
        <w:t>系统</w:t>
      </w:r>
      <w:r w:rsidRPr="004F6FF6">
        <w:rPr>
          <w:rFonts w:ascii="宋体" w:hAnsi="宋体" w:hint="eastAsia"/>
        </w:rPr>
        <w:t>；</w:t>
      </w:r>
    </w:p>
    <w:p w:rsidR="00553B78" w:rsidRPr="004F6FF6" w:rsidRDefault="00553B78" w:rsidP="004F6FF6">
      <w:pPr>
        <w:spacing w:line="360" w:lineRule="auto"/>
        <w:ind w:firstLine="420"/>
        <w:rPr>
          <w:rFonts w:ascii="宋体" w:hAnsi="宋体"/>
        </w:rPr>
      </w:pPr>
      <w:r w:rsidRPr="004F6FF6">
        <w:rPr>
          <w:rFonts w:ascii="宋体" w:hAnsi="宋体" w:hint="eastAsia"/>
        </w:rPr>
        <w:t>（2）征信</w:t>
      </w:r>
      <w:r w:rsidR="004F6FF6">
        <w:rPr>
          <w:rFonts w:ascii="宋体" w:hAnsi="宋体" w:hint="eastAsia"/>
        </w:rPr>
        <w:t>系统</w:t>
      </w:r>
      <w:r w:rsidRPr="004F6FF6">
        <w:rPr>
          <w:rFonts w:ascii="宋体" w:hAnsi="宋体" w:hint="eastAsia"/>
        </w:rPr>
        <w:t>对</w:t>
      </w:r>
      <w:r w:rsidR="00FF69B4">
        <w:rPr>
          <w:rFonts w:ascii="宋体" w:hAnsi="宋体" w:hint="eastAsia"/>
        </w:rPr>
        <w:t>报数机构</w:t>
      </w:r>
      <w:r w:rsidRPr="004F6FF6">
        <w:rPr>
          <w:rFonts w:ascii="宋体" w:hAnsi="宋体" w:hint="eastAsia"/>
        </w:rPr>
        <w:t>报送的</w:t>
      </w:r>
      <w:r w:rsidR="000F029A">
        <w:rPr>
          <w:rFonts w:ascii="宋体" w:hAnsi="宋体" w:hint="eastAsia"/>
        </w:rPr>
        <w:t>报文</w:t>
      </w:r>
      <w:r w:rsidRPr="004F6FF6">
        <w:rPr>
          <w:rFonts w:ascii="宋体" w:hAnsi="宋体" w:hint="eastAsia"/>
        </w:rPr>
        <w:t>进行处理，根据处理情况分别对上报提出后续处理要求（主要指是</w:t>
      </w:r>
      <w:r w:rsidR="00FF69B4">
        <w:rPr>
          <w:rFonts w:ascii="宋体" w:hAnsi="宋体" w:hint="eastAsia"/>
        </w:rPr>
        <w:t>否存在错误或者是否需要重报），将处理要求以反馈</w:t>
      </w:r>
      <w:r w:rsidR="000F029A">
        <w:rPr>
          <w:rFonts w:ascii="宋体" w:hAnsi="宋体" w:hint="eastAsia"/>
        </w:rPr>
        <w:t>报文</w:t>
      </w:r>
      <w:r w:rsidR="00FF69B4">
        <w:rPr>
          <w:rFonts w:ascii="宋体" w:hAnsi="宋体" w:hint="eastAsia"/>
        </w:rPr>
        <w:t>形式反馈回报数机构</w:t>
      </w:r>
      <w:r w:rsidRPr="004F6FF6">
        <w:rPr>
          <w:rFonts w:ascii="宋体" w:hAnsi="宋体" w:hint="eastAsia"/>
        </w:rPr>
        <w:t>；</w:t>
      </w:r>
    </w:p>
    <w:p w:rsidR="00553B78" w:rsidRPr="004F6FF6" w:rsidRDefault="00553B78" w:rsidP="004F6FF6">
      <w:pPr>
        <w:spacing w:line="360" w:lineRule="auto"/>
        <w:ind w:firstLine="420"/>
        <w:rPr>
          <w:rFonts w:ascii="宋体" w:hAnsi="宋体"/>
        </w:rPr>
      </w:pPr>
      <w:r w:rsidRPr="004F6FF6">
        <w:rPr>
          <w:rFonts w:ascii="宋体" w:hAnsi="宋体" w:hint="eastAsia"/>
        </w:rPr>
        <w:t>（3）数据</w:t>
      </w:r>
      <w:r w:rsidR="00FF69B4">
        <w:rPr>
          <w:rFonts w:ascii="宋体" w:hAnsi="宋体" w:hint="eastAsia"/>
        </w:rPr>
        <w:t>报数机构</w:t>
      </w:r>
      <w:r w:rsidRPr="004F6FF6">
        <w:rPr>
          <w:rFonts w:ascii="宋体" w:hAnsi="宋体" w:hint="eastAsia"/>
        </w:rPr>
        <w:t>根据征信</w:t>
      </w:r>
      <w:r w:rsidR="004F6FF6">
        <w:rPr>
          <w:rFonts w:ascii="宋体" w:hAnsi="宋体" w:hint="eastAsia"/>
        </w:rPr>
        <w:t>系统</w:t>
      </w:r>
      <w:r w:rsidRPr="004F6FF6">
        <w:rPr>
          <w:rFonts w:ascii="宋体" w:hAnsi="宋体" w:hint="eastAsia"/>
        </w:rPr>
        <w:t>反馈回的处理要求，对需要重新报送的数据进行纠正后重新组织</w:t>
      </w:r>
      <w:r w:rsidR="000F029A">
        <w:rPr>
          <w:rFonts w:ascii="宋体" w:hAnsi="宋体" w:hint="eastAsia"/>
        </w:rPr>
        <w:t>报文</w:t>
      </w:r>
      <w:r w:rsidRPr="004F6FF6">
        <w:rPr>
          <w:rFonts w:ascii="宋体" w:hAnsi="宋体" w:hint="eastAsia"/>
        </w:rPr>
        <w:t>，并报送至征信</w:t>
      </w:r>
      <w:r w:rsidR="004F6FF6">
        <w:rPr>
          <w:rFonts w:ascii="宋体" w:hAnsi="宋体" w:hint="eastAsia"/>
        </w:rPr>
        <w:t>系统</w:t>
      </w:r>
      <w:r w:rsidRPr="004F6FF6">
        <w:rPr>
          <w:rFonts w:ascii="宋体" w:hAnsi="宋体" w:hint="eastAsia"/>
        </w:rPr>
        <w:t xml:space="preserve">； </w:t>
      </w:r>
    </w:p>
    <w:p w:rsidR="00553B78" w:rsidRDefault="00553B78" w:rsidP="004F6FF6">
      <w:pPr>
        <w:spacing w:line="360" w:lineRule="auto"/>
        <w:ind w:firstLine="420"/>
        <w:rPr>
          <w:rFonts w:ascii="宋体" w:hAnsi="宋体"/>
        </w:rPr>
      </w:pPr>
      <w:r w:rsidRPr="004F6FF6">
        <w:rPr>
          <w:rFonts w:ascii="宋体" w:hAnsi="宋体" w:hint="eastAsia"/>
        </w:rPr>
        <w:t>（4）征信</w:t>
      </w:r>
      <w:r w:rsidR="004F6FF6">
        <w:rPr>
          <w:rFonts w:ascii="宋体" w:hAnsi="宋体" w:hint="eastAsia"/>
        </w:rPr>
        <w:t>系统</w:t>
      </w:r>
      <w:r w:rsidRPr="004F6FF6">
        <w:rPr>
          <w:rFonts w:ascii="宋体" w:hAnsi="宋体" w:hint="eastAsia"/>
        </w:rPr>
        <w:t>对</w:t>
      </w:r>
      <w:r w:rsidR="00FF69B4">
        <w:rPr>
          <w:rFonts w:ascii="宋体" w:hAnsi="宋体" w:hint="eastAsia"/>
        </w:rPr>
        <w:t>报数机构</w:t>
      </w:r>
      <w:r w:rsidRPr="004F6FF6">
        <w:rPr>
          <w:rFonts w:ascii="宋体" w:hAnsi="宋体" w:hint="eastAsia"/>
        </w:rPr>
        <w:t>重新报送的数据再次进行处理，如果正确则该部分数据报送完成，如果还存在错误则继续执行步骤（2）～（4）直至报送数据全部正确为止。</w:t>
      </w:r>
    </w:p>
    <w:p w:rsidR="00DC07CB" w:rsidRPr="00DC07CB" w:rsidRDefault="00DC07CB" w:rsidP="00725F1E">
      <w:pPr>
        <w:pStyle w:val="2"/>
        <w:spacing w:before="100" w:beforeAutospacing="1" w:after="100" w:afterAutospacing="1" w:line="240" w:lineRule="auto"/>
        <w:ind w:leftChars="200" w:left="480"/>
        <w:rPr>
          <w:rFonts w:ascii="宋体" w:eastAsia="宋体" w:hAnsi="宋体"/>
          <w:sz w:val="28"/>
          <w:szCs w:val="28"/>
        </w:rPr>
      </w:pPr>
      <w:bookmarkStart w:id="25" w:name="_Toc334002654"/>
      <w:r>
        <w:rPr>
          <w:rFonts w:ascii="宋体" w:eastAsia="宋体" w:hAnsi="宋体" w:hint="eastAsia"/>
          <w:sz w:val="28"/>
          <w:szCs w:val="28"/>
        </w:rPr>
        <w:t>4.6</w:t>
      </w:r>
      <w:r w:rsidRPr="00DC07CB">
        <w:rPr>
          <w:rFonts w:ascii="宋体" w:eastAsia="宋体" w:hAnsi="宋体" w:hint="eastAsia"/>
          <w:sz w:val="28"/>
          <w:szCs w:val="28"/>
        </w:rPr>
        <w:t>数据更正</w:t>
      </w:r>
      <w:bookmarkEnd w:id="25"/>
    </w:p>
    <w:p w:rsidR="009E6C30" w:rsidRDefault="00725F1E" w:rsidP="00DC07CB">
      <w:pPr>
        <w:spacing w:line="360" w:lineRule="auto"/>
        <w:ind w:firstLineChars="200" w:firstLine="480"/>
      </w:pPr>
      <w:r w:rsidRPr="002235E2">
        <w:rPr>
          <w:rFonts w:asciiTheme="minorEastAsia" w:eastAsiaTheme="minorEastAsia" w:hAnsiTheme="minorEastAsia" w:hint="eastAsia"/>
        </w:rPr>
        <w:t>1</w:t>
      </w:r>
      <w:r w:rsidR="00C146B7" w:rsidRPr="002235E2">
        <w:rPr>
          <w:rFonts w:asciiTheme="minorEastAsia" w:eastAsiaTheme="minorEastAsia" w:hAnsiTheme="minorEastAsia" w:hint="eastAsia"/>
        </w:rPr>
        <w:t>．</w:t>
      </w:r>
      <w:r w:rsidR="00DC07CB">
        <w:rPr>
          <w:rFonts w:hint="eastAsia"/>
        </w:rPr>
        <w:t>如果</w:t>
      </w:r>
      <w:r w:rsidR="00DC07CB" w:rsidRPr="005B0110">
        <w:rPr>
          <w:rFonts w:ascii="宋体" w:hAnsi="宋体" w:hint="eastAsia"/>
        </w:rPr>
        <w:t>是</w:t>
      </w:r>
      <w:r w:rsidR="00202999">
        <w:rPr>
          <w:rFonts w:ascii="宋体" w:hAnsi="宋体" w:hint="eastAsia"/>
        </w:rPr>
        <w:t>基础段的数据项</w:t>
      </w:r>
      <w:r w:rsidR="00DC07CB" w:rsidRPr="005B0110">
        <w:rPr>
          <w:rFonts w:ascii="宋体" w:hAnsi="宋体" w:hint="eastAsia"/>
        </w:rPr>
        <w:t>错误</w:t>
      </w:r>
      <w:r w:rsidR="00DC07CB">
        <w:rPr>
          <w:rFonts w:hint="eastAsia"/>
        </w:rPr>
        <w:t>，</w:t>
      </w:r>
      <w:r>
        <w:rPr>
          <w:rFonts w:hint="eastAsia"/>
        </w:rPr>
        <w:t>则需要先删除整笔业务，再</w:t>
      </w:r>
      <w:r w:rsidR="009E6C30">
        <w:rPr>
          <w:rFonts w:hint="eastAsia"/>
        </w:rPr>
        <w:t>重新报送正确记录</w:t>
      </w:r>
      <w:r w:rsidR="00EC3061">
        <w:rPr>
          <w:rFonts w:hint="eastAsia"/>
        </w:rPr>
        <w:t>。</w:t>
      </w:r>
    </w:p>
    <w:p w:rsidR="00556AD5" w:rsidRPr="00EC3061" w:rsidRDefault="00556AD5" w:rsidP="00EC3061">
      <w:pPr>
        <w:spacing w:line="360" w:lineRule="auto"/>
        <w:ind w:firstLineChars="200" w:firstLine="480"/>
        <w:rPr>
          <w:rFonts w:ascii="宋体" w:hAnsi="宋体"/>
        </w:rPr>
      </w:pPr>
      <w:r w:rsidRPr="002235E2">
        <w:rPr>
          <w:rFonts w:asciiTheme="minorEastAsia" w:eastAsiaTheme="minorEastAsia" w:hAnsiTheme="minorEastAsia" w:hint="eastAsia"/>
        </w:rPr>
        <w:t>2</w:t>
      </w:r>
      <w:r w:rsidR="00C146B7" w:rsidRPr="002235E2">
        <w:rPr>
          <w:rFonts w:asciiTheme="minorEastAsia" w:eastAsiaTheme="minorEastAsia" w:hAnsiTheme="minorEastAsia" w:hint="eastAsia"/>
        </w:rPr>
        <w:t>．</w:t>
      </w:r>
      <w:r w:rsidR="00145CDE" w:rsidRPr="00EC3061">
        <w:rPr>
          <w:rFonts w:hint="eastAsia"/>
        </w:rPr>
        <w:t>如果</w:t>
      </w:r>
      <w:r w:rsidR="002235E2">
        <w:rPr>
          <w:rFonts w:hint="eastAsia"/>
        </w:rPr>
        <w:t>是</w:t>
      </w:r>
      <w:r w:rsidR="00553D68" w:rsidRPr="00EC3061">
        <w:rPr>
          <w:rFonts w:ascii="宋体" w:hAnsi="宋体" w:hint="eastAsia"/>
        </w:rPr>
        <w:t>被保险</w:t>
      </w:r>
      <w:r w:rsidRPr="00EC3061">
        <w:rPr>
          <w:rFonts w:ascii="宋体" w:hAnsi="宋体" w:hint="eastAsia"/>
        </w:rPr>
        <w:t>人及主合同信息段中的数据项错误，</w:t>
      </w:r>
      <w:r w:rsidR="00D34BA6" w:rsidRPr="00EC3061">
        <w:rPr>
          <w:rFonts w:ascii="宋体" w:hAnsi="宋体" w:hint="eastAsia"/>
        </w:rPr>
        <w:t>则需要重新上报相应段</w:t>
      </w:r>
      <w:r w:rsidR="00C47721" w:rsidRPr="00EC3061">
        <w:rPr>
          <w:rFonts w:ascii="宋体" w:hAnsi="宋体" w:hint="eastAsia"/>
        </w:rPr>
        <w:t>，</w:t>
      </w:r>
      <w:r w:rsidR="00D34BA6" w:rsidRPr="00EC3061">
        <w:rPr>
          <w:rFonts w:ascii="宋体" w:hAnsi="宋体" w:hint="eastAsia"/>
        </w:rPr>
        <w:t>并将段中的“状态位”置为“无效”。</w:t>
      </w:r>
    </w:p>
    <w:p w:rsidR="00D34BA6" w:rsidRDefault="00D34BA6" w:rsidP="00DC07CB">
      <w:pPr>
        <w:spacing w:line="360" w:lineRule="auto"/>
        <w:ind w:firstLineChars="200" w:firstLine="480"/>
      </w:pPr>
      <w:r w:rsidRPr="002235E2">
        <w:rPr>
          <w:rFonts w:asciiTheme="minorEastAsia" w:eastAsiaTheme="minorEastAsia" w:hAnsiTheme="minorEastAsia" w:hint="eastAsia"/>
        </w:rPr>
        <w:t>3</w:t>
      </w:r>
      <w:r w:rsidR="00C146B7" w:rsidRPr="002235E2">
        <w:rPr>
          <w:rFonts w:asciiTheme="minorEastAsia" w:eastAsiaTheme="minorEastAsia" w:hAnsiTheme="minorEastAsia" w:hint="eastAsia"/>
        </w:rPr>
        <w:t>．</w:t>
      </w:r>
      <w:r>
        <w:rPr>
          <w:rFonts w:hint="eastAsia"/>
        </w:rPr>
        <w:t>其他</w:t>
      </w:r>
      <w:r w:rsidR="00F77EA6">
        <w:rPr>
          <w:rFonts w:hint="eastAsia"/>
        </w:rPr>
        <w:t>信息段中</w:t>
      </w:r>
      <w:r>
        <w:rPr>
          <w:rFonts w:hint="eastAsia"/>
        </w:rPr>
        <w:t>数据项</w:t>
      </w:r>
      <w:r w:rsidR="007B67D8">
        <w:rPr>
          <w:rFonts w:hint="eastAsia"/>
        </w:rPr>
        <w:t>（余额变化日期、记账日期除外）</w:t>
      </w:r>
      <w:r w:rsidR="002235E2">
        <w:rPr>
          <w:rFonts w:hint="eastAsia"/>
        </w:rPr>
        <w:t>的</w:t>
      </w:r>
      <w:r>
        <w:rPr>
          <w:rFonts w:hint="eastAsia"/>
        </w:rPr>
        <w:t>错误，可以通过报送相应的</w:t>
      </w:r>
      <w:r w:rsidR="007B67D8">
        <w:rPr>
          <w:rFonts w:hint="eastAsia"/>
        </w:rPr>
        <w:t>数据段直接修改错误记录。</w:t>
      </w:r>
    </w:p>
    <w:p w:rsidR="00202999" w:rsidRDefault="007B67D8" w:rsidP="00202999">
      <w:pPr>
        <w:spacing w:line="360" w:lineRule="auto"/>
        <w:ind w:firstLineChars="200" w:firstLine="480"/>
      </w:pPr>
      <w:r w:rsidRPr="002235E2">
        <w:rPr>
          <w:rFonts w:asciiTheme="minorEastAsia" w:eastAsiaTheme="minorEastAsia" w:hAnsiTheme="minorEastAsia" w:hint="eastAsia"/>
        </w:rPr>
        <w:lastRenderedPageBreak/>
        <w:t>4</w:t>
      </w:r>
      <w:r w:rsidR="00C146B7" w:rsidRPr="002235E2">
        <w:rPr>
          <w:rFonts w:asciiTheme="minorEastAsia" w:eastAsiaTheme="minorEastAsia" w:hAnsiTheme="minorEastAsia" w:hint="eastAsia"/>
        </w:rPr>
        <w:t>．</w:t>
      </w:r>
      <w:r>
        <w:rPr>
          <w:rFonts w:hint="eastAsia"/>
        </w:rPr>
        <w:t>余额变化日期（</w:t>
      </w:r>
      <w:r w:rsidR="00145CDE">
        <w:rPr>
          <w:rFonts w:hint="eastAsia"/>
        </w:rPr>
        <w:t>实际代偿</w:t>
      </w:r>
      <w:r>
        <w:rPr>
          <w:rFonts w:hint="eastAsia"/>
        </w:rPr>
        <w:t>责任段）</w:t>
      </w:r>
      <w:r w:rsidR="00145CDE">
        <w:rPr>
          <w:rFonts w:hint="eastAsia"/>
        </w:rPr>
        <w:t>、记账日期（</w:t>
      </w:r>
      <w:r w:rsidR="006F1DDF">
        <w:rPr>
          <w:rFonts w:hint="eastAsia"/>
        </w:rPr>
        <w:t>代偿概况信息段、</w:t>
      </w:r>
      <w:r>
        <w:rPr>
          <w:rFonts w:hint="eastAsia"/>
        </w:rPr>
        <w:t>保费缴纳概况信息段）</w:t>
      </w:r>
      <w:r w:rsidR="002235E2">
        <w:rPr>
          <w:rFonts w:hint="eastAsia"/>
        </w:rPr>
        <w:t>的</w:t>
      </w:r>
      <w:r>
        <w:rPr>
          <w:rFonts w:hint="eastAsia"/>
        </w:rPr>
        <w:t>错误，则需要先删除相应记录，再重新报送。</w:t>
      </w:r>
    </w:p>
    <w:p w:rsidR="00553B78" w:rsidRPr="00023C1D" w:rsidRDefault="00553B78" w:rsidP="00725F1E">
      <w:pPr>
        <w:pStyle w:val="2"/>
        <w:spacing w:before="100" w:beforeAutospacing="1" w:after="100" w:afterAutospacing="1" w:line="240" w:lineRule="auto"/>
        <w:ind w:leftChars="200" w:left="480"/>
        <w:rPr>
          <w:rFonts w:ascii="宋体" w:eastAsia="宋体" w:hAnsi="宋体"/>
          <w:sz w:val="28"/>
          <w:szCs w:val="28"/>
        </w:rPr>
      </w:pPr>
      <w:bookmarkStart w:id="26" w:name="_Toc320282650"/>
      <w:bookmarkStart w:id="27" w:name="_Toc334002655"/>
      <w:r w:rsidRPr="00023C1D">
        <w:rPr>
          <w:rFonts w:ascii="宋体" w:eastAsia="宋体" w:hAnsi="宋体" w:hint="eastAsia"/>
          <w:sz w:val="28"/>
          <w:szCs w:val="28"/>
        </w:rPr>
        <w:t>4.</w:t>
      </w:r>
      <w:r w:rsidR="00DC07CB">
        <w:rPr>
          <w:rFonts w:ascii="宋体" w:eastAsia="宋体" w:hAnsi="宋体" w:hint="eastAsia"/>
          <w:sz w:val="28"/>
          <w:szCs w:val="28"/>
        </w:rPr>
        <w:t>7</w:t>
      </w:r>
      <w:r w:rsidRPr="00023C1D">
        <w:rPr>
          <w:rFonts w:ascii="宋体" w:eastAsia="宋体" w:hAnsi="宋体" w:hint="eastAsia"/>
          <w:sz w:val="28"/>
          <w:szCs w:val="28"/>
        </w:rPr>
        <w:t>其他约定</w:t>
      </w:r>
      <w:bookmarkEnd w:id="26"/>
      <w:bookmarkEnd w:id="27"/>
    </w:p>
    <w:p w:rsidR="00321776" w:rsidRDefault="00C146B7" w:rsidP="00284DF6">
      <w:pPr>
        <w:pStyle w:val="a5"/>
        <w:numPr>
          <w:ilvl w:val="0"/>
          <w:numId w:val="0"/>
        </w:numPr>
        <w:spacing w:beforeLines="50" w:afterLines="50"/>
        <w:ind w:left="567"/>
        <w:rPr>
          <w:rFonts w:ascii="宋体" w:eastAsia="宋体" w:hAnsi="宋体"/>
          <w:b/>
          <w:sz w:val="28"/>
          <w:szCs w:val="28"/>
        </w:rPr>
      </w:pPr>
      <w:bookmarkStart w:id="28" w:name="_Toc320282651"/>
      <w:r w:rsidRPr="00F2013D">
        <w:rPr>
          <w:rFonts w:ascii="宋体" w:eastAsia="宋体" w:hAnsi="宋体" w:hint="eastAsia"/>
          <w:b/>
          <w:sz w:val="28"/>
          <w:szCs w:val="28"/>
        </w:rPr>
        <w:t>4.</w:t>
      </w:r>
      <w:r>
        <w:rPr>
          <w:rFonts w:ascii="宋体" w:eastAsia="宋体" w:hAnsi="宋体" w:hint="eastAsia"/>
          <w:b/>
          <w:sz w:val="28"/>
          <w:szCs w:val="28"/>
        </w:rPr>
        <w:t>7</w:t>
      </w:r>
      <w:r w:rsidRPr="00F2013D">
        <w:rPr>
          <w:rFonts w:ascii="宋体" w:eastAsia="宋体" w:hAnsi="宋体" w:hint="eastAsia"/>
          <w:b/>
          <w:sz w:val="28"/>
          <w:szCs w:val="28"/>
        </w:rPr>
        <w:t>.1数据类型填报</w:t>
      </w:r>
      <w:bookmarkEnd w:id="28"/>
    </w:p>
    <w:p w:rsidR="002D67E3" w:rsidRDefault="002D67E3" w:rsidP="004421E5">
      <w:pPr>
        <w:pStyle w:val="af"/>
        <w:spacing w:line="360" w:lineRule="auto"/>
        <w:ind w:firstLineChars="300" w:firstLine="720"/>
        <w:rPr>
          <w:rFonts w:hAnsi="宋体"/>
          <w:noProof w:val="0"/>
          <w:kern w:val="2"/>
          <w:sz w:val="24"/>
          <w:szCs w:val="24"/>
        </w:rPr>
      </w:pPr>
      <w:r>
        <w:rPr>
          <w:rFonts w:hAnsi="宋体" w:hint="eastAsia"/>
          <w:noProof w:val="0"/>
          <w:kern w:val="2"/>
          <w:sz w:val="24"/>
          <w:szCs w:val="24"/>
        </w:rPr>
        <w:t>征信系统数据采集接口规范对使用的数据类型定义如</w:t>
      </w:r>
      <w:r>
        <w:rPr>
          <w:rFonts w:hAnsi="宋体"/>
          <w:noProof w:val="0"/>
          <w:kern w:val="2"/>
          <w:sz w:val="24"/>
          <w:szCs w:val="24"/>
        </w:rPr>
        <w:t>表1。</w:t>
      </w:r>
    </w:p>
    <w:p w:rsidR="002D67E3" w:rsidRDefault="002D67E3" w:rsidP="00FB515F">
      <w:pPr>
        <w:widowControl w:val="0"/>
        <w:numPr>
          <w:ilvl w:val="0"/>
          <w:numId w:val="7"/>
        </w:numPr>
        <w:tabs>
          <w:tab w:val="clear" w:pos="2268"/>
          <w:tab w:val="num" w:pos="360"/>
        </w:tabs>
        <w:spacing w:line="360" w:lineRule="auto"/>
        <w:ind w:left="-680" w:firstLine="680"/>
        <w:jc w:val="center"/>
        <w:rPr>
          <w:rFonts w:ascii="宋体" w:hAnsi="宋体"/>
          <w:b/>
        </w:rPr>
      </w:pPr>
      <w:r>
        <w:rPr>
          <w:rFonts w:ascii="宋体" w:hAnsi="宋体"/>
          <w:b/>
        </w:rPr>
        <w:t>数据类型定义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6"/>
        <w:gridCol w:w="4970"/>
      </w:tblGrid>
      <w:tr w:rsidR="002D67E3" w:rsidTr="002C4FFF">
        <w:trPr>
          <w:jc w:val="center"/>
        </w:trPr>
        <w:tc>
          <w:tcPr>
            <w:tcW w:w="1026" w:type="dxa"/>
            <w:shd w:val="clear" w:color="auto" w:fill="CCCCCC"/>
          </w:tcPr>
          <w:p w:rsidR="002D67E3" w:rsidRPr="005D6261" w:rsidRDefault="002D67E3" w:rsidP="000E180C">
            <w:pPr>
              <w:jc w:val="center"/>
              <w:rPr>
                <w:rFonts w:ascii="宋体" w:hAnsi="宋体"/>
                <w:b/>
                <w:sz w:val="21"/>
                <w:szCs w:val="21"/>
              </w:rPr>
            </w:pPr>
            <w:r w:rsidRPr="005D6261">
              <w:rPr>
                <w:rFonts w:ascii="宋体" w:hAnsi="宋体"/>
                <w:b/>
                <w:sz w:val="21"/>
                <w:szCs w:val="21"/>
              </w:rPr>
              <w:t>标识符</w:t>
            </w:r>
          </w:p>
        </w:tc>
        <w:tc>
          <w:tcPr>
            <w:tcW w:w="4970" w:type="dxa"/>
            <w:shd w:val="clear" w:color="auto" w:fill="CCCCCC"/>
          </w:tcPr>
          <w:p w:rsidR="002D67E3" w:rsidRPr="005D6261" w:rsidRDefault="002D67E3" w:rsidP="000E180C">
            <w:pPr>
              <w:jc w:val="center"/>
              <w:rPr>
                <w:rFonts w:ascii="宋体" w:hAnsi="宋体"/>
                <w:b/>
                <w:sz w:val="21"/>
                <w:szCs w:val="21"/>
              </w:rPr>
            </w:pPr>
            <w:r w:rsidRPr="005D6261">
              <w:rPr>
                <w:rFonts w:ascii="宋体" w:hAnsi="宋体"/>
                <w:b/>
                <w:sz w:val="21"/>
                <w:szCs w:val="21"/>
              </w:rPr>
              <w:t>数据类型</w:t>
            </w:r>
          </w:p>
        </w:tc>
      </w:tr>
      <w:tr w:rsidR="002D67E3" w:rsidTr="002C4FFF">
        <w:trPr>
          <w:trHeight w:val="147"/>
          <w:jc w:val="center"/>
        </w:trPr>
        <w:tc>
          <w:tcPr>
            <w:tcW w:w="1026" w:type="dxa"/>
          </w:tcPr>
          <w:p w:rsidR="002D67E3" w:rsidRPr="002C4FFF" w:rsidRDefault="002D67E3" w:rsidP="000E180C">
            <w:pPr>
              <w:jc w:val="center"/>
              <w:rPr>
                <w:rFonts w:ascii="宋体" w:hAnsi="宋体"/>
                <w:sz w:val="21"/>
                <w:szCs w:val="21"/>
              </w:rPr>
            </w:pPr>
            <w:r w:rsidRPr="002C4FFF">
              <w:rPr>
                <w:rFonts w:ascii="宋体" w:hAnsi="宋体"/>
                <w:sz w:val="21"/>
                <w:szCs w:val="21"/>
              </w:rPr>
              <w:t>N</w:t>
            </w:r>
          </w:p>
        </w:tc>
        <w:tc>
          <w:tcPr>
            <w:tcW w:w="4970" w:type="dxa"/>
          </w:tcPr>
          <w:p w:rsidR="002D67E3" w:rsidRPr="002C4FFF" w:rsidRDefault="002D67E3" w:rsidP="002D67E3">
            <w:pPr>
              <w:jc w:val="center"/>
              <w:rPr>
                <w:rFonts w:ascii="宋体" w:hAnsi="宋体"/>
                <w:sz w:val="21"/>
                <w:szCs w:val="21"/>
              </w:rPr>
            </w:pPr>
            <w:r w:rsidRPr="002C4FFF">
              <w:rPr>
                <w:rFonts w:ascii="宋体" w:hAnsi="宋体"/>
                <w:sz w:val="21"/>
                <w:szCs w:val="21"/>
              </w:rPr>
              <w:t>数字0－9</w:t>
            </w:r>
          </w:p>
        </w:tc>
      </w:tr>
      <w:tr w:rsidR="002D67E3" w:rsidTr="002C4FFF">
        <w:trPr>
          <w:jc w:val="center"/>
        </w:trPr>
        <w:tc>
          <w:tcPr>
            <w:tcW w:w="1026" w:type="dxa"/>
          </w:tcPr>
          <w:p w:rsidR="002D67E3" w:rsidRPr="002C4FFF" w:rsidRDefault="002D67E3" w:rsidP="000E180C">
            <w:pPr>
              <w:jc w:val="center"/>
              <w:rPr>
                <w:rFonts w:ascii="宋体" w:hAnsi="宋体"/>
                <w:sz w:val="21"/>
                <w:szCs w:val="21"/>
              </w:rPr>
            </w:pPr>
            <w:r w:rsidRPr="002C4FFF">
              <w:rPr>
                <w:rFonts w:ascii="宋体" w:hAnsi="宋体" w:hint="eastAsia"/>
                <w:sz w:val="21"/>
                <w:szCs w:val="21"/>
              </w:rPr>
              <w:t>A</w:t>
            </w:r>
            <w:r w:rsidRPr="002C4FFF">
              <w:rPr>
                <w:rFonts w:ascii="宋体" w:hAnsi="宋体"/>
                <w:sz w:val="21"/>
                <w:szCs w:val="21"/>
              </w:rPr>
              <w:t>N</w:t>
            </w:r>
          </w:p>
        </w:tc>
        <w:tc>
          <w:tcPr>
            <w:tcW w:w="4970" w:type="dxa"/>
          </w:tcPr>
          <w:p w:rsidR="002D67E3" w:rsidRPr="002C4FFF" w:rsidRDefault="002D67E3" w:rsidP="000E180C">
            <w:pPr>
              <w:jc w:val="center"/>
              <w:rPr>
                <w:rFonts w:ascii="宋体" w:hAnsi="宋体"/>
                <w:sz w:val="21"/>
                <w:szCs w:val="21"/>
              </w:rPr>
            </w:pPr>
            <w:r w:rsidRPr="002C4FFF">
              <w:rPr>
                <w:rFonts w:ascii="宋体" w:hAnsi="宋体"/>
                <w:sz w:val="21"/>
                <w:szCs w:val="21"/>
              </w:rPr>
              <w:t>包含0－9的数字和不包括汉字在内的其他</w:t>
            </w:r>
            <w:r w:rsidRPr="002C4FFF">
              <w:rPr>
                <w:rFonts w:ascii="宋体" w:hAnsi="宋体" w:hint="eastAsia"/>
                <w:sz w:val="21"/>
                <w:szCs w:val="21"/>
              </w:rPr>
              <w:t>半角</w:t>
            </w:r>
            <w:r w:rsidRPr="002C4FFF">
              <w:rPr>
                <w:rFonts w:ascii="宋体" w:hAnsi="宋体"/>
                <w:sz w:val="21"/>
                <w:szCs w:val="21"/>
              </w:rPr>
              <w:t>字符</w:t>
            </w:r>
          </w:p>
        </w:tc>
      </w:tr>
      <w:tr w:rsidR="002D67E3" w:rsidTr="002C4FFF">
        <w:trPr>
          <w:jc w:val="center"/>
        </w:trPr>
        <w:tc>
          <w:tcPr>
            <w:tcW w:w="1026" w:type="dxa"/>
          </w:tcPr>
          <w:p w:rsidR="002D67E3" w:rsidRPr="002C4FFF" w:rsidRDefault="002D67E3" w:rsidP="000E180C">
            <w:pPr>
              <w:jc w:val="center"/>
              <w:rPr>
                <w:rFonts w:ascii="宋体" w:hAnsi="宋体"/>
                <w:sz w:val="21"/>
                <w:szCs w:val="21"/>
              </w:rPr>
            </w:pPr>
            <w:r w:rsidRPr="002C4FFF">
              <w:rPr>
                <w:rFonts w:ascii="宋体" w:hAnsi="宋体"/>
                <w:sz w:val="21"/>
                <w:szCs w:val="21"/>
              </w:rPr>
              <w:t>ANC</w:t>
            </w:r>
          </w:p>
        </w:tc>
        <w:tc>
          <w:tcPr>
            <w:tcW w:w="4970" w:type="dxa"/>
          </w:tcPr>
          <w:p w:rsidR="002D67E3" w:rsidRPr="002C4FFF" w:rsidRDefault="002D67E3" w:rsidP="000E180C">
            <w:pPr>
              <w:jc w:val="center"/>
              <w:rPr>
                <w:rFonts w:ascii="宋体" w:hAnsi="宋体"/>
                <w:sz w:val="21"/>
                <w:szCs w:val="21"/>
              </w:rPr>
            </w:pPr>
            <w:r w:rsidRPr="002C4FFF">
              <w:rPr>
                <w:rFonts w:ascii="宋体" w:hAnsi="宋体"/>
                <w:sz w:val="21"/>
                <w:szCs w:val="21"/>
              </w:rPr>
              <w:t>包含汉字在内的所有字符</w:t>
            </w:r>
          </w:p>
        </w:tc>
      </w:tr>
    </w:tbl>
    <w:p w:rsidR="002D67E3" w:rsidRDefault="002D67E3" w:rsidP="002D67E3">
      <w:pPr>
        <w:pStyle w:val="af"/>
        <w:spacing w:line="360" w:lineRule="auto"/>
        <w:ind w:firstLineChars="0" w:firstLine="0"/>
        <w:rPr>
          <w:rFonts w:hAnsi="宋体"/>
          <w:noProof w:val="0"/>
          <w:kern w:val="2"/>
          <w:sz w:val="24"/>
          <w:szCs w:val="24"/>
        </w:rPr>
      </w:pPr>
    </w:p>
    <w:p w:rsidR="002D67E3" w:rsidRDefault="00C146B7" w:rsidP="002D67E3">
      <w:pPr>
        <w:pStyle w:val="af"/>
        <w:spacing w:line="360" w:lineRule="auto"/>
        <w:ind w:firstLine="480"/>
        <w:rPr>
          <w:rFonts w:hAnsi="宋体"/>
          <w:noProof w:val="0"/>
          <w:kern w:val="2"/>
          <w:sz w:val="24"/>
          <w:szCs w:val="24"/>
        </w:rPr>
      </w:pPr>
      <w:r>
        <w:rPr>
          <w:rFonts w:hAnsi="宋体" w:hint="eastAsia"/>
          <w:noProof w:val="0"/>
          <w:kern w:val="2"/>
          <w:sz w:val="24"/>
          <w:szCs w:val="24"/>
        </w:rPr>
        <w:t xml:space="preserve">  </w:t>
      </w:r>
      <w:r w:rsidR="002D67E3">
        <w:rPr>
          <w:rFonts w:hAnsi="宋体" w:hint="eastAsia"/>
          <w:noProof w:val="0"/>
          <w:kern w:val="2"/>
          <w:sz w:val="24"/>
          <w:szCs w:val="24"/>
        </w:rPr>
        <w:t>数据类型应遵循如下规则：</w:t>
      </w:r>
    </w:p>
    <w:p w:rsidR="002D67E3" w:rsidRDefault="002D67E3" w:rsidP="00737827">
      <w:pPr>
        <w:numPr>
          <w:ilvl w:val="0"/>
          <w:numId w:val="5"/>
        </w:numPr>
        <w:spacing w:line="360" w:lineRule="auto"/>
        <w:rPr>
          <w:rFonts w:ascii="宋体" w:hAnsi="宋体"/>
        </w:rPr>
      </w:pPr>
      <w:bookmarkStart w:id="29" w:name="OLE_LINK1"/>
      <w:bookmarkStart w:id="30" w:name="OLE_LINK2"/>
      <w:r>
        <w:rPr>
          <w:rFonts w:ascii="宋体" w:hAnsi="宋体"/>
        </w:rPr>
        <w:t>类型为AN或ANC的数据项是左对齐的，并在右面用空格补齐。</w:t>
      </w:r>
    </w:p>
    <w:bookmarkEnd w:id="29"/>
    <w:bookmarkEnd w:id="30"/>
    <w:p w:rsidR="002D67E3" w:rsidRDefault="002D67E3" w:rsidP="00737827">
      <w:pPr>
        <w:numPr>
          <w:ilvl w:val="0"/>
          <w:numId w:val="5"/>
        </w:numPr>
        <w:spacing w:line="360" w:lineRule="auto"/>
        <w:rPr>
          <w:rFonts w:ascii="宋体" w:hAnsi="宋体"/>
        </w:rPr>
      </w:pPr>
      <w:r>
        <w:rPr>
          <w:rFonts w:ascii="宋体" w:hAnsi="宋体"/>
        </w:rPr>
        <w:t>类型为N的数据项是右对齐的，并在左面用0补齐。</w:t>
      </w:r>
    </w:p>
    <w:p w:rsidR="002D67E3" w:rsidRDefault="002D67E3" w:rsidP="00737827">
      <w:pPr>
        <w:numPr>
          <w:ilvl w:val="0"/>
          <w:numId w:val="5"/>
        </w:numPr>
        <w:spacing w:line="360" w:lineRule="auto"/>
        <w:rPr>
          <w:rFonts w:ascii="宋体" w:hAnsi="宋体"/>
        </w:rPr>
      </w:pPr>
      <w:r>
        <w:rPr>
          <w:rFonts w:ascii="宋体" w:hAnsi="宋体"/>
        </w:rPr>
        <w:t>字符区分大小写。</w:t>
      </w:r>
    </w:p>
    <w:p w:rsidR="00195F68" w:rsidRDefault="00195F68" w:rsidP="00737827">
      <w:pPr>
        <w:numPr>
          <w:ilvl w:val="0"/>
          <w:numId w:val="5"/>
        </w:numPr>
        <w:spacing w:line="360" w:lineRule="auto"/>
        <w:rPr>
          <w:rFonts w:ascii="宋体" w:hAnsi="宋体"/>
        </w:rPr>
      </w:pPr>
      <w:r>
        <w:rPr>
          <w:rFonts w:ascii="宋体" w:hAnsi="宋体" w:hint="eastAsia"/>
        </w:rPr>
        <w:t>N型金额类数据</w:t>
      </w:r>
      <w:r w:rsidR="00F5439D">
        <w:rPr>
          <w:rFonts w:ascii="宋体" w:hAnsi="宋体" w:hint="eastAsia"/>
        </w:rPr>
        <w:t>填报时，</w:t>
      </w:r>
      <w:r>
        <w:rPr>
          <w:rFonts w:ascii="宋体" w:hAnsi="宋体" w:hint="eastAsia"/>
        </w:rPr>
        <w:t>要求精确到整数，取舍原则是四舍五入法。</w:t>
      </w:r>
    </w:p>
    <w:p w:rsidR="002D67E3" w:rsidRDefault="002D67E3" w:rsidP="00737827">
      <w:pPr>
        <w:numPr>
          <w:ilvl w:val="0"/>
          <w:numId w:val="5"/>
        </w:numPr>
        <w:spacing w:line="360" w:lineRule="auto"/>
        <w:rPr>
          <w:rFonts w:ascii="宋体" w:hAnsi="宋体"/>
        </w:rPr>
      </w:pPr>
      <w:r>
        <w:rPr>
          <w:rFonts w:ascii="宋体" w:hAnsi="宋体"/>
        </w:rPr>
        <w:t>数据项长度均指字节数</w:t>
      </w:r>
      <w:r>
        <w:rPr>
          <w:rFonts w:ascii="宋体" w:hAnsi="宋体" w:hint="eastAsia"/>
        </w:rPr>
        <w:t>，一个汉字为两个字节</w:t>
      </w:r>
      <w:r>
        <w:rPr>
          <w:rFonts w:ascii="宋体" w:hAnsi="宋体"/>
        </w:rPr>
        <w:t>。</w:t>
      </w:r>
    </w:p>
    <w:p w:rsidR="00321776" w:rsidRDefault="002D67E3" w:rsidP="00284DF6">
      <w:pPr>
        <w:pStyle w:val="a5"/>
        <w:numPr>
          <w:ilvl w:val="0"/>
          <w:numId w:val="0"/>
        </w:numPr>
        <w:spacing w:beforeLines="50" w:afterLines="50"/>
        <w:ind w:left="567"/>
        <w:rPr>
          <w:rFonts w:ascii="宋体" w:eastAsia="宋体" w:hAnsi="宋体"/>
          <w:b/>
          <w:sz w:val="28"/>
          <w:szCs w:val="28"/>
        </w:rPr>
      </w:pPr>
      <w:r w:rsidRPr="00F2013D">
        <w:rPr>
          <w:rFonts w:ascii="宋体" w:eastAsia="宋体" w:hAnsi="宋体" w:hint="eastAsia"/>
          <w:b/>
          <w:sz w:val="28"/>
          <w:szCs w:val="28"/>
        </w:rPr>
        <w:t>4.</w:t>
      </w:r>
      <w:r w:rsidR="00DC07CB">
        <w:rPr>
          <w:rFonts w:ascii="宋体" w:eastAsia="宋体" w:hAnsi="宋体" w:hint="eastAsia"/>
          <w:b/>
          <w:sz w:val="28"/>
          <w:szCs w:val="28"/>
        </w:rPr>
        <w:t>7</w:t>
      </w:r>
      <w:r w:rsidRPr="00F2013D">
        <w:rPr>
          <w:rFonts w:ascii="宋体" w:eastAsia="宋体" w:hAnsi="宋体" w:hint="eastAsia"/>
          <w:b/>
          <w:sz w:val="28"/>
          <w:szCs w:val="28"/>
        </w:rPr>
        <w:t>.</w:t>
      </w:r>
      <w:r>
        <w:rPr>
          <w:rFonts w:ascii="宋体" w:eastAsia="宋体" w:hAnsi="宋体" w:hint="eastAsia"/>
          <w:b/>
          <w:sz w:val="28"/>
          <w:szCs w:val="28"/>
        </w:rPr>
        <w:t>2</w:t>
      </w:r>
      <w:r w:rsidRPr="00F2013D">
        <w:rPr>
          <w:rFonts w:ascii="宋体" w:eastAsia="宋体" w:hAnsi="宋体" w:hint="eastAsia"/>
          <w:b/>
          <w:sz w:val="28"/>
          <w:szCs w:val="28"/>
        </w:rPr>
        <w:t>数据</w:t>
      </w:r>
      <w:r>
        <w:rPr>
          <w:rFonts w:ascii="宋体" w:eastAsia="宋体" w:hAnsi="宋体" w:hint="eastAsia"/>
          <w:b/>
          <w:sz w:val="28"/>
          <w:szCs w:val="28"/>
        </w:rPr>
        <w:t>状态</w:t>
      </w:r>
    </w:p>
    <w:p w:rsidR="002D67E3" w:rsidRPr="002D67E3" w:rsidRDefault="002D67E3" w:rsidP="00737827">
      <w:pPr>
        <w:numPr>
          <w:ilvl w:val="0"/>
          <w:numId w:val="12"/>
        </w:numPr>
        <w:spacing w:line="360" w:lineRule="auto"/>
        <w:rPr>
          <w:rFonts w:ascii="宋体" w:hAnsi="宋体"/>
        </w:rPr>
      </w:pPr>
      <w:r>
        <w:rPr>
          <w:rFonts w:ascii="宋体" w:hAnsi="宋体" w:hint="eastAsia"/>
        </w:rPr>
        <w:t>必填项数据项必须填写。</w:t>
      </w:r>
    </w:p>
    <w:p w:rsidR="002D67E3" w:rsidRDefault="002D67E3" w:rsidP="00737827">
      <w:pPr>
        <w:numPr>
          <w:ilvl w:val="0"/>
          <w:numId w:val="12"/>
        </w:numPr>
        <w:spacing w:line="360" w:lineRule="auto"/>
        <w:rPr>
          <w:rFonts w:ascii="宋体" w:hAnsi="宋体"/>
        </w:rPr>
      </w:pPr>
      <w:r>
        <w:rPr>
          <w:rFonts w:ascii="宋体" w:hAnsi="宋体" w:hint="eastAsia"/>
        </w:rPr>
        <w:t>可选型数据项无法填写时，用</w:t>
      </w:r>
      <w:r w:rsidR="004713C2">
        <w:rPr>
          <w:rFonts w:ascii="宋体" w:hAnsi="宋体" w:hint="eastAsia"/>
        </w:rPr>
        <w:t>相应位数的</w:t>
      </w:r>
      <w:r>
        <w:rPr>
          <w:rFonts w:ascii="宋体" w:hAnsi="宋体" w:hint="eastAsia"/>
        </w:rPr>
        <w:t>空格填充。</w:t>
      </w:r>
    </w:p>
    <w:p w:rsidR="002D67E3" w:rsidRDefault="002D67E3" w:rsidP="00737827">
      <w:pPr>
        <w:numPr>
          <w:ilvl w:val="0"/>
          <w:numId w:val="12"/>
        </w:numPr>
        <w:spacing w:line="360" w:lineRule="auto"/>
        <w:rPr>
          <w:rFonts w:ascii="宋体" w:hAnsi="宋体"/>
        </w:rPr>
      </w:pPr>
      <w:r>
        <w:rPr>
          <w:rFonts w:ascii="宋体" w:hAnsi="宋体" w:hint="eastAsia"/>
        </w:rPr>
        <w:t>有条件选择型数据项在符合条件情况下按照必填型数据项处理，在不符合条件情况下按照可选型数据项处理。</w:t>
      </w:r>
    </w:p>
    <w:p w:rsidR="00321776" w:rsidRDefault="0094096A" w:rsidP="00284DF6">
      <w:pPr>
        <w:pStyle w:val="a5"/>
        <w:numPr>
          <w:ilvl w:val="0"/>
          <w:numId w:val="0"/>
        </w:numPr>
        <w:spacing w:beforeLines="50" w:afterLines="50"/>
        <w:ind w:left="567"/>
        <w:rPr>
          <w:rFonts w:ascii="宋体" w:eastAsia="宋体" w:hAnsi="宋体"/>
          <w:b/>
          <w:sz w:val="28"/>
          <w:szCs w:val="28"/>
        </w:rPr>
      </w:pPr>
      <w:r w:rsidRPr="00F2013D">
        <w:rPr>
          <w:rFonts w:ascii="宋体" w:eastAsia="宋体" w:hAnsi="宋体" w:hint="eastAsia"/>
          <w:b/>
          <w:sz w:val="28"/>
          <w:szCs w:val="28"/>
        </w:rPr>
        <w:t>4.</w:t>
      </w:r>
      <w:r>
        <w:rPr>
          <w:rFonts w:ascii="宋体" w:eastAsia="宋体" w:hAnsi="宋体" w:hint="eastAsia"/>
          <w:b/>
          <w:sz w:val="28"/>
          <w:szCs w:val="28"/>
        </w:rPr>
        <w:t>7</w:t>
      </w:r>
      <w:r w:rsidRPr="00F2013D">
        <w:rPr>
          <w:rFonts w:ascii="宋体" w:eastAsia="宋体" w:hAnsi="宋体" w:hint="eastAsia"/>
          <w:b/>
          <w:sz w:val="28"/>
          <w:szCs w:val="28"/>
        </w:rPr>
        <w:t>.</w:t>
      </w:r>
      <w:r>
        <w:rPr>
          <w:rFonts w:ascii="宋体" w:eastAsia="宋体" w:hAnsi="宋体" w:hint="eastAsia"/>
          <w:b/>
          <w:sz w:val="28"/>
          <w:szCs w:val="28"/>
        </w:rPr>
        <w:t>3其</w:t>
      </w:r>
      <w:r w:rsidR="00E62A73">
        <w:rPr>
          <w:rFonts w:ascii="宋体" w:eastAsia="宋体" w:hAnsi="宋体" w:hint="eastAsia"/>
          <w:b/>
          <w:sz w:val="28"/>
          <w:szCs w:val="28"/>
        </w:rPr>
        <w:t>他</w:t>
      </w:r>
    </w:p>
    <w:p w:rsidR="0094096A" w:rsidRPr="0094096A" w:rsidRDefault="0094096A" w:rsidP="0094096A">
      <w:pPr>
        <w:numPr>
          <w:ilvl w:val="0"/>
          <w:numId w:val="26"/>
        </w:numPr>
        <w:spacing w:line="360" w:lineRule="auto"/>
        <w:rPr>
          <w:rFonts w:ascii="宋体" w:hAnsi="宋体"/>
        </w:rPr>
      </w:pPr>
      <w:r w:rsidRPr="0094096A">
        <w:rPr>
          <w:rFonts w:ascii="宋体" w:hAnsi="宋体" w:hint="eastAsia"/>
        </w:rPr>
        <w:t>采集中所有金额的币种均为人民币，如涉及其它币种，均折算为人民币后进行填报</w:t>
      </w:r>
      <w:r w:rsidRPr="0094096A">
        <w:rPr>
          <w:rFonts w:ascii="宋体" w:hAnsi="宋体"/>
        </w:rPr>
        <w:t>。</w:t>
      </w:r>
    </w:p>
    <w:p w:rsidR="004D5DBE" w:rsidRDefault="002D67E3" w:rsidP="00284DF6">
      <w:pPr>
        <w:pStyle w:val="a5"/>
        <w:numPr>
          <w:ilvl w:val="0"/>
          <w:numId w:val="0"/>
        </w:numPr>
        <w:spacing w:beforeLines="50" w:afterLines="50"/>
        <w:ind w:left="567"/>
        <w:rPr>
          <w:rFonts w:ascii="宋体" w:eastAsia="宋体" w:hAnsi="宋体"/>
          <w:b/>
          <w:sz w:val="28"/>
          <w:szCs w:val="28"/>
        </w:rPr>
      </w:pPr>
      <w:bookmarkStart w:id="31" w:name="_Toc320282653"/>
      <w:r>
        <w:rPr>
          <w:rFonts w:ascii="宋体" w:eastAsia="宋体" w:hAnsi="宋体" w:hint="eastAsia"/>
          <w:b/>
          <w:sz w:val="28"/>
          <w:szCs w:val="28"/>
        </w:rPr>
        <w:t>4.</w:t>
      </w:r>
      <w:r w:rsidR="00DC07CB">
        <w:rPr>
          <w:rFonts w:ascii="宋体" w:eastAsia="宋体" w:hAnsi="宋体" w:hint="eastAsia"/>
          <w:b/>
          <w:sz w:val="28"/>
          <w:szCs w:val="28"/>
        </w:rPr>
        <w:t>7</w:t>
      </w:r>
      <w:r>
        <w:rPr>
          <w:rFonts w:ascii="宋体" w:eastAsia="宋体" w:hAnsi="宋体" w:hint="eastAsia"/>
          <w:b/>
          <w:sz w:val="28"/>
          <w:szCs w:val="28"/>
        </w:rPr>
        <w:t>.3</w:t>
      </w:r>
      <w:r w:rsidRPr="002D67E3">
        <w:rPr>
          <w:rFonts w:ascii="宋体" w:eastAsia="宋体" w:hAnsi="宋体" w:hint="eastAsia"/>
          <w:b/>
          <w:sz w:val="28"/>
          <w:szCs w:val="28"/>
        </w:rPr>
        <w:t>文件传输要求</w:t>
      </w:r>
      <w:bookmarkEnd w:id="31"/>
    </w:p>
    <w:p w:rsidR="00553B78" w:rsidRPr="002D67E3" w:rsidRDefault="00FF69B4" w:rsidP="002D67E3">
      <w:pPr>
        <w:pStyle w:val="af"/>
        <w:spacing w:line="360" w:lineRule="auto"/>
        <w:ind w:firstLine="480"/>
        <w:rPr>
          <w:rFonts w:hAnsi="宋体"/>
          <w:noProof w:val="0"/>
          <w:kern w:val="2"/>
          <w:sz w:val="24"/>
          <w:szCs w:val="24"/>
        </w:rPr>
      </w:pPr>
      <w:r>
        <w:rPr>
          <w:rFonts w:hAnsi="宋体"/>
          <w:noProof w:val="0"/>
          <w:kern w:val="2"/>
          <w:sz w:val="24"/>
          <w:szCs w:val="24"/>
        </w:rPr>
        <w:t>报数机构</w:t>
      </w:r>
      <w:r w:rsidR="00553B78" w:rsidRPr="002D67E3">
        <w:rPr>
          <w:rFonts w:hAnsi="宋体"/>
          <w:noProof w:val="0"/>
          <w:kern w:val="2"/>
          <w:sz w:val="24"/>
          <w:szCs w:val="24"/>
        </w:rPr>
        <w:t>根据本规范生成上报数据文件</w:t>
      </w:r>
      <w:r w:rsidR="000F029A">
        <w:rPr>
          <w:rFonts w:hAnsi="宋体" w:hint="eastAsia"/>
          <w:noProof w:val="0"/>
          <w:kern w:val="2"/>
          <w:sz w:val="24"/>
          <w:szCs w:val="24"/>
        </w:rPr>
        <w:t>（报文）</w:t>
      </w:r>
      <w:r w:rsidR="00553B78" w:rsidRPr="002D67E3">
        <w:rPr>
          <w:rFonts w:hAnsi="宋体"/>
          <w:noProof w:val="0"/>
          <w:kern w:val="2"/>
          <w:sz w:val="24"/>
          <w:szCs w:val="24"/>
        </w:rPr>
        <w:t>后，可通过本</w:t>
      </w:r>
      <w:r w:rsidR="00553B78" w:rsidRPr="002D67E3">
        <w:rPr>
          <w:rFonts w:hAnsi="宋体" w:hint="eastAsia"/>
          <w:noProof w:val="0"/>
          <w:kern w:val="2"/>
          <w:sz w:val="24"/>
          <w:szCs w:val="24"/>
        </w:rPr>
        <w:t>机构</w:t>
      </w:r>
      <w:r w:rsidR="00553B78" w:rsidRPr="002D67E3">
        <w:rPr>
          <w:rFonts w:hAnsi="宋体"/>
          <w:noProof w:val="0"/>
          <w:kern w:val="2"/>
          <w:sz w:val="24"/>
          <w:szCs w:val="24"/>
        </w:rPr>
        <w:t>与</w:t>
      </w:r>
      <w:r w:rsidR="00553B78" w:rsidRPr="002D67E3">
        <w:rPr>
          <w:rFonts w:hAnsi="宋体" w:hint="eastAsia"/>
          <w:noProof w:val="0"/>
          <w:kern w:val="2"/>
          <w:sz w:val="24"/>
          <w:szCs w:val="24"/>
        </w:rPr>
        <w:t>征信中心</w:t>
      </w:r>
      <w:r w:rsidR="00553B78" w:rsidRPr="002D67E3">
        <w:rPr>
          <w:rFonts w:hAnsi="宋体"/>
          <w:noProof w:val="0"/>
          <w:kern w:val="2"/>
          <w:sz w:val="24"/>
          <w:szCs w:val="24"/>
        </w:rPr>
        <w:t>的网络将上报数据文件</w:t>
      </w:r>
      <w:r w:rsidR="000F029A">
        <w:rPr>
          <w:rFonts w:hAnsi="宋体" w:hint="eastAsia"/>
          <w:noProof w:val="0"/>
          <w:kern w:val="2"/>
          <w:sz w:val="24"/>
          <w:szCs w:val="24"/>
        </w:rPr>
        <w:t>（报文）</w:t>
      </w:r>
      <w:r w:rsidR="00553B78" w:rsidRPr="002D67E3">
        <w:rPr>
          <w:rFonts w:hAnsi="宋体" w:hint="eastAsia"/>
          <w:noProof w:val="0"/>
          <w:kern w:val="2"/>
          <w:sz w:val="24"/>
          <w:szCs w:val="24"/>
        </w:rPr>
        <w:t>报送</w:t>
      </w:r>
      <w:r w:rsidR="00553B78" w:rsidRPr="002D67E3">
        <w:rPr>
          <w:rFonts w:hAnsi="宋体"/>
          <w:noProof w:val="0"/>
          <w:kern w:val="2"/>
          <w:sz w:val="24"/>
          <w:szCs w:val="24"/>
        </w:rPr>
        <w:t>到征信中心</w:t>
      </w:r>
      <w:r w:rsidR="002D67E3" w:rsidRPr="002D67E3">
        <w:rPr>
          <w:rFonts w:hAnsi="宋体" w:hint="eastAsia"/>
          <w:noProof w:val="0"/>
          <w:kern w:val="2"/>
          <w:sz w:val="24"/>
          <w:szCs w:val="24"/>
        </w:rPr>
        <w:t>。</w:t>
      </w:r>
    </w:p>
    <w:p w:rsidR="00553B78" w:rsidRDefault="00553B78" w:rsidP="002D67E3">
      <w:pPr>
        <w:pStyle w:val="af"/>
        <w:spacing w:line="360" w:lineRule="auto"/>
        <w:ind w:firstLine="480"/>
        <w:rPr>
          <w:rFonts w:hAnsi="宋体"/>
          <w:noProof w:val="0"/>
          <w:kern w:val="2"/>
          <w:sz w:val="24"/>
          <w:szCs w:val="24"/>
        </w:rPr>
      </w:pPr>
      <w:r w:rsidRPr="002D67E3">
        <w:rPr>
          <w:rFonts w:hAnsi="宋体" w:hint="eastAsia"/>
          <w:noProof w:val="0"/>
          <w:kern w:val="2"/>
          <w:sz w:val="24"/>
          <w:szCs w:val="24"/>
        </w:rPr>
        <w:lastRenderedPageBreak/>
        <w:t>为保证数据传输过程中的效率和安全，本规范要求</w:t>
      </w:r>
      <w:r w:rsidRPr="002D67E3">
        <w:rPr>
          <w:rFonts w:hAnsi="宋体"/>
          <w:noProof w:val="0"/>
          <w:kern w:val="2"/>
          <w:sz w:val="24"/>
          <w:szCs w:val="24"/>
        </w:rPr>
        <w:t>对通过网络进行传输的数据</w:t>
      </w:r>
      <w:r w:rsidR="004F713E">
        <w:rPr>
          <w:rFonts w:hAnsi="宋体" w:hint="eastAsia"/>
          <w:noProof w:val="0"/>
          <w:kern w:val="2"/>
          <w:sz w:val="24"/>
          <w:szCs w:val="24"/>
        </w:rPr>
        <w:t>文件</w:t>
      </w:r>
      <w:r w:rsidR="000F029A">
        <w:rPr>
          <w:rFonts w:hAnsi="宋体" w:hint="eastAsia"/>
          <w:noProof w:val="0"/>
          <w:kern w:val="2"/>
          <w:sz w:val="24"/>
          <w:szCs w:val="24"/>
        </w:rPr>
        <w:t>（报文）</w:t>
      </w:r>
      <w:r w:rsidRPr="002D67E3">
        <w:rPr>
          <w:rFonts w:hAnsi="宋体"/>
          <w:noProof w:val="0"/>
          <w:kern w:val="2"/>
          <w:sz w:val="24"/>
          <w:szCs w:val="24"/>
        </w:rPr>
        <w:t>进行</w:t>
      </w:r>
      <w:r w:rsidRPr="002D67E3">
        <w:rPr>
          <w:rFonts w:hAnsi="宋体" w:hint="eastAsia"/>
          <w:noProof w:val="0"/>
          <w:kern w:val="2"/>
          <w:sz w:val="24"/>
          <w:szCs w:val="24"/>
        </w:rPr>
        <w:t>加压和</w:t>
      </w:r>
      <w:r w:rsidRPr="002D67E3">
        <w:rPr>
          <w:rFonts w:hAnsi="宋体"/>
          <w:noProof w:val="0"/>
          <w:kern w:val="2"/>
          <w:sz w:val="24"/>
          <w:szCs w:val="24"/>
        </w:rPr>
        <w:t>加密</w:t>
      </w:r>
      <w:r w:rsidRPr="002D67E3">
        <w:rPr>
          <w:rFonts w:hAnsi="宋体" w:hint="eastAsia"/>
          <w:noProof w:val="0"/>
          <w:kern w:val="2"/>
          <w:sz w:val="24"/>
          <w:szCs w:val="24"/>
        </w:rPr>
        <w:t>，加压</w:t>
      </w:r>
      <w:r w:rsidRPr="002D67E3">
        <w:rPr>
          <w:rFonts w:hAnsi="宋体"/>
          <w:noProof w:val="0"/>
          <w:kern w:val="2"/>
          <w:sz w:val="24"/>
          <w:szCs w:val="24"/>
        </w:rPr>
        <w:t>加密</w:t>
      </w:r>
      <w:r w:rsidRPr="002D67E3">
        <w:rPr>
          <w:rFonts w:hAnsi="宋体" w:hint="eastAsia"/>
          <w:noProof w:val="0"/>
          <w:kern w:val="2"/>
          <w:sz w:val="24"/>
          <w:szCs w:val="24"/>
        </w:rPr>
        <w:t>程序</w:t>
      </w:r>
      <w:r w:rsidR="004F713E">
        <w:rPr>
          <w:rFonts w:hAnsi="宋体" w:hint="eastAsia"/>
          <w:noProof w:val="0"/>
          <w:kern w:val="2"/>
          <w:sz w:val="24"/>
          <w:szCs w:val="24"/>
        </w:rPr>
        <w:t>（预处理程序）</w:t>
      </w:r>
      <w:r w:rsidRPr="002D67E3">
        <w:rPr>
          <w:rFonts w:hAnsi="宋体" w:hint="eastAsia"/>
          <w:noProof w:val="0"/>
          <w:kern w:val="2"/>
          <w:sz w:val="24"/>
          <w:szCs w:val="24"/>
        </w:rPr>
        <w:t>由征信中心提供。</w:t>
      </w:r>
    </w:p>
    <w:p w:rsidR="004F713E" w:rsidRPr="004F713E" w:rsidRDefault="004F713E" w:rsidP="00284DF6">
      <w:pPr>
        <w:pStyle w:val="1"/>
        <w:numPr>
          <w:ilvl w:val="0"/>
          <w:numId w:val="0"/>
        </w:numPr>
        <w:spacing w:beforeLines="150" w:afterLines="50" w:line="360" w:lineRule="auto"/>
        <w:ind w:leftChars="100" w:left="240"/>
        <w:rPr>
          <w:sz w:val="30"/>
        </w:rPr>
      </w:pPr>
      <w:bookmarkStart w:id="32" w:name="_Toc100847713"/>
      <w:bookmarkStart w:id="33" w:name="_Toc101666130"/>
      <w:bookmarkStart w:id="34" w:name="_Toc317257022"/>
      <w:bookmarkStart w:id="35" w:name="_Toc318795561"/>
      <w:bookmarkStart w:id="36" w:name="_Toc329679820"/>
      <w:bookmarkStart w:id="37" w:name="_Toc334002656"/>
      <w:r>
        <w:rPr>
          <w:rFonts w:hint="eastAsia"/>
          <w:sz w:val="30"/>
        </w:rPr>
        <w:t>5</w:t>
      </w:r>
      <w:bookmarkEnd w:id="32"/>
      <w:bookmarkEnd w:id="33"/>
      <w:bookmarkEnd w:id="34"/>
      <w:r w:rsidR="000F029A">
        <w:rPr>
          <w:rFonts w:hint="eastAsia"/>
          <w:sz w:val="30"/>
        </w:rPr>
        <w:t>报文</w:t>
      </w:r>
      <w:bookmarkEnd w:id="35"/>
      <w:bookmarkEnd w:id="36"/>
      <w:bookmarkEnd w:id="37"/>
    </w:p>
    <w:p w:rsidR="004F713E" w:rsidRPr="00023C1D" w:rsidRDefault="004F713E" w:rsidP="004F713E">
      <w:pPr>
        <w:pStyle w:val="2"/>
        <w:spacing w:before="100" w:beforeAutospacing="1" w:after="100" w:afterAutospacing="1" w:line="240" w:lineRule="auto"/>
        <w:ind w:leftChars="200" w:left="480"/>
        <w:rPr>
          <w:rFonts w:ascii="宋体" w:eastAsia="宋体" w:hAnsi="宋体"/>
          <w:sz w:val="28"/>
          <w:szCs w:val="28"/>
        </w:rPr>
      </w:pPr>
      <w:bookmarkStart w:id="38" w:name="_Toc99341881"/>
      <w:bookmarkStart w:id="39" w:name="_Toc100847709"/>
      <w:bookmarkStart w:id="40" w:name="_Toc101666126"/>
      <w:bookmarkStart w:id="41" w:name="_Toc163353988"/>
      <w:bookmarkStart w:id="42" w:name="_Toc279580896"/>
      <w:bookmarkStart w:id="43" w:name="_Toc290909016"/>
      <w:bookmarkStart w:id="44" w:name="_Toc290909061"/>
      <w:bookmarkStart w:id="45" w:name="_Toc334002657"/>
      <w:bookmarkStart w:id="46" w:name="_Toc317257018"/>
      <w:bookmarkStart w:id="47" w:name="_Toc318795562"/>
      <w:bookmarkStart w:id="48" w:name="_Toc329679821"/>
      <w:r w:rsidRPr="00023C1D">
        <w:rPr>
          <w:rFonts w:ascii="宋体" w:eastAsia="宋体" w:hAnsi="宋体" w:hint="eastAsia"/>
          <w:sz w:val="28"/>
          <w:szCs w:val="28"/>
        </w:rPr>
        <w:t>5.1命名规则</w:t>
      </w:r>
      <w:bookmarkEnd w:id="38"/>
      <w:bookmarkEnd w:id="39"/>
      <w:bookmarkEnd w:id="40"/>
      <w:bookmarkEnd w:id="41"/>
      <w:bookmarkEnd w:id="42"/>
      <w:bookmarkEnd w:id="43"/>
      <w:bookmarkEnd w:id="44"/>
      <w:bookmarkEnd w:id="45"/>
    </w:p>
    <w:p w:rsidR="004F713E" w:rsidRDefault="004F713E" w:rsidP="004F713E">
      <w:pPr>
        <w:spacing w:line="360" w:lineRule="auto"/>
        <w:ind w:firstLine="420"/>
        <w:rPr>
          <w:rFonts w:ascii="宋体" w:hAnsi="宋体"/>
        </w:rPr>
      </w:pPr>
      <w:r>
        <w:rPr>
          <w:rFonts w:ascii="宋体" w:hAnsi="宋体" w:hint="eastAsia"/>
        </w:rPr>
        <w:t>本规范中的</w:t>
      </w:r>
      <w:r w:rsidR="000F029A">
        <w:rPr>
          <w:rFonts w:ascii="宋体" w:hAnsi="宋体" w:hint="eastAsia"/>
        </w:rPr>
        <w:t>报文</w:t>
      </w:r>
      <w:r>
        <w:rPr>
          <w:rFonts w:ascii="宋体" w:hAnsi="宋体" w:hint="eastAsia"/>
        </w:rPr>
        <w:t>总体上可分为：规定保险公司报送数据格式的上报</w:t>
      </w:r>
      <w:r w:rsidR="000F029A">
        <w:rPr>
          <w:rFonts w:ascii="宋体" w:hAnsi="宋体" w:hint="eastAsia"/>
        </w:rPr>
        <w:t>报文</w:t>
      </w:r>
      <w:r>
        <w:rPr>
          <w:rFonts w:ascii="宋体" w:hAnsi="宋体" w:hint="eastAsia"/>
        </w:rPr>
        <w:t>和规定征信系统反馈上报报文处理结果的反馈</w:t>
      </w:r>
      <w:r w:rsidR="000F029A">
        <w:rPr>
          <w:rFonts w:ascii="宋体" w:hAnsi="宋体" w:hint="eastAsia"/>
        </w:rPr>
        <w:t>报文</w:t>
      </w:r>
      <w:r>
        <w:rPr>
          <w:rFonts w:ascii="宋体" w:hAnsi="宋体" w:hint="eastAsia"/>
        </w:rPr>
        <w:t>。</w:t>
      </w:r>
    </w:p>
    <w:p w:rsidR="004F713E" w:rsidRDefault="004F713E" w:rsidP="004F713E">
      <w:pPr>
        <w:spacing w:line="360" w:lineRule="auto"/>
        <w:ind w:firstLine="420"/>
        <w:rPr>
          <w:rFonts w:ascii="宋体" w:hAnsi="宋体"/>
        </w:rPr>
      </w:pPr>
      <w:r>
        <w:rPr>
          <w:rFonts w:ascii="宋体" w:hAnsi="宋体" w:hint="eastAsia"/>
        </w:rPr>
        <w:t>不同数据格式文件要求都被唯一标识，文件名</w:t>
      </w:r>
      <w:r w:rsidR="00002673">
        <w:rPr>
          <w:rFonts w:ascii="宋体" w:hAnsi="宋体" w:hint="eastAsia"/>
        </w:rPr>
        <w:t>命名及填报</w:t>
      </w:r>
      <w:r>
        <w:rPr>
          <w:rFonts w:ascii="宋体" w:hAnsi="宋体" w:hint="eastAsia"/>
        </w:rPr>
        <w:t>规则如下：</w:t>
      </w:r>
    </w:p>
    <w:p w:rsidR="004F713E" w:rsidRDefault="00002673" w:rsidP="004F713E">
      <w:pPr>
        <w:numPr>
          <w:ilvl w:val="0"/>
          <w:numId w:val="4"/>
        </w:numPr>
        <w:spacing w:line="360" w:lineRule="auto"/>
        <w:rPr>
          <w:rFonts w:ascii="宋体" w:hAnsi="宋体"/>
        </w:rPr>
      </w:pPr>
      <w:r>
        <w:rPr>
          <w:rFonts w:ascii="宋体" w:hAnsi="宋体" w:hint="eastAsia"/>
        </w:rPr>
        <w:t>文件名</w:t>
      </w:r>
      <w:r w:rsidR="004F713E">
        <w:rPr>
          <w:rFonts w:ascii="宋体" w:hAnsi="宋体" w:hint="eastAsia"/>
        </w:rPr>
        <w:t>的长度为</w:t>
      </w:r>
      <w:r w:rsidR="0054065E">
        <w:rPr>
          <w:rFonts w:ascii="宋体" w:hAnsi="宋体" w:hint="eastAsia"/>
        </w:rPr>
        <w:t>31</w:t>
      </w:r>
      <w:r w:rsidR="004F713E">
        <w:rPr>
          <w:rFonts w:ascii="宋体" w:hAnsi="宋体" w:hint="eastAsia"/>
        </w:rPr>
        <w:t>位；</w:t>
      </w:r>
    </w:p>
    <w:p w:rsidR="004F713E" w:rsidRDefault="00002673" w:rsidP="004F713E">
      <w:pPr>
        <w:numPr>
          <w:ilvl w:val="0"/>
          <w:numId w:val="4"/>
        </w:numPr>
        <w:spacing w:line="360" w:lineRule="auto"/>
        <w:rPr>
          <w:rFonts w:ascii="宋体" w:hAnsi="宋体"/>
        </w:rPr>
      </w:pPr>
      <w:r>
        <w:rPr>
          <w:rFonts w:ascii="宋体" w:hAnsi="宋体" w:hint="eastAsia"/>
        </w:rPr>
        <w:t>文件名</w:t>
      </w:r>
      <w:r w:rsidR="004F713E">
        <w:rPr>
          <w:rFonts w:ascii="宋体" w:hAnsi="宋体" w:hint="eastAsia"/>
        </w:rPr>
        <w:t>只能由英文、</w:t>
      </w:r>
      <w:r w:rsidR="004F713E">
        <w:rPr>
          <w:rFonts w:ascii="宋体" w:hAnsi="宋体"/>
        </w:rPr>
        <w:t>数字</w:t>
      </w:r>
      <w:r w:rsidR="004F713E">
        <w:rPr>
          <w:rFonts w:ascii="宋体" w:hAnsi="宋体" w:hint="eastAsia"/>
        </w:rPr>
        <w:t>以及英文和数字的组合构成；</w:t>
      </w:r>
    </w:p>
    <w:p w:rsidR="004F713E" w:rsidRDefault="004F713E" w:rsidP="004F713E">
      <w:pPr>
        <w:numPr>
          <w:ilvl w:val="0"/>
          <w:numId w:val="4"/>
        </w:numPr>
        <w:spacing w:line="360" w:lineRule="auto"/>
        <w:rPr>
          <w:rFonts w:ascii="宋体" w:hAnsi="宋体"/>
        </w:rPr>
      </w:pPr>
      <w:r>
        <w:rPr>
          <w:rFonts w:ascii="宋体" w:hAnsi="宋体" w:hint="eastAsia"/>
        </w:rPr>
        <w:t>报文加压加密前后</w:t>
      </w:r>
      <w:r w:rsidR="00002673">
        <w:rPr>
          <w:rFonts w:ascii="宋体" w:hAnsi="宋体" w:hint="eastAsia"/>
        </w:rPr>
        <w:t>文件名</w:t>
      </w:r>
      <w:r>
        <w:rPr>
          <w:rFonts w:ascii="宋体" w:hAnsi="宋体" w:hint="eastAsia"/>
        </w:rPr>
        <w:t>前缀一致，后缀加压加密前为txt，加压加密后为enc；</w:t>
      </w:r>
    </w:p>
    <w:p w:rsidR="004F713E" w:rsidRPr="00FD42EB" w:rsidRDefault="00002673" w:rsidP="004F713E">
      <w:pPr>
        <w:numPr>
          <w:ilvl w:val="0"/>
          <w:numId w:val="4"/>
        </w:numPr>
        <w:spacing w:line="360" w:lineRule="auto"/>
        <w:rPr>
          <w:rFonts w:ascii="宋体" w:hAnsi="宋体"/>
        </w:rPr>
      </w:pPr>
      <w:r>
        <w:rPr>
          <w:rFonts w:ascii="宋体" w:hAnsi="宋体" w:hint="eastAsia"/>
        </w:rPr>
        <w:t>文件名</w:t>
      </w:r>
      <w:r w:rsidR="004F713E" w:rsidRPr="00FD42EB">
        <w:rPr>
          <w:rFonts w:ascii="宋体" w:hAnsi="宋体" w:hint="eastAsia"/>
        </w:rPr>
        <w:t>结构如表2所示。</w:t>
      </w:r>
    </w:p>
    <w:p w:rsidR="004F713E" w:rsidRDefault="00002673" w:rsidP="00FB515F">
      <w:pPr>
        <w:widowControl w:val="0"/>
        <w:numPr>
          <w:ilvl w:val="0"/>
          <w:numId w:val="7"/>
        </w:numPr>
        <w:tabs>
          <w:tab w:val="clear" w:pos="2268"/>
          <w:tab w:val="num" w:pos="360"/>
        </w:tabs>
        <w:spacing w:line="360" w:lineRule="auto"/>
        <w:ind w:left="-680" w:firstLine="680"/>
        <w:jc w:val="center"/>
        <w:rPr>
          <w:rFonts w:ascii="宋体" w:hAnsi="宋体"/>
          <w:b/>
        </w:rPr>
      </w:pPr>
      <w:r w:rsidRPr="00002673">
        <w:rPr>
          <w:rFonts w:ascii="宋体" w:hAnsi="宋体" w:hint="eastAsia"/>
          <w:b/>
        </w:rPr>
        <w:t>文件名</w:t>
      </w:r>
      <w:r w:rsidR="004F713E">
        <w:rPr>
          <w:rFonts w:ascii="宋体" w:hAnsi="宋体" w:hint="eastAsia"/>
          <w:b/>
        </w:rPr>
        <w:t>数据段要求</w:t>
      </w:r>
    </w:p>
    <w:tbl>
      <w:tblPr>
        <w:tblW w:w="8780" w:type="dxa"/>
        <w:jc w:val="center"/>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711"/>
        <w:gridCol w:w="1086"/>
        <w:gridCol w:w="4998"/>
      </w:tblGrid>
      <w:tr w:rsidR="004F713E" w:rsidTr="004F713E">
        <w:trPr>
          <w:jc w:val="center"/>
        </w:trPr>
        <w:tc>
          <w:tcPr>
            <w:tcW w:w="1985" w:type="dxa"/>
            <w:shd w:val="clear" w:color="auto" w:fill="CCCCCC"/>
          </w:tcPr>
          <w:p w:rsidR="004F713E" w:rsidRPr="00E327F9" w:rsidRDefault="004F713E" w:rsidP="004F713E">
            <w:pPr>
              <w:jc w:val="center"/>
              <w:rPr>
                <w:rFonts w:ascii="宋体" w:hAnsi="宋体"/>
                <w:b/>
                <w:sz w:val="21"/>
                <w:szCs w:val="21"/>
              </w:rPr>
            </w:pPr>
            <w:r w:rsidRPr="00E327F9">
              <w:rPr>
                <w:rFonts w:ascii="宋体" w:hAnsi="宋体" w:hint="eastAsia"/>
                <w:b/>
                <w:sz w:val="21"/>
                <w:szCs w:val="21"/>
              </w:rPr>
              <w:t>数据段含义</w:t>
            </w:r>
          </w:p>
        </w:tc>
        <w:tc>
          <w:tcPr>
            <w:tcW w:w="711" w:type="dxa"/>
            <w:shd w:val="clear" w:color="auto" w:fill="CCCCCC"/>
          </w:tcPr>
          <w:p w:rsidR="004F713E" w:rsidRPr="00E327F9" w:rsidRDefault="004F713E" w:rsidP="004F713E">
            <w:pPr>
              <w:jc w:val="center"/>
              <w:rPr>
                <w:rFonts w:ascii="宋体" w:hAnsi="宋体"/>
                <w:b/>
                <w:sz w:val="21"/>
                <w:szCs w:val="21"/>
              </w:rPr>
            </w:pPr>
            <w:r w:rsidRPr="00E327F9">
              <w:rPr>
                <w:rFonts w:ascii="宋体" w:hAnsi="宋体" w:hint="eastAsia"/>
                <w:b/>
                <w:sz w:val="21"/>
                <w:szCs w:val="21"/>
              </w:rPr>
              <w:t>长度</w:t>
            </w:r>
          </w:p>
        </w:tc>
        <w:tc>
          <w:tcPr>
            <w:tcW w:w="1086" w:type="dxa"/>
            <w:shd w:val="clear" w:color="auto" w:fill="CCCCCC"/>
          </w:tcPr>
          <w:p w:rsidR="004F713E" w:rsidRPr="00E327F9" w:rsidRDefault="004F713E" w:rsidP="004F713E">
            <w:pPr>
              <w:jc w:val="center"/>
              <w:rPr>
                <w:rFonts w:ascii="宋体" w:hAnsi="宋体"/>
                <w:b/>
                <w:sz w:val="21"/>
                <w:szCs w:val="21"/>
              </w:rPr>
            </w:pPr>
            <w:r w:rsidRPr="00E327F9">
              <w:rPr>
                <w:rFonts w:ascii="宋体" w:hAnsi="宋体" w:hint="eastAsia"/>
                <w:b/>
                <w:sz w:val="21"/>
                <w:szCs w:val="21"/>
              </w:rPr>
              <w:t>位置</w:t>
            </w:r>
          </w:p>
        </w:tc>
        <w:tc>
          <w:tcPr>
            <w:tcW w:w="4998" w:type="dxa"/>
            <w:shd w:val="clear" w:color="auto" w:fill="CCCCCC"/>
          </w:tcPr>
          <w:p w:rsidR="004F713E" w:rsidRPr="00E327F9" w:rsidRDefault="004F713E" w:rsidP="004F713E">
            <w:pPr>
              <w:jc w:val="center"/>
              <w:rPr>
                <w:rFonts w:ascii="宋体" w:hAnsi="宋体"/>
                <w:b/>
                <w:sz w:val="21"/>
                <w:szCs w:val="21"/>
              </w:rPr>
            </w:pPr>
            <w:r w:rsidRPr="00E327F9">
              <w:rPr>
                <w:rFonts w:ascii="宋体" w:hAnsi="宋体" w:hint="eastAsia"/>
                <w:b/>
                <w:sz w:val="21"/>
                <w:szCs w:val="21"/>
              </w:rPr>
              <w:t>数据段描述及填写方法</w:t>
            </w:r>
          </w:p>
        </w:tc>
      </w:tr>
      <w:tr w:rsidR="004F713E" w:rsidTr="004F713E">
        <w:trPr>
          <w:trHeight w:val="345"/>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t>应用系统代码</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1-1</w:t>
            </w:r>
          </w:p>
        </w:tc>
        <w:tc>
          <w:tcPr>
            <w:tcW w:w="4998" w:type="dxa"/>
          </w:tcPr>
          <w:p w:rsidR="004F713E" w:rsidRPr="00736E5C" w:rsidRDefault="004F713E" w:rsidP="004F713E">
            <w:pPr>
              <w:rPr>
                <w:rFonts w:ascii="宋体" w:hAnsi="宋体"/>
                <w:sz w:val="21"/>
                <w:szCs w:val="21"/>
              </w:rPr>
            </w:pPr>
            <w:r w:rsidRPr="00736E5C">
              <w:rPr>
                <w:rFonts w:ascii="宋体" w:hAnsi="宋体" w:hint="eastAsia"/>
                <w:sz w:val="21"/>
                <w:szCs w:val="21"/>
              </w:rPr>
              <w:t>文件所适用的应用系统。</w:t>
            </w:r>
          </w:p>
          <w:p w:rsidR="00B41FA5" w:rsidRDefault="004F713E" w:rsidP="00B41FA5">
            <w:pPr>
              <w:ind w:firstLineChars="200" w:firstLine="420"/>
              <w:rPr>
                <w:rFonts w:ascii="宋体" w:hAnsi="宋体"/>
                <w:sz w:val="21"/>
                <w:szCs w:val="21"/>
              </w:rPr>
            </w:pPr>
            <w:r w:rsidRPr="00736E5C">
              <w:rPr>
                <w:rFonts w:ascii="宋体" w:hAnsi="宋体" w:hint="eastAsia"/>
                <w:sz w:val="21"/>
                <w:szCs w:val="21"/>
              </w:rPr>
              <w:t>1－</w:t>
            </w:r>
            <w:r w:rsidR="00002673">
              <w:rPr>
                <w:rFonts w:ascii="宋体" w:hAnsi="宋体" w:hint="eastAsia"/>
                <w:sz w:val="21"/>
                <w:szCs w:val="21"/>
              </w:rPr>
              <w:t>企业</w:t>
            </w:r>
            <w:r w:rsidRPr="00736E5C">
              <w:rPr>
                <w:rFonts w:ascii="宋体" w:hAnsi="宋体" w:hint="eastAsia"/>
                <w:sz w:val="21"/>
                <w:szCs w:val="21"/>
              </w:rPr>
              <w:t>征信系统</w:t>
            </w:r>
          </w:p>
          <w:p w:rsidR="00647C2B" w:rsidRDefault="00647C2B" w:rsidP="00B41FA5">
            <w:pPr>
              <w:ind w:firstLineChars="200" w:firstLine="420"/>
              <w:rPr>
                <w:rFonts w:ascii="宋体" w:hAnsi="宋体"/>
                <w:sz w:val="21"/>
                <w:szCs w:val="21"/>
              </w:rPr>
            </w:pPr>
            <w:r>
              <w:rPr>
                <w:rFonts w:ascii="宋体" w:hAnsi="宋体" w:hint="eastAsia"/>
                <w:sz w:val="21"/>
                <w:szCs w:val="21"/>
              </w:rPr>
              <w:t>2 -个人征信系统</w:t>
            </w:r>
          </w:p>
          <w:p w:rsidR="00647C2B" w:rsidRPr="00736E5C" w:rsidRDefault="00647C2B" w:rsidP="00B41FA5">
            <w:pPr>
              <w:ind w:firstLineChars="200" w:firstLine="420"/>
              <w:rPr>
                <w:rFonts w:ascii="宋体" w:hAnsi="宋体"/>
                <w:sz w:val="21"/>
                <w:szCs w:val="21"/>
              </w:rPr>
            </w:pPr>
            <w:r>
              <w:rPr>
                <w:rFonts w:ascii="宋体" w:hAnsi="宋体" w:hint="eastAsia"/>
                <w:sz w:val="21"/>
                <w:szCs w:val="21"/>
              </w:rPr>
              <w:t>若投保人为企业或其它组织，则填1；若投保人为自然人，则填报2</w:t>
            </w:r>
            <w:r w:rsidR="0054065E">
              <w:rPr>
                <w:rFonts w:ascii="宋体" w:hAnsi="宋体" w:hint="eastAsia"/>
                <w:sz w:val="21"/>
                <w:szCs w:val="21"/>
              </w:rPr>
              <w:t>。</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t>机构类型</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2-2</w:t>
            </w:r>
          </w:p>
        </w:tc>
        <w:tc>
          <w:tcPr>
            <w:tcW w:w="4998" w:type="dxa"/>
          </w:tcPr>
          <w:p w:rsidR="004F713E" w:rsidRPr="00736E5C" w:rsidRDefault="004F713E" w:rsidP="004F713E">
            <w:pPr>
              <w:ind w:firstLineChars="200" w:firstLine="420"/>
              <w:rPr>
                <w:rFonts w:ascii="宋体" w:hAnsi="宋体"/>
                <w:sz w:val="21"/>
                <w:szCs w:val="21"/>
              </w:rPr>
            </w:pPr>
            <w:r w:rsidRPr="00736E5C">
              <w:rPr>
                <w:rFonts w:ascii="宋体" w:hAnsi="宋体" w:hint="eastAsia"/>
                <w:sz w:val="21"/>
                <w:szCs w:val="21"/>
              </w:rPr>
              <w:t>1－数据</w:t>
            </w:r>
            <w:r>
              <w:rPr>
                <w:rFonts w:ascii="宋体" w:hAnsi="宋体" w:hint="eastAsia"/>
                <w:sz w:val="21"/>
                <w:szCs w:val="21"/>
              </w:rPr>
              <w:t>报数机构</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Pr>
                <w:rFonts w:ascii="宋体" w:hAnsi="宋体" w:hint="eastAsia"/>
                <w:sz w:val="21"/>
                <w:szCs w:val="21"/>
              </w:rPr>
              <w:t>报数机构</w:t>
            </w:r>
            <w:r w:rsidRPr="00736E5C">
              <w:rPr>
                <w:rFonts w:ascii="宋体" w:hAnsi="宋体" w:hint="eastAsia"/>
                <w:sz w:val="21"/>
                <w:szCs w:val="21"/>
              </w:rPr>
              <w:t>代码</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r w:rsidR="00647C2B">
              <w:rPr>
                <w:rFonts w:ascii="宋体" w:hAnsi="宋体" w:hint="eastAsia"/>
                <w:sz w:val="21"/>
                <w:szCs w:val="21"/>
              </w:rPr>
              <w:t>4</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3-1</w:t>
            </w:r>
            <w:r w:rsidR="00647C2B">
              <w:rPr>
                <w:rFonts w:ascii="宋体" w:hAnsi="宋体" w:hint="eastAsia"/>
                <w:sz w:val="21"/>
                <w:szCs w:val="21"/>
              </w:rPr>
              <w:t>6</w:t>
            </w:r>
          </w:p>
        </w:tc>
        <w:tc>
          <w:tcPr>
            <w:tcW w:w="4998" w:type="dxa"/>
          </w:tcPr>
          <w:p w:rsidR="004F713E" w:rsidRPr="00736E5C" w:rsidRDefault="000F029A" w:rsidP="0054065E">
            <w:pPr>
              <w:rPr>
                <w:rFonts w:ascii="宋体" w:hAnsi="宋体"/>
                <w:sz w:val="21"/>
                <w:szCs w:val="21"/>
              </w:rPr>
            </w:pPr>
            <w:r>
              <w:rPr>
                <w:rFonts w:ascii="宋体" w:hAnsi="宋体" w:hint="eastAsia"/>
                <w:sz w:val="21"/>
                <w:szCs w:val="21"/>
              </w:rPr>
              <w:t>报文</w:t>
            </w:r>
            <w:r w:rsidR="004F713E">
              <w:rPr>
                <w:rFonts w:ascii="宋体" w:hAnsi="宋体" w:hint="eastAsia"/>
                <w:sz w:val="21"/>
                <w:szCs w:val="21"/>
              </w:rPr>
              <w:t>报数机构</w:t>
            </w:r>
            <w:r w:rsidR="004F713E" w:rsidRPr="00736E5C">
              <w:rPr>
                <w:rFonts w:ascii="宋体" w:hAnsi="宋体" w:hint="eastAsia"/>
                <w:sz w:val="21"/>
                <w:szCs w:val="21"/>
              </w:rPr>
              <w:t>的代码</w:t>
            </w:r>
            <w:r w:rsidR="004F713E">
              <w:rPr>
                <w:rFonts w:ascii="宋体" w:hAnsi="宋体" w:hint="eastAsia"/>
                <w:sz w:val="21"/>
                <w:szCs w:val="21"/>
              </w:rPr>
              <w:t>，</w:t>
            </w:r>
            <w:r w:rsidR="00760A78">
              <w:rPr>
                <w:rFonts w:ascii="宋体" w:hAnsi="宋体" w:hint="eastAsia"/>
                <w:sz w:val="21"/>
                <w:szCs w:val="21"/>
              </w:rPr>
              <w:t>系统中机构的身份标识：</w:t>
            </w:r>
            <w:r w:rsidR="00647C2B">
              <w:rPr>
                <w:rFonts w:ascii="宋体" w:hAnsi="宋体" w:hint="eastAsia"/>
                <w:sz w:val="21"/>
                <w:szCs w:val="21"/>
              </w:rPr>
              <w:t>若投保人为企业或其它组织，则填报</w:t>
            </w:r>
            <w:r w:rsidR="004F713E">
              <w:rPr>
                <w:rFonts w:ascii="宋体" w:hAnsi="宋体" w:hint="eastAsia"/>
                <w:sz w:val="21"/>
                <w:szCs w:val="21"/>
              </w:rPr>
              <w:t>企业征信系统配发</w:t>
            </w:r>
            <w:r w:rsidR="00760A78">
              <w:rPr>
                <w:rFonts w:ascii="宋体" w:hAnsi="宋体" w:hint="eastAsia"/>
                <w:sz w:val="21"/>
                <w:szCs w:val="21"/>
              </w:rPr>
              <w:t>的</w:t>
            </w:r>
            <w:r w:rsidR="00734F81" w:rsidRPr="00734F81">
              <w:rPr>
                <w:rFonts w:ascii="宋体" w:hAnsi="宋体" w:hint="eastAsia"/>
                <w:sz w:val="21"/>
                <w:szCs w:val="21"/>
              </w:rPr>
              <w:t>11位</w:t>
            </w:r>
            <w:r w:rsidR="00760A78">
              <w:rPr>
                <w:rFonts w:ascii="宋体" w:hAnsi="宋体" w:hint="eastAsia"/>
                <w:sz w:val="21"/>
                <w:szCs w:val="21"/>
              </w:rPr>
              <w:t>机构代码</w:t>
            </w:r>
            <w:r w:rsidR="00734F81">
              <w:rPr>
                <w:rFonts w:ascii="宋体" w:hAnsi="宋体" w:hint="eastAsia"/>
                <w:sz w:val="21"/>
                <w:szCs w:val="21"/>
              </w:rPr>
              <w:t>，并</w:t>
            </w:r>
            <w:r w:rsidR="003D3C8A" w:rsidRPr="003D3C8A">
              <w:rPr>
                <w:rFonts w:ascii="宋体" w:hAnsi="宋体" w:hint="eastAsia"/>
                <w:sz w:val="21"/>
                <w:szCs w:val="21"/>
              </w:rPr>
              <w:t>在</w:t>
            </w:r>
            <w:r w:rsidR="0054065E">
              <w:rPr>
                <w:rFonts w:ascii="宋体" w:hAnsi="宋体" w:hint="eastAsia"/>
                <w:sz w:val="21"/>
                <w:szCs w:val="21"/>
              </w:rPr>
              <w:t>前</w:t>
            </w:r>
            <w:r w:rsidR="003D3C8A" w:rsidRPr="003D3C8A">
              <w:rPr>
                <w:rFonts w:ascii="宋体" w:hAnsi="宋体" w:hint="eastAsia"/>
                <w:sz w:val="21"/>
                <w:szCs w:val="21"/>
              </w:rPr>
              <w:t>面补3个“</w:t>
            </w:r>
            <w:r w:rsidR="003D3C8A" w:rsidRPr="003D3C8A">
              <w:rPr>
                <w:rFonts w:ascii="宋体" w:hAnsi="宋体"/>
                <w:sz w:val="21"/>
                <w:szCs w:val="21"/>
              </w:rPr>
              <w:t>0”</w:t>
            </w:r>
            <w:r w:rsidR="00760A78">
              <w:rPr>
                <w:rFonts w:ascii="宋体" w:hAnsi="宋体" w:hint="eastAsia"/>
                <w:sz w:val="21"/>
                <w:szCs w:val="21"/>
              </w:rPr>
              <w:t>；若投保人为自然人，则填报个人征信系统配发的</w:t>
            </w:r>
            <w:r w:rsidR="00734F81">
              <w:rPr>
                <w:rFonts w:ascii="宋体" w:hAnsi="宋体" w:hint="eastAsia"/>
                <w:sz w:val="21"/>
                <w:szCs w:val="21"/>
              </w:rPr>
              <w:t>14位</w:t>
            </w:r>
            <w:r w:rsidR="00760A78">
              <w:rPr>
                <w:rFonts w:ascii="宋体" w:hAnsi="宋体" w:hint="eastAsia"/>
                <w:sz w:val="21"/>
                <w:szCs w:val="21"/>
              </w:rPr>
              <w:t>机构代码</w:t>
            </w:r>
            <w:r w:rsidR="004F713E">
              <w:rPr>
                <w:rFonts w:ascii="宋体" w:hAnsi="宋体" w:hint="eastAsia"/>
                <w:sz w:val="21"/>
                <w:szCs w:val="21"/>
              </w:rPr>
              <w:t>。</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t>数据生成日期</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6</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1</w:t>
            </w:r>
            <w:r w:rsidR="00647C2B">
              <w:rPr>
                <w:rFonts w:ascii="宋体" w:hAnsi="宋体" w:hint="eastAsia"/>
                <w:sz w:val="21"/>
                <w:szCs w:val="21"/>
              </w:rPr>
              <w:t>7</w:t>
            </w:r>
            <w:r w:rsidRPr="00736E5C">
              <w:rPr>
                <w:rFonts w:ascii="宋体" w:hAnsi="宋体" w:hint="eastAsia"/>
                <w:sz w:val="21"/>
                <w:szCs w:val="21"/>
              </w:rPr>
              <w:t>-</w:t>
            </w:r>
            <w:r w:rsidR="00647C2B">
              <w:rPr>
                <w:rFonts w:ascii="宋体" w:hAnsi="宋体" w:hint="eastAsia"/>
                <w:sz w:val="21"/>
                <w:szCs w:val="21"/>
              </w:rPr>
              <w:t>22</w:t>
            </w:r>
          </w:p>
        </w:tc>
        <w:tc>
          <w:tcPr>
            <w:tcW w:w="4998" w:type="dxa"/>
          </w:tcPr>
          <w:p w:rsidR="004F713E" w:rsidRPr="00736E5C" w:rsidRDefault="000F029A" w:rsidP="004F713E">
            <w:pPr>
              <w:rPr>
                <w:rFonts w:ascii="宋体" w:hAnsi="宋体"/>
                <w:sz w:val="21"/>
                <w:szCs w:val="21"/>
              </w:rPr>
            </w:pPr>
            <w:r>
              <w:rPr>
                <w:rFonts w:ascii="宋体" w:hAnsi="宋体" w:hint="eastAsia"/>
                <w:sz w:val="21"/>
                <w:szCs w:val="21"/>
              </w:rPr>
              <w:t>报文</w:t>
            </w:r>
            <w:r w:rsidR="004F713E" w:rsidRPr="00736E5C">
              <w:rPr>
                <w:rFonts w:ascii="宋体" w:hAnsi="宋体" w:hint="eastAsia"/>
                <w:sz w:val="21"/>
                <w:szCs w:val="21"/>
              </w:rPr>
              <w:t>生成日期，格式为YYMMDD。</w:t>
            </w:r>
          </w:p>
        </w:tc>
      </w:tr>
      <w:tr w:rsidR="004F713E" w:rsidTr="004F713E">
        <w:trPr>
          <w:jc w:val="center"/>
        </w:trPr>
        <w:tc>
          <w:tcPr>
            <w:tcW w:w="1985" w:type="dxa"/>
            <w:vAlign w:val="center"/>
          </w:tcPr>
          <w:p w:rsidR="004F713E" w:rsidRPr="00736E5C" w:rsidRDefault="000F029A" w:rsidP="004F713E">
            <w:pPr>
              <w:rPr>
                <w:rFonts w:ascii="宋体" w:hAnsi="宋体"/>
                <w:sz w:val="21"/>
                <w:szCs w:val="21"/>
              </w:rPr>
            </w:pPr>
            <w:r>
              <w:rPr>
                <w:rFonts w:ascii="宋体" w:hAnsi="宋体" w:hint="eastAsia"/>
                <w:sz w:val="21"/>
                <w:szCs w:val="21"/>
              </w:rPr>
              <w:t>报文</w:t>
            </w:r>
            <w:r w:rsidR="004F713E" w:rsidRPr="004F713E">
              <w:rPr>
                <w:rFonts w:ascii="宋体" w:hAnsi="宋体" w:hint="eastAsia"/>
                <w:sz w:val="21"/>
                <w:szCs w:val="21"/>
              </w:rPr>
              <w:t>种类</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2</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2</w:t>
            </w:r>
            <w:r w:rsidR="00647C2B">
              <w:rPr>
                <w:rFonts w:ascii="宋体" w:hAnsi="宋体" w:hint="eastAsia"/>
                <w:sz w:val="21"/>
                <w:szCs w:val="21"/>
              </w:rPr>
              <w:t>3</w:t>
            </w:r>
            <w:r w:rsidRPr="00736E5C">
              <w:rPr>
                <w:rFonts w:ascii="宋体" w:hAnsi="宋体" w:hint="eastAsia"/>
                <w:sz w:val="21"/>
                <w:szCs w:val="21"/>
              </w:rPr>
              <w:t>-2</w:t>
            </w:r>
            <w:r w:rsidR="00647C2B">
              <w:rPr>
                <w:rFonts w:ascii="宋体" w:hAnsi="宋体" w:hint="eastAsia"/>
                <w:sz w:val="21"/>
                <w:szCs w:val="21"/>
              </w:rPr>
              <w:t>4</w:t>
            </w:r>
          </w:p>
        </w:tc>
        <w:tc>
          <w:tcPr>
            <w:tcW w:w="4998" w:type="dxa"/>
          </w:tcPr>
          <w:p w:rsidR="004F713E" w:rsidRDefault="004F713E" w:rsidP="004F713E">
            <w:pPr>
              <w:rPr>
                <w:rFonts w:ascii="宋体" w:hAnsi="宋体"/>
                <w:sz w:val="21"/>
                <w:szCs w:val="21"/>
              </w:rPr>
            </w:pPr>
            <w:r w:rsidRPr="00736E5C">
              <w:rPr>
                <w:rFonts w:ascii="宋体" w:hAnsi="宋体" w:hint="eastAsia"/>
                <w:sz w:val="21"/>
                <w:szCs w:val="21"/>
              </w:rPr>
              <w:t>用于标识报文中采集信息的种类，代码表：</w:t>
            </w:r>
          </w:p>
          <w:p w:rsidR="000F029A" w:rsidRDefault="004F713E" w:rsidP="000F029A">
            <w:pPr>
              <w:rPr>
                <w:rFonts w:ascii="宋体" w:hAnsi="宋体"/>
                <w:sz w:val="21"/>
                <w:szCs w:val="21"/>
              </w:rPr>
            </w:pPr>
            <w:r>
              <w:rPr>
                <w:rFonts w:ascii="宋体" w:hAnsi="宋体" w:hint="eastAsia"/>
                <w:sz w:val="21"/>
                <w:szCs w:val="21"/>
              </w:rPr>
              <w:t xml:space="preserve">  </w:t>
            </w:r>
            <w:r w:rsidR="000237CA">
              <w:rPr>
                <w:rFonts w:ascii="宋体" w:hAnsi="宋体" w:hint="eastAsia"/>
                <w:sz w:val="21"/>
                <w:szCs w:val="21"/>
              </w:rPr>
              <w:t>1</w:t>
            </w:r>
            <w:r w:rsidR="000F029A">
              <w:rPr>
                <w:rFonts w:ascii="宋体" w:hAnsi="宋体" w:hint="eastAsia"/>
                <w:sz w:val="21"/>
                <w:szCs w:val="21"/>
              </w:rPr>
              <w:t>5－信用保证保险</w:t>
            </w:r>
            <w:r w:rsidR="000F029A" w:rsidRPr="00736E5C">
              <w:rPr>
                <w:rFonts w:ascii="宋体" w:hAnsi="宋体" w:hint="eastAsia"/>
                <w:sz w:val="21"/>
                <w:szCs w:val="21"/>
              </w:rPr>
              <w:t>业务</w:t>
            </w:r>
            <w:r w:rsidR="000F029A">
              <w:rPr>
                <w:rFonts w:ascii="宋体" w:hAnsi="宋体" w:hint="eastAsia"/>
                <w:sz w:val="21"/>
                <w:szCs w:val="21"/>
              </w:rPr>
              <w:t>信息正常报文；</w:t>
            </w:r>
          </w:p>
          <w:p w:rsidR="000F029A" w:rsidRDefault="000F029A" w:rsidP="000F029A">
            <w:pPr>
              <w:rPr>
                <w:rFonts w:ascii="宋体" w:hAnsi="宋体"/>
                <w:sz w:val="21"/>
                <w:szCs w:val="21"/>
              </w:rPr>
            </w:pPr>
            <w:r>
              <w:rPr>
                <w:rFonts w:ascii="宋体" w:hAnsi="宋体" w:hint="eastAsia"/>
                <w:sz w:val="21"/>
                <w:szCs w:val="21"/>
              </w:rPr>
              <w:t xml:space="preserve">  </w:t>
            </w:r>
            <w:r w:rsidR="000237CA">
              <w:rPr>
                <w:rFonts w:ascii="宋体" w:hAnsi="宋体" w:hint="eastAsia"/>
                <w:sz w:val="21"/>
                <w:szCs w:val="21"/>
              </w:rPr>
              <w:t>1</w:t>
            </w:r>
            <w:r>
              <w:rPr>
                <w:rFonts w:ascii="宋体" w:hAnsi="宋体" w:hint="eastAsia"/>
                <w:sz w:val="21"/>
                <w:szCs w:val="21"/>
              </w:rPr>
              <w:t>6—信用保证保险</w:t>
            </w:r>
            <w:r w:rsidRPr="00736E5C">
              <w:rPr>
                <w:rFonts w:ascii="宋体" w:hAnsi="宋体" w:hint="eastAsia"/>
                <w:sz w:val="21"/>
                <w:szCs w:val="21"/>
              </w:rPr>
              <w:t>业务</w:t>
            </w:r>
            <w:r>
              <w:rPr>
                <w:rFonts w:ascii="宋体" w:hAnsi="宋体" w:hint="eastAsia"/>
                <w:sz w:val="21"/>
                <w:szCs w:val="21"/>
              </w:rPr>
              <w:t>信息标识变更报文；</w:t>
            </w:r>
          </w:p>
          <w:p w:rsidR="000F029A" w:rsidRPr="00736E5C" w:rsidRDefault="000F029A" w:rsidP="000F029A">
            <w:pPr>
              <w:rPr>
                <w:rFonts w:ascii="宋体" w:hAnsi="宋体"/>
                <w:sz w:val="21"/>
                <w:szCs w:val="21"/>
              </w:rPr>
            </w:pPr>
            <w:r>
              <w:rPr>
                <w:rFonts w:ascii="宋体" w:hAnsi="宋体" w:hint="eastAsia"/>
                <w:sz w:val="21"/>
                <w:szCs w:val="21"/>
              </w:rPr>
              <w:t xml:space="preserve">  </w:t>
            </w:r>
            <w:r w:rsidR="000237CA">
              <w:rPr>
                <w:rFonts w:ascii="宋体" w:hAnsi="宋体" w:hint="eastAsia"/>
                <w:sz w:val="21"/>
                <w:szCs w:val="21"/>
              </w:rPr>
              <w:t>1</w:t>
            </w:r>
            <w:r>
              <w:rPr>
                <w:rFonts w:ascii="宋体" w:hAnsi="宋体" w:hint="eastAsia"/>
                <w:sz w:val="21"/>
                <w:szCs w:val="21"/>
              </w:rPr>
              <w:t>7—信用保证保险</w:t>
            </w:r>
            <w:r w:rsidRPr="00736E5C">
              <w:rPr>
                <w:rFonts w:ascii="宋体" w:hAnsi="宋体" w:hint="eastAsia"/>
                <w:sz w:val="21"/>
                <w:szCs w:val="21"/>
              </w:rPr>
              <w:t>业务</w:t>
            </w:r>
            <w:r>
              <w:rPr>
                <w:rFonts w:ascii="宋体" w:hAnsi="宋体" w:hint="eastAsia"/>
                <w:sz w:val="21"/>
                <w:szCs w:val="21"/>
              </w:rPr>
              <w:t>信息删除报文；</w:t>
            </w:r>
          </w:p>
        </w:tc>
      </w:tr>
      <w:tr w:rsidR="004F713E" w:rsidTr="004F713E">
        <w:trPr>
          <w:jc w:val="center"/>
        </w:trPr>
        <w:tc>
          <w:tcPr>
            <w:tcW w:w="1985" w:type="dxa"/>
            <w:vAlign w:val="center"/>
          </w:tcPr>
          <w:p w:rsidR="004F713E" w:rsidRPr="004F713E" w:rsidRDefault="000F029A" w:rsidP="004F713E">
            <w:pPr>
              <w:spacing w:line="300" w:lineRule="exact"/>
              <w:rPr>
                <w:rFonts w:ascii="宋体" w:hAnsi="宋体"/>
                <w:sz w:val="21"/>
                <w:szCs w:val="21"/>
              </w:rPr>
            </w:pPr>
            <w:r>
              <w:rPr>
                <w:rFonts w:ascii="宋体" w:hAnsi="宋体" w:hint="eastAsia"/>
                <w:sz w:val="21"/>
                <w:szCs w:val="21"/>
              </w:rPr>
              <w:t>报文</w:t>
            </w:r>
          </w:p>
          <w:p w:rsidR="004F713E" w:rsidRPr="00736E5C" w:rsidRDefault="004F713E" w:rsidP="004F713E">
            <w:pPr>
              <w:rPr>
                <w:rFonts w:ascii="宋体" w:hAnsi="宋体"/>
                <w:sz w:val="21"/>
                <w:szCs w:val="21"/>
              </w:rPr>
            </w:pPr>
            <w:r w:rsidRPr="004F713E">
              <w:rPr>
                <w:rFonts w:ascii="宋体" w:hAnsi="宋体" w:hint="eastAsia"/>
                <w:sz w:val="21"/>
                <w:szCs w:val="21"/>
              </w:rPr>
              <w:t>数据类型</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2</w:t>
            </w:r>
            <w:r w:rsidR="00647C2B">
              <w:rPr>
                <w:rFonts w:ascii="宋体" w:hAnsi="宋体" w:hint="eastAsia"/>
                <w:sz w:val="21"/>
                <w:szCs w:val="21"/>
              </w:rPr>
              <w:t>5</w:t>
            </w:r>
            <w:r w:rsidRPr="00736E5C">
              <w:rPr>
                <w:rFonts w:ascii="宋体" w:hAnsi="宋体" w:hint="eastAsia"/>
                <w:sz w:val="21"/>
                <w:szCs w:val="21"/>
              </w:rPr>
              <w:t>-2</w:t>
            </w:r>
            <w:r w:rsidR="00647C2B">
              <w:rPr>
                <w:rFonts w:ascii="宋体" w:hAnsi="宋体" w:hint="eastAsia"/>
                <w:sz w:val="21"/>
                <w:szCs w:val="21"/>
              </w:rPr>
              <w:t>5</w:t>
            </w:r>
          </w:p>
        </w:tc>
        <w:tc>
          <w:tcPr>
            <w:tcW w:w="4998" w:type="dxa"/>
          </w:tcPr>
          <w:p w:rsidR="004F713E" w:rsidRPr="00736E5C" w:rsidRDefault="004F713E" w:rsidP="003E6A84">
            <w:pPr>
              <w:rPr>
                <w:rFonts w:ascii="宋体" w:hAnsi="宋体"/>
                <w:sz w:val="21"/>
                <w:szCs w:val="21"/>
              </w:rPr>
            </w:pPr>
            <w:r w:rsidRPr="004F713E">
              <w:rPr>
                <w:rFonts w:ascii="宋体" w:hAnsi="宋体" w:hint="eastAsia"/>
                <w:sz w:val="21"/>
                <w:szCs w:val="21"/>
              </w:rPr>
              <w:t>1－正常数据（数据报送机构报送的新增数据和对已上报入库数据的变更</w:t>
            </w:r>
            <w:r w:rsidR="003E6A84">
              <w:rPr>
                <w:rFonts w:ascii="宋体" w:hAnsi="宋体" w:hint="eastAsia"/>
                <w:sz w:val="21"/>
                <w:szCs w:val="21"/>
              </w:rPr>
              <w:t>、删除</w:t>
            </w:r>
            <w:r w:rsidRPr="004F713E">
              <w:rPr>
                <w:rFonts w:ascii="宋体" w:hAnsi="宋体" w:hint="eastAsia"/>
                <w:sz w:val="21"/>
                <w:szCs w:val="21"/>
              </w:rPr>
              <w:t>）</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t>序列号</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4</w:t>
            </w:r>
          </w:p>
        </w:tc>
        <w:tc>
          <w:tcPr>
            <w:tcW w:w="1086" w:type="dxa"/>
            <w:vAlign w:val="center"/>
          </w:tcPr>
          <w:p w:rsidR="004F713E" w:rsidRPr="00736E5C" w:rsidRDefault="004F713E" w:rsidP="004F713E">
            <w:pPr>
              <w:jc w:val="center"/>
              <w:rPr>
                <w:rFonts w:ascii="宋体" w:hAnsi="宋体" w:cs="宋体"/>
                <w:sz w:val="21"/>
                <w:szCs w:val="21"/>
              </w:rPr>
            </w:pPr>
            <w:r w:rsidRPr="00736E5C">
              <w:rPr>
                <w:rFonts w:ascii="宋体" w:hAnsi="宋体" w:hint="eastAsia"/>
                <w:sz w:val="21"/>
                <w:szCs w:val="21"/>
              </w:rPr>
              <w:t>2</w:t>
            </w:r>
            <w:r w:rsidR="00647C2B">
              <w:rPr>
                <w:rFonts w:ascii="宋体" w:hAnsi="宋体" w:hint="eastAsia"/>
                <w:sz w:val="21"/>
                <w:szCs w:val="21"/>
              </w:rPr>
              <w:t>6</w:t>
            </w:r>
            <w:r w:rsidRPr="00736E5C">
              <w:rPr>
                <w:rFonts w:ascii="宋体" w:hAnsi="宋体" w:hint="eastAsia"/>
                <w:sz w:val="21"/>
                <w:szCs w:val="21"/>
              </w:rPr>
              <w:t>-2</w:t>
            </w:r>
            <w:r w:rsidR="00647C2B">
              <w:rPr>
                <w:rFonts w:ascii="宋体" w:hAnsi="宋体" w:hint="eastAsia"/>
                <w:sz w:val="21"/>
                <w:szCs w:val="21"/>
              </w:rPr>
              <w:t>9</w:t>
            </w:r>
          </w:p>
        </w:tc>
        <w:tc>
          <w:tcPr>
            <w:tcW w:w="4998" w:type="dxa"/>
          </w:tcPr>
          <w:p w:rsidR="004F713E" w:rsidRPr="00736E5C" w:rsidRDefault="004F713E" w:rsidP="004F713E">
            <w:pPr>
              <w:rPr>
                <w:rFonts w:ascii="宋体" w:hAnsi="宋体"/>
                <w:sz w:val="21"/>
                <w:szCs w:val="21"/>
              </w:rPr>
            </w:pPr>
            <w:r w:rsidRPr="00736E5C">
              <w:rPr>
                <w:rFonts w:ascii="宋体" w:hAnsi="宋体" w:hint="eastAsia"/>
                <w:sz w:val="21"/>
                <w:szCs w:val="21"/>
              </w:rPr>
              <w:t>当文件名前22位相同时，</w:t>
            </w:r>
            <w:r w:rsidR="000F029A">
              <w:rPr>
                <w:rFonts w:ascii="宋体" w:hAnsi="宋体" w:hint="eastAsia"/>
                <w:sz w:val="21"/>
                <w:szCs w:val="21"/>
              </w:rPr>
              <w:t>报文</w:t>
            </w:r>
            <w:r w:rsidRPr="00736E5C">
              <w:rPr>
                <w:rFonts w:ascii="宋体" w:hAnsi="宋体" w:hint="eastAsia"/>
                <w:sz w:val="21"/>
                <w:szCs w:val="21"/>
              </w:rPr>
              <w:t>发出机构对报文由小至大的顺序编号，编号范围为0001至9999。</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t>反馈标识</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p>
        </w:tc>
        <w:tc>
          <w:tcPr>
            <w:tcW w:w="1086" w:type="dxa"/>
            <w:vAlign w:val="center"/>
          </w:tcPr>
          <w:p w:rsidR="004F713E" w:rsidRPr="00736E5C" w:rsidRDefault="00647C2B" w:rsidP="004F713E">
            <w:pPr>
              <w:jc w:val="center"/>
              <w:rPr>
                <w:rFonts w:ascii="宋体" w:hAnsi="宋体" w:cs="宋体"/>
                <w:sz w:val="21"/>
                <w:szCs w:val="21"/>
              </w:rPr>
            </w:pPr>
            <w:r>
              <w:rPr>
                <w:rFonts w:ascii="宋体" w:hAnsi="宋体" w:hint="eastAsia"/>
                <w:sz w:val="21"/>
                <w:szCs w:val="21"/>
              </w:rPr>
              <w:t>30</w:t>
            </w:r>
            <w:r w:rsidR="004F713E" w:rsidRPr="00736E5C">
              <w:rPr>
                <w:rFonts w:ascii="宋体" w:hAnsi="宋体" w:hint="eastAsia"/>
                <w:sz w:val="21"/>
                <w:szCs w:val="21"/>
              </w:rPr>
              <w:t>-</w:t>
            </w:r>
            <w:r>
              <w:rPr>
                <w:rFonts w:ascii="宋体" w:hAnsi="宋体" w:hint="eastAsia"/>
                <w:sz w:val="21"/>
                <w:szCs w:val="21"/>
              </w:rPr>
              <w:t>30</w:t>
            </w:r>
          </w:p>
        </w:tc>
        <w:tc>
          <w:tcPr>
            <w:tcW w:w="4998" w:type="dxa"/>
          </w:tcPr>
          <w:p w:rsidR="004F713E" w:rsidRPr="00736E5C" w:rsidRDefault="004F713E" w:rsidP="004F713E">
            <w:pPr>
              <w:rPr>
                <w:rFonts w:ascii="宋体" w:hAnsi="宋体"/>
                <w:sz w:val="21"/>
                <w:szCs w:val="21"/>
              </w:rPr>
            </w:pPr>
            <w:r w:rsidRPr="00736E5C">
              <w:rPr>
                <w:rFonts w:ascii="宋体" w:hAnsi="宋体" w:hint="eastAsia"/>
                <w:sz w:val="21"/>
                <w:szCs w:val="21"/>
              </w:rPr>
              <w:t>征信</w:t>
            </w:r>
            <w:r w:rsidR="00002673">
              <w:rPr>
                <w:rFonts w:ascii="宋体" w:hAnsi="宋体" w:hint="eastAsia"/>
                <w:sz w:val="21"/>
                <w:szCs w:val="21"/>
              </w:rPr>
              <w:t>系统</w:t>
            </w:r>
            <w:r w:rsidRPr="00736E5C">
              <w:rPr>
                <w:rFonts w:ascii="宋体" w:hAnsi="宋体" w:hint="eastAsia"/>
                <w:sz w:val="21"/>
                <w:szCs w:val="21"/>
              </w:rPr>
              <w:t>用作对正常数据对应的反馈</w:t>
            </w:r>
            <w:r w:rsidR="000F029A">
              <w:rPr>
                <w:rFonts w:ascii="宋体" w:hAnsi="宋体" w:hint="eastAsia"/>
                <w:sz w:val="21"/>
                <w:szCs w:val="21"/>
              </w:rPr>
              <w:t>报文</w:t>
            </w:r>
            <w:r w:rsidRPr="00736E5C">
              <w:rPr>
                <w:rFonts w:ascii="宋体" w:hAnsi="宋体" w:hint="eastAsia"/>
                <w:sz w:val="21"/>
                <w:szCs w:val="21"/>
              </w:rPr>
              <w:t>的标志。</w:t>
            </w:r>
          </w:p>
          <w:p w:rsidR="004F713E" w:rsidRPr="00736E5C" w:rsidRDefault="004F713E" w:rsidP="004F713E">
            <w:pPr>
              <w:rPr>
                <w:rFonts w:ascii="宋体" w:hAnsi="宋体"/>
                <w:sz w:val="21"/>
                <w:szCs w:val="21"/>
              </w:rPr>
            </w:pPr>
            <w:r>
              <w:rPr>
                <w:rFonts w:ascii="宋体" w:hAnsi="宋体" w:hint="eastAsia"/>
                <w:sz w:val="21"/>
                <w:szCs w:val="21"/>
              </w:rPr>
              <w:t xml:space="preserve">   </w:t>
            </w:r>
            <w:r w:rsidRPr="00736E5C">
              <w:rPr>
                <w:rFonts w:ascii="宋体" w:hAnsi="宋体" w:hint="eastAsia"/>
                <w:sz w:val="21"/>
                <w:szCs w:val="21"/>
              </w:rPr>
              <w:t>0-上报</w:t>
            </w:r>
            <w:r w:rsidR="000F029A">
              <w:rPr>
                <w:rFonts w:ascii="宋体" w:hAnsi="宋体" w:hint="eastAsia"/>
                <w:sz w:val="21"/>
                <w:szCs w:val="21"/>
              </w:rPr>
              <w:t>报文</w:t>
            </w:r>
            <w:r>
              <w:rPr>
                <w:rFonts w:ascii="宋体" w:hAnsi="宋体" w:hint="eastAsia"/>
                <w:sz w:val="21"/>
                <w:szCs w:val="21"/>
              </w:rPr>
              <w:t>；</w:t>
            </w:r>
          </w:p>
          <w:p w:rsidR="004F713E" w:rsidRPr="00736E5C" w:rsidRDefault="004F713E" w:rsidP="004F713E">
            <w:pPr>
              <w:rPr>
                <w:rFonts w:ascii="宋体" w:hAnsi="宋体"/>
                <w:sz w:val="21"/>
                <w:szCs w:val="21"/>
              </w:rPr>
            </w:pPr>
            <w:r>
              <w:rPr>
                <w:rFonts w:ascii="宋体" w:hAnsi="宋体" w:hint="eastAsia"/>
                <w:sz w:val="21"/>
                <w:szCs w:val="21"/>
              </w:rPr>
              <w:lastRenderedPageBreak/>
              <w:t xml:space="preserve">   </w:t>
            </w:r>
            <w:r w:rsidRPr="00736E5C">
              <w:rPr>
                <w:rFonts w:ascii="宋体" w:hAnsi="宋体" w:hint="eastAsia"/>
                <w:sz w:val="21"/>
                <w:szCs w:val="21"/>
              </w:rPr>
              <w:t>1-反馈</w:t>
            </w:r>
            <w:r w:rsidR="000F029A">
              <w:rPr>
                <w:rFonts w:ascii="宋体" w:hAnsi="宋体" w:hint="eastAsia"/>
                <w:sz w:val="21"/>
                <w:szCs w:val="21"/>
              </w:rPr>
              <w:t>报文</w:t>
            </w:r>
            <w:r>
              <w:rPr>
                <w:rFonts w:ascii="宋体" w:hAnsi="宋体" w:hint="eastAsia"/>
                <w:sz w:val="21"/>
                <w:szCs w:val="21"/>
              </w:rPr>
              <w:t>。</w:t>
            </w:r>
          </w:p>
        </w:tc>
      </w:tr>
      <w:tr w:rsidR="004F713E" w:rsidTr="004F713E">
        <w:trPr>
          <w:jc w:val="center"/>
        </w:trPr>
        <w:tc>
          <w:tcPr>
            <w:tcW w:w="1985" w:type="dxa"/>
            <w:vAlign w:val="center"/>
          </w:tcPr>
          <w:p w:rsidR="004F713E" w:rsidRPr="00736E5C" w:rsidRDefault="004F713E" w:rsidP="004F713E">
            <w:pPr>
              <w:rPr>
                <w:rFonts w:ascii="宋体" w:hAnsi="宋体"/>
                <w:sz w:val="21"/>
                <w:szCs w:val="21"/>
              </w:rPr>
            </w:pPr>
            <w:r w:rsidRPr="00736E5C">
              <w:rPr>
                <w:rFonts w:ascii="宋体" w:hAnsi="宋体" w:hint="eastAsia"/>
                <w:sz w:val="21"/>
                <w:szCs w:val="21"/>
              </w:rPr>
              <w:lastRenderedPageBreak/>
              <w:t>预留</w:t>
            </w:r>
          </w:p>
        </w:tc>
        <w:tc>
          <w:tcPr>
            <w:tcW w:w="711" w:type="dxa"/>
            <w:vAlign w:val="center"/>
          </w:tcPr>
          <w:p w:rsidR="004F713E" w:rsidRPr="00736E5C" w:rsidRDefault="004F713E" w:rsidP="004F713E">
            <w:pPr>
              <w:jc w:val="center"/>
              <w:rPr>
                <w:rFonts w:ascii="宋体" w:hAnsi="宋体"/>
                <w:sz w:val="21"/>
                <w:szCs w:val="21"/>
              </w:rPr>
            </w:pPr>
            <w:r w:rsidRPr="00736E5C">
              <w:rPr>
                <w:rFonts w:ascii="宋体" w:hAnsi="宋体" w:hint="eastAsia"/>
                <w:sz w:val="21"/>
                <w:szCs w:val="21"/>
              </w:rPr>
              <w:t>1</w:t>
            </w:r>
          </w:p>
        </w:tc>
        <w:tc>
          <w:tcPr>
            <w:tcW w:w="1086" w:type="dxa"/>
            <w:vAlign w:val="center"/>
          </w:tcPr>
          <w:p w:rsidR="004F713E" w:rsidRPr="00736E5C" w:rsidRDefault="00647C2B" w:rsidP="004F713E">
            <w:pPr>
              <w:jc w:val="center"/>
              <w:rPr>
                <w:rFonts w:ascii="宋体" w:hAnsi="宋体" w:cs="宋体"/>
                <w:sz w:val="21"/>
                <w:szCs w:val="21"/>
              </w:rPr>
            </w:pPr>
            <w:r>
              <w:rPr>
                <w:rFonts w:ascii="宋体" w:hAnsi="宋体" w:hint="eastAsia"/>
                <w:sz w:val="21"/>
                <w:szCs w:val="21"/>
              </w:rPr>
              <w:t>31</w:t>
            </w:r>
            <w:r w:rsidR="004F713E" w:rsidRPr="00736E5C">
              <w:rPr>
                <w:rFonts w:ascii="宋体" w:hAnsi="宋体" w:hint="eastAsia"/>
                <w:sz w:val="21"/>
                <w:szCs w:val="21"/>
              </w:rPr>
              <w:t>-</w:t>
            </w:r>
            <w:r>
              <w:rPr>
                <w:rFonts w:ascii="宋体" w:hAnsi="宋体" w:hint="eastAsia"/>
                <w:sz w:val="21"/>
                <w:szCs w:val="21"/>
              </w:rPr>
              <w:t>31</w:t>
            </w:r>
          </w:p>
        </w:tc>
        <w:tc>
          <w:tcPr>
            <w:tcW w:w="4998" w:type="dxa"/>
          </w:tcPr>
          <w:p w:rsidR="004F713E" w:rsidRPr="00736E5C" w:rsidRDefault="004F713E" w:rsidP="004F713E">
            <w:pPr>
              <w:rPr>
                <w:rFonts w:ascii="宋体" w:hAnsi="宋体"/>
                <w:sz w:val="21"/>
                <w:szCs w:val="21"/>
              </w:rPr>
            </w:pPr>
            <w:r w:rsidRPr="00736E5C">
              <w:rPr>
                <w:rFonts w:ascii="宋体" w:hAnsi="宋体" w:hint="eastAsia"/>
                <w:sz w:val="21"/>
                <w:szCs w:val="21"/>
              </w:rPr>
              <w:t>预留，用0填充。</w:t>
            </w:r>
          </w:p>
        </w:tc>
      </w:tr>
    </w:tbl>
    <w:p w:rsidR="004F713E" w:rsidRDefault="004F713E" w:rsidP="004F713E">
      <w:pPr>
        <w:pStyle w:val="af"/>
        <w:ind w:firstLineChars="0" w:firstLine="0"/>
        <w:rPr>
          <w:rFonts w:hAnsi="宋体"/>
          <w:szCs w:val="21"/>
        </w:rPr>
      </w:pPr>
      <w:bookmarkStart w:id="49" w:name="_Toc100847710"/>
      <w:bookmarkStart w:id="50" w:name="_Toc101666127"/>
      <w:bookmarkEnd w:id="46"/>
      <w:bookmarkEnd w:id="47"/>
      <w:bookmarkEnd w:id="48"/>
    </w:p>
    <w:p w:rsidR="000F029A" w:rsidRPr="00023C1D" w:rsidRDefault="000F029A" w:rsidP="000F029A">
      <w:pPr>
        <w:pStyle w:val="2"/>
        <w:spacing w:before="100" w:beforeAutospacing="1" w:after="100" w:afterAutospacing="1" w:line="240" w:lineRule="auto"/>
        <w:ind w:leftChars="200" w:left="480"/>
        <w:rPr>
          <w:rFonts w:ascii="宋体" w:eastAsia="宋体" w:hAnsi="宋体"/>
          <w:sz w:val="28"/>
          <w:szCs w:val="28"/>
        </w:rPr>
      </w:pPr>
      <w:bookmarkStart w:id="51" w:name="_Toc334002658"/>
      <w:r w:rsidRPr="00023C1D">
        <w:rPr>
          <w:rFonts w:ascii="宋体" w:eastAsia="宋体" w:hAnsi="宋体" w:hint="eastAsia"/>
          <w:sz w:val="28"/>
          <w:szCs w:val="28"/>
        </w:rPr>
        <w:t>5.</w:t>
      </w:r>
      <w:r>
        <w:rPr>
          <w:rFonts w:ascii="宋体" w:eastAsia="宋体" w:hAnsi="宋体" w:hint="eastAsia"/>
          <w:sz w:val="28"/>
          <w:szCs w:val="28"/>
        </w:rPr>
        <w:t>2</w:t>
      </w:r>
      <w:r w:rsidRPr="00023C1D">
        <w:rPr>
          <w:rFonts w:ascii="宋体" w:eastAsia="宋体" w:hAnsi="宋体" w:hint="eastAsia"/>
          <w:sz w:val="28"/>
          <w:szCs w:val="28"/>
        </w:rPr>
        <w:t>报文结构</w:t>
      </w:r>
      <w:bookmarkEnd w:id="51"/>
    </w:p>
    <w:p w:rsidR="000F029A" w:rsidRDefault="000F029A" w:rsidP="000F029A">
      <w:pPr>
        <w:spacing w:line="360" w:lineRule="auto"/>
        <w:ind w:firstLineChars="200" w:firstLine="480"/>
        <w:rPr>
          <w:rFonts w:ascii="宋体" w:hAnsi="宋体"/>
        </w:rPr>
      </w:pPr>
      <w:r>
        <w:rPr>
          <w:rFonts w:ascii="宋体" w:hAnsi="宋体" w:hint="eastAsia"/>
        </w:rPr>
        <w:t>报文由</w:t>
      </w:r>
      <w:r>
        <w:rPr>
          <w:rFonts w:ascii="宋体" w:hAnsi="宋体"/>
        </w:rPr>
        <w:t>报文头</w:t>
      </w:r>
      <w:r>
        <w:rPr>
          <w:rFonts w:ascii="宋体" w:hAnsi="宋体" w:hint="eastAsia"/>
        </w:rPr>
        <w:t>、</w:t>
      </w:r>
      <w:r>
        <w:rPr>
          <w:rFonts w:ascii="宋体" w:hAnsi="宋体"/>
        </w:rPr>
        <w:t>报文体</w:t>
      </w:r>
      <w:r>
        <w:rPr>
          <w:rFonts w:ascii="宋体" w:hAnsi="宋体" w:hint="eastAsia"/>
        </w:rPr>
        <w:t>、报文尾组成。</w:t>
      </w:r>
      <w:r w:rsidRPr="00427B34">
        <w:rPr>
          <w:rFonts w:ascii="宋体" w:hAnsi="宋体" w:hint="eastAsia"/>
        </w:rPr>
        <w:t>报文头与报文体之间、报文体与报文尾之间各用一个回车换行符（“﹨r﹨n”或“﹨n”）分隔，如图</w:t>
      </w:r>
      <w:r>
        <w:rPr>
          <w:rFonts w:ascii="宋体" w:hAnsi="宋体" w:hint="eastAsia"/>
        </w:rPr>
        <w:t>1</w:t>
      </w:r>
      <w:r w:rsidRPr="00427B34">
        <w:rPr>
          <w:rFonts w:ascii="宋体" w:hAnsi="宋体" w:hint="eastAsia"/>
        </w:rPr>
        <w:t>。</w:t>
      </w:r>
    </w:p>
    <w:p w:rsidR="000F029A" w:rsidRDefault="000F029A" w:rsidP="000F029A">
      <w:pPr>
        <w:spacing w:line="360" w:lineRule="auto"/>
        <w:ind w:firstLine="420"/>
        <w:jc w:val="center"/>
        <w:rPr>
          <w:rFonts w:hAnsi="宋体"/>
        </w:rPr>
      </w:pPr>
      <w:r w:rsidRPr="00261AB8">
        <w:rPr>
          <w:rFonts w:hAnsi="宋体"/>
        </w:rPr>
        <w:object w:dxaOrig="7528" w:dyaOrig="3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186.8pt" o:ole="">
            <v:imagedata r:id="rId13" o:title=""/>
          </v:shape>
          <o:OLEObject Type="Embed" ProgID="Visio.Drawing.11" ShapeID="_x0000_i1025" DrawAspect="Content" ObjectID="_1413095374" r:id="rId14"/>
        </w:object>
      </w:r>
    </w:p>
    <w:p w:rsidR="000F029A" w:rsidRDefault="000F029A" w:rsidP="000F029A">
      <w:pPr>
        <w:spacing w:line="360" w:lineRule="auto"/>
        <w:ind w:firstLine="420"/>
        <w:jc w:val="center"/>
        <w:rPr>
          <w:rFonts w:hAnsi="宋体"/>
          <w:b/>
          <w:bCs/>
        </w:rPr>
      </w:pPr>
      <w:r>
        <w:rPr>
          <w:rFonts w:ascii="宋体" w:hAnsi="宋体" w:hint="eastAsia"/>
          <w:b/>
          <w:bCs/>
        </w:rPr>
        <w:t>图1 报文组成结构图</w:t>
      </w:r>
    </w:p>
    <w:p w:rsidR="000F029A" w:rsidRDefault="000F029A" w:rsidP="000F029A">
      <w:pPr>
        <w:pStyle w:val="af"/>
        <w:spacing w:line="360" w:lineRule="auto"/>
        <w:ind w:firstLine="482"/>
        <w:rPr>
          <w:rFonts w:hAnsi="宋体"/>
          <w:b/>
          <w:bCs/>
          <w:sz w:val="24"/>
        </w:rPr>
      </w:pPr>
      <w:r>
        <w:rPr>
          <w:rFonts w:hAnsi="宋体" w:hint="eastAsia"/>
          <w:b/>
          <w:bCs/>
          <w:sz w:val="24"/>
        </w:rPr>
        <w:t>报文头</w:t>
      </w:r>
    </w:p>
    <w:p w:rsidR="000F029A" w:rsidRDefault="000F029A" w:rsidP="000F029A">
      <w:pPr>
        <w:spacing w:line="360" w:lineRule="auto"/>
        <w:ind w:firstLine="420"/>
        <w:rPr>
          <w:b/>
          <w:bCs/>
        </w:rPr>
      </w:pPr>
      <w:r>
        <w:t>报文头表示一次数据</w:t>
      </w:r>
      <w:r>
        <w:rPr>
          <w:rFonts w:hint="eastAsia"/>
        </w:rPr>
        <w:t>采集或数据发送</w:t>
      </w:r>
      <w:r>
        <w:t>的开始，给出</w:t>
      </w:r>
      <w:r>
        <w:rPr>
          <w:rFonts w:hint="eastAsia"/>
        </w:rPr>
        <w:t>该报文</w:t>
      </w:r>
      <w:r>
        <w:t>的信息提要。</w:t>
      </w:r>
    </w:p>
    <w:p w:rsidR="000F029A" w:rsidRDefault="000F029A" w:rsidP="000F029A">
      <w:pPr>
        <w:pStyle w:val="af"/>
        <w:spacing w:line="360" w:lineRule="auto"/>
        <w:ind w:firstLine="482"/>
        <w:rPr>
          <w:rFonts w:hAnsi="宋体"/>
          <w:b/>
          <w:bCs/>
          <w:sz w:val="24"/>
        </w:rPr>
      </w:pPr>
      <w:r>
        <w:rPr>
          <w:rFonts w:hAnsi="宋体" w:hint="eastAsia"/>
          <w:b/>
          <w:bCs/>
          <w:sz w:val="24"/>
        </w:rPr>
        <w:t>报文体</w:t>
      </w:r>
    </w:p>
    <w:p w:rsidR="000F029A" w:rsidRDefault="000F029A" w:rsidP="000F029A">
      <w:pPr>
        <w:spacing w:line="360" w:lineRule="auto"/>
        <w:ind w:firstLine="420"/>
      </w:pPr>
      <w:r>
        <w:rPr>
          <w:rFonts w:hint="eastAsia"/>
        </w:rPr>
        <w:t>报文体由任意多条信息记录组成。上报报文的报文体不能为空，反馈报文的报文体可以为空。</w:t>
      </w:r>
    </w:p>
    <w:p w:rsidR="000F029A" w:rsidRDefault="000F029A" w:rsidP="000F029A">
      <w:pPr>
        <w:pStyle w:val="af"/>
        <w:spacing w:line="360" w:lineRule="auto"/>
        <w:ind w:firstLine="482"/>
        <w:rPr>
          <w:rFonts w:hAnsi="宋体"/>
          <w:b/>
          <w:bCs/>
          <w:sz w:val="24"/>
        </w:rPr>
      </w:pPr>
      <w:r>
        <w:rPr>
          <w:rFonts w:hAnsi="宋体" w:hint="eastAsia"/>
          <w:b/>
          <w:bCs/>
          <w:sz w:val="24"/>
        </w:rPr>
        <w:t>报文尾</w:t>
      </w:r>
    </w:p>
    <w:p w:rsidR="000F029A" w:rsidRPr="00444939" w:rsidRDefault="000F029A" w:rsidP="000F029A">
      <w:pPr>
        <w:spacing w:line="360" w:lineRule="auto"/>
        <w:ind w:firstLine="420"/>
        <w:rPr>
          <w:b/>
          <w:bCs/>
        </w:rPr>
      </w:pPr>
      <w:r w:rsidRPr="002E7F56">
        <w:rPr>
          <w:rFonts w:ascii="宋体" w:hAnsi="宋体"/>
        </w:rPr>
        <w:t>报文</w:t>
      </w:r>
      <w:r w:rsidRPr="002E7F56">
        <w:rPr>
          <w:rFonts w:ascii="宋体" w:hAnsi="宋体" w:hint="eastAsia"/>
        </w:rPr>
        <w:t>尾</w:t>
      </w:r>
      <w:r w:rsidRPr="002E7F56">
        <w:rPr>
          <w:rFonts w:ascii="宋体" w:hAnsi="宋体"/>
        </w:rPr>
        <w:t>表示一次数据</w:t>
      </w:r>
      <w:r w:rsidRPr="002E7F56">
        <w:rPr>
          <w:rFonts w:ascii="宋体" w:hAnsi="宋体" w:hint="eastAsia"/>
        </w:rPr>
        <w:t>采集或数据发送</w:t>
      </w:r>
      <w:r w:rsidRPr="002E7F56">
        <w:rPr>
          <w:rFonts w:ascii="宋体" w:hAnsi="宋体"/>
        </w:rPr>
        <w:t>的</w:t>
      </w:r>
      <w:r w:rsidRPr="002E7F56">
        <w:rPr>
          <w:rFonts w:ascii="宋体" w:hAnsi="宋体" w:hint="eastAsia"/>
        </w:rPr>
        <w:t>结束，同时给出该报文的汇总信息。</w:t>
      </w:r>
    </w:p>
    <w:p w:rsidR="000F029A" w:rsidRDefault="000F029A" w:rsidP="000F029A">
      <w:pPr>
        <w:pStyle w:val="af"/>
        <w:spacing w:line="360" w:lineRule="auto"/>
        <w:ind w:firstLine="482"/>
        <w:rPr>
          <w:rFonts w:hAnsi="宋体"/>
          <w:b/>
          <w:bCs/>
          <w:sz w:val="24"/>
        </w:rPr>
      </w:pPr>
      <w:r>
        <w:rPr>
          <w:rFonts w:hAnsi="宋体" w:hint="eastAsia"/>
          <w:b/>
          <w:bCs/>
          <w:sz w:val="24"/>
        </w:rPr>
        <w:t>信息记录</w:t>
      </w:r>
    </w:p>
    <w:p w:rsidR="000F029A" w:rsidRDefault="000F029A" w:rsidP="000F029A">
      <w:pPr>
        <w:spacing w:line="360" w:lineRule="auto"/>
        <w:ind w:firstLine="420"/>
        <w:rPr>
          <w:rFonts w:ascii="宋体" w:hAnsi="宋体"/>
        </w:rPr>
      </w:pPr>
      <w:r>
        <w:rPr>
          <w:rFonts w:ascii="宋体" w:hAnsi="宋体" w:hint="eastAsia"/>
        </w:rPr>
        <w:t>信息记录由段组成，由于组成不同信息记录的段不完全相同，信息记录长度不固定。</w:t>
      </w:r>
    </w:p>
    <w:p w:rsidR="000F029A" w:rsidRDefault="000F029A" w:rsidP="000F029A">
      <w:pPr>
        <w:spacing w:line="360" w:lineRule="auto"/>
        <w:ind w:firstLine="420"/>
        <w:rPr>
          <w:rFonts w:ascii="宋体" w:hAnsi="宋体"/>
        </w:rPr>
      </w:pPr>
      <w:r>
        <w:rPr>
          <w:rFonts w:ascii="宋体" w:hAnsi="宋体" w:hint="eastAsia"/>
        </w:rPr>
        <w:t>每个正常报送的信息记录包含且仅包含一个基础段，其他段在基础段后按照一定顺序排列出现。</w:t>
      </w:r>
    </w:p>
    <w:p w:rsidR="000F029A" w:rsidRDefault="000F029A" w:rsidP="000F029A">
      <w:pPr>
        <w:spacing w:line="360" w:lineRule="auto"/>
        <w:ind w:firstLine="420"/>
        <w:rPr>
          <w:rFonts w:ascii="宋体" w:hAnsi="宋体"/>
        </w:rPr>
      </w:pPr>
      <w:r>
        <w:rPr>
          <w:rFonts w:ascii="宋体" w:hAnsi="宋体" w:hint="eastAsia"/>
        </w:rPr>
        <w:t>信息记录之间用一个回车换行符（“﹨r﹨n”或“﹨n”）分隔。</w:t>
      </w:r>
    </w:p>
    <w:p w:rsidR="000F029A" w:rsidRDefault="000F029A" w:rsidP="000F029A">
      <w:pPr>
        <w:spacing w:line="360" w:lineRule="auto"/>
        <w:ind w:firstLine="420"/>
        <w:rPr>
          <w:rFonts w:ascii="宋体" w:hAnsi="宋体"/>
        </w:rPr>
      </w:pPr>
      <w:r>
        <w:rPr>
          <w:rFonts w:ascii="宋体" w:hAnsi="宋体" w:hint="eastAsia"/>
        </w:rPr>
        <w:t>信息记录的内容中不允许存在回车换行符（“﹨r﹨n”或“﹨n”）。</w:t>
      </w:r>
    </w:p>
    <w:p w:rsidR="000F029A" w:rsidRDefault="000F029A" w:rsidP="000F029A">
      <w:pPr>
        <w:spacing w:line="360" w:lineRule="auto"/>
        <w:jc w:val="center"/>
        <w:rPr>
          <w:rFonts w:ascii="宋体" w:hAnsi="宋体"/>
          <w:b/>
          <w:bCs/>
        </w:rPr>
      </w:pPr>
      <w:r w:rsidRPr="008B4D4B">
        <w:rPr>
          <w:rFonts w:ascii="宋体" w:hAnsi="宋体"/>
        </w:rPr>
        <w:object w:dxaOrig="9078" w:dyaOrig="2889">
          <v:shape id="_x0000_i1026" type="#_x0000_t75" style="width:415pt;height:131.75pt" o:ole="">
            <v:imagedata r:id="rId15" o:title=""/>
          </v:shape>
          <o:OLEObject Type="Embed" ProgID="Visio.Drawing.11" ShapeID="_x0000_i1026" DrawAspect="Content" ObjectID="_1413095375" r:id="rId16"/>
        </w:object>
      </w:r>
      <w:r>
        <w:rPr>
          <w:rFonts w:ascii="宋体" w:hAnsi="宋体" w:hint="eastAsia"/>
          <w:b/>
          <w:bCs/>
        </w:rPr>
        <w:t>图2 信息记录结构示意图</w:t>
      </w:r>
    </w:p>
    <w:p w:rsidR="000F029A" w:rsidRDefault="000F029A" w:rsidP="000F029A">
      <w:pPr>
        <w:pStyle w:val="af"/>
        <w:spacing w:line="360" w:lineRule="auto"/>
        <w:ind w:firstLine="482"/>
        <w:rPr>
          <w:rFonts w:hAnsi="宋体"/>
          <w:b/>
          <w:bCs/>
          <w:sz w:val="24"/>
        </w:rPr>
      </w:pPr>
      <w:r>
        <w:rPr>
          <w:rFonts w:hAnsi="宋体" w:hint="eastAsia"/>
          <w:b/>
          <w:bCs/>
          <w:sz w:val="24"/>
        </w:rPr>
        <w:t>段</w:t>
      </w:r>
    </w:p>
    <w:p w:rsidR="000F029A" w:rsidRDefault="000F029A" w:rsidP="000F029A">
      <w:pPr>
        <w:pStyle w:val="30"/>
        <w:rPr>
          <w:rFonts w:ascii="宋体" w:hAnsi="宋体"/>
        </w:rPr>
      </w:pPr>
      <w:r>
        <w:rPr>
          <w:rFonts w:ascii="宋体" w:hAnsi="宋体" w:hint="eastAsia"/>
        </w:rPr>
        <w:t>段是由固定数据项按照一定次序排列组成的信息集合体，所有段定长。</w:t>
      </w:r>
    </w:p>
    <w:p w:rsidR="000F029A" w:rsidRDefault="000F029A" w:rsidP="000F029A">
      <w:pPr>
        <w:pStyle w:val="30"/>
        <w:rPr>
          <w:rFonts w:ascii="宋体" w:hAnsi="宋体"/>
        </w:rPr>
      </w:pPr>
      <w:r>
        <w:rPr>
          <w:rFonts w:ascii="宋体" w:hAnsi="宋体" w:hint="eastAsia"/>
        </w:rPr>
        <w:t>段分为基础段和业务段。</w:t>
      </w:r>
    </w:p>
    <w:p w:rsidR="000F029A" w:rsidRDefault="000F029A" w:rsidP="000F029A">
      <w:pPr>
        <w:pStyle w:val="30"/>
        <w:rPr>
          <w:rFonts w:ascii="宋体" w:hAnsi="宋体"/>
        </w:rPr>
      </w:pPr>
      <w:r>
        <w:rPr>
          <w:rFonts w:ascii="宋体" w:hAnsi="宋体" w:hint="eastAsia"/>
        </w:rPr>
        <w:t>基础段是用来标识信息记录的一种特殊的段，其中包含信息记录的一些重要的通用信息，在一条正常报送信息记录中，必须有且仅有一个基础段。</w:t>
      </w:r>
    </w:p>
    <w:p w:rsidR="000F029A" w:rsidRDefault="000F029A" w:rsidP="000F029A">
      <w:pPr>
        <w:pStyle w:val="30"/>
        <w:rPr>
          <w:rFonts w:ascii="宋体" w:hAnsi="宋体"/>
        </w:rPr>
      </w:pPr>
      <w:r>
        <w:rPr>
          <w:rFonts w:ascii="宋体" w:hAnsi="宋体" w:hint="eastAsia"/>
        </w:rPr>
        <w:t>业务段是由业务数据项组成的信息集合体。</w:t>
      </w:r>
    </w:p>
    <w:p w:rsidR="000F029A" w:rsidRDefault="000F029A" w:rsidP="000F029A">
      <w:pPr>
        <w:pStyle w:val="30"/>
        <w:rPr>
          <w:rFonts w:ascii="宋体" w:hAnsi="宋体"/>
        </w:rPr>
      </w:pPr>
      <w:r>
        <w:rPr>
          <w:rFonts w:ascii="宋体" w:hAnsi="宋体" w:hint="eastAsia"/>
        </w:rPr>
        <w:t>段标是标明每个段开始的标志，段标命名规则：“B”、“C”、“D”、…。</w:t>
      </w:r>
    </w:p>
    <w:p w:rsidR="000F029A" w:rsidRDefault="000F029A" w:rsidP="004F713E">
      <w:pPr>
        <w:pStyle w:val="af"/>
        <w:ind w:firstLineChars="0" w:firstLine="0"/>
        <w:rPr>
          <w:rFonts w:hAnsi="宋体"/>
          <w:szCs w:val="21"/>
        </w:rPr>
      </w:pPr>
      <w:r w:rsidRPr="000F029A">
        <w:rPr>
          <w:rFonts w:hAnsi="宋体" w:hint="eastAsia"/>
          <w:noProof w:val="0"/>
          <w:kern w:val="2"/>
          <w:sz w:val="24"/>
          <w:szCs w:val="24"/>
        </w:rPr>
        <w:t>同一信息记录中段的出现顺序以段标升序排列为准，同一段出现多次时排列不分先后。</w:t>
      </w:r>
    </w:p>
    <w:p w:rsidR="004F713E" w:rsidRPr="00B70E6B" w:rsidRDefault="00B70E6B" w:rsidP="00B70E6B">
      <w:pPr>
        <w:pStyle w:val="2"/>
        <w:spacing w:before="100" w:beforeAutospacing="1" w:after="100" w:afterAutospacing="1" w:line="240" w:lineRule="auto"/>
        <w:ind w:leftChars="200" w:left="480"/>
        <w:rPr>
          <w:rFonts w:ascii="宋体" w:eastAsia="宋体" w:hAnsi="宋体"/>
          <w:sz w:val="28"/>
          <w:szCs w:val="28"/>
        </w:rPr>
      </w:pPr>
      <w:bookmarkStart w:id="52" w:name="_Toc329679822"/>
      <w:bookmarkStart w:id="53" w:name="_Toc334002659"/>
      <w:r>
        <w:rPr>
          <w:rFonts w:ascii="宋体" w:eastAsia="宋体" w:hAnsi="宋体" w:hint="eastAsia"/>
          <w:sz w:val="28"/>
          <w:szCs w:val="28"/>
        </w:rPr>
        <w:t>5.</w:t>
      </w:r>
      <w:r w:rsidR="000F029A">
        <w:rPr>
          <w:rFonts w:ascii="宋体" w:eastAsia="宋体" w:hAnsi="宋体" w:hint="eastAsia"/>
          <w:sz w:val="28"/>
          <w:szCs w:val="28"/>
        </w:rPr>
        <w:t>3报文</w:t>
      </w:r>
      <w:r w:rsidRPr="00B70E6B">
        <w:rPr>
          <w:rFonts w:ascii="宋体" w:eastAsia="宋体" w:hAnsi="宋体" w:hint="eastAsia"/>
          <w:sz w:val="28"/>
          <w:szCs w:val="28"/>
        </w:rPr>
        <w:t>种类</w:t>
      </w:r>
      <w:bookmarkEnd w:id="52"/>
      <w:bookmarkEnd w:id="53"/>
    </w:p>
    <w:p w:rsidR="000F029A" w:rsidRPr="00A24E6A" w:rsidRDefault="000F029A" w:rsidP="000F029A">
      <w:pPr>
        <w:spacing w:line="360" w:lineRule="auto"/>
        <w:ind w:firstLine="420"/>
        <w:rPr>
          <w:rFonts w:ascii="宋体" w:hAnsi="宋体"/>
          <w:b/>
        </w:rPr>
      </w:pPr>
      <w:r w:rsidRPr="00A24E6A">
        <w:rPr>
          <w:rFonts w:ascii="宋体" w:hAnsi="宋体" w:hint="eastAsia"/>
          <w:b/>
        </w:rPr>
        <w:t>（1）采集类报文</w:t>
      </w:r>
    </w:p>
    <w:p w:rsidR="000F029A" w:rsidRPr="00A24E6A" w:rsidRDefault="000F029A" w:rsidP="000F029A">
      <w:pPr>
        <w:widowControl w:val="0"/>
        <w:numPr>
          <w:ilvl w:val="0"/>
          <w:numId w:val="14"/>
        </w:numPr>
        <w:spacing w:line="360" w:lineRule="auto"/>
        <w:jc w:val="both"/>
        <w:rPr>
          <w:rFonts w:ascii="宋体" w:hAnsi="宋体"/>
        </w:rPr>
      </w:pPr>
      <w:r>
        <w:rPr>
          <w:rFonts w:ascii="宋体" w:hAnsi="宋体" w:hint="eastAsia"/>
        </w:rPr>
        <w:t>信用保证保险业务</w:t>
      </w:r>
      <w:r w:rsidRPr="00A24E6A">
        <w:rPr>
          <w:rFonts w:ascii="宋体" w:hAnsi="宋体" w:hint="eastAsia"/>
        </w:rPr>
        <w:t>信息</w:t>
      </w:r>
      <w:r>
        <w:rPr>
          <w:rFonts w:ascii="宋体" w:hAnsi="宋体" w:hint="eastAsia"/>
        </w:rPr>
        <w:t>正常</w:t>
      </w:r>
      <w:r w:rsidRPr="00A24E6A">
        <w:rPr>
          <w:rFonts w:ascii="宋体" w:hAnsi="宋体" w:hint="eastAsia"/>
        </w:rPr>
        <w:t>报文</w:t>
      </w:r>
    </w:p>
    <w:p w:rsidR="000F029A" w:rsidRDefault="000F029A" w:rsidP="000F029A">
      <w:pPr>
        <w:widowControl w:val="0"/>
        <w:spacing w:line="360" w:lineRule="auto"/>
        <w:ind w:firstLine="465"/>
        <w:jc w:val="both"/>
        <w:rPr>
          <w:rFonts w:ascii="宋体" w:hAnsi="宋体"/>
        </w:rPr>
      </w:pPr>
      <w:r>
        <w:rPr>
          <w:rFonts w:ascii="宋体" w:hAnsi="宋体" w:hint="eastAsia"/>
        </w:rPr>
        <w:t>信用保证保险业务</w:t>
      </w:r>
      <w:r w:rsidRPr="00A24E6A">
        <w:rPr>
          <w:rFonts w:ascii="宋体" w:hAnsi="宋体" w:hint="eastAsia"/>
        </w:rPr>
        <w:t>信息</w:t>
      </w:r>
      <w:r>
        <w:rPr>
          <w:rFonts w:ascii="宋体" w:hAnsi="宋体" w:hint="eastAsia"/>
        </w:rPr>
        <w:t>正常</w:t>
      </w:r>
      <w:r w:rsidRPr="00A24E6A">
        <w:rPr>
          <w:rFonts w:ascii="宋体" w:hAnsi="宋体" w:hint="eastAsia"/>
        </w:rPr>
        <w:t>报文</w:t>
      </w:r>
      <w:r>
        <w:rPr>
          <w:rFonts w:ascii="宋体" w:hAnsi="宋体" w:hint="eastAsia"/>
        </w:rPr>
        <w:t>用于保险公司报送日常发生的正常业务信息记录，包括</w:t>
      </w:r>
      <w:r w:rsidRPr="007A2431">
        <w:rPr>
          <w:rFonts w:hint="eastAsia"/>
        </w:rPr>
        <w:t>签订</w:t>
      </w:r>
      <w:r>
        <w:rPr>
          <w:rFonts w:ascii="宋体" w:hAnsi="宋体" w:hint="eastAsia"/>
        </w:rPr>
        <w:t>保险</w:t>
      </w:r>
      <w:r w:rsidRPr="007A2431">
        <w:rPr>
          <w:rFonts w:hint="eastAsia"/>
        </w:rPr>
        <w:t>合同、</w:t>
      </w:r>
      <w:r>
        <w:rPr>
          <w:rFonts w:hint="eastAsia"/>
        </w:rPr>
        <w:t>实际代偿责任</w:t>
      </w:r>
      <w:r w:rsidRPr="007A2431">
        <w:rPr>
          <w:rFonts w:hint="eastAsia"/>
        </w:rPr>
        <w:t>发生变化、发生代偿、代偿后发生还款、确认损失或损失金额发生变化</w:t>
      </w:r>
      <w:r>
        <w:rPr>
          <w:rFonts w:hint="eastAsia"/>
        </w:rPr>
        <w:t>，以及收取保费等情况。</w:t>
      </w:r>
    </w:p>
    <w:p w:rsidR="000F029A" w:rsidRDefault="000F029A" w:rsidP="000F029A">
      <w:pPr>
        <w:widowControl w:val="0"/>
        <w:numPr>
          <w:ilvl w:val="0"/>
          <w:numId w:val="14"/>
        </w:numPr>
        <w:spacing w:line="360" w:lineRule="auto"/>
        <w:jc w:val="both"/>
        <w:rPr>
          <w:rFonts w:ascii="宋体" w:hAnsi="宋体"/>
        </w:rPr>
      </w:pPr>
      <w:r>
        <w:rPr>
          <w:rFonts w:ascii="宋体" w:hAnsi="宋体" w:hint="eastAsia"/>
        </w:rPr>
        <w:t>信用保证保险</w:t>
      </w:r>
      <w:r w:rsidRPr="00EA0BCE">
        <w:rPr>
          <w:rFonts w:ascii="宋体" w:hAnsi="宋体" w:hint="eastAsia"/>
        </w:rPr>
        <w:t>业务</w:t>
      </w:r>
      <w:r>
        <w:rPr>
          <w:rFonts w:ascii="宋体" w:hAnsi="宋体" w:hint="eastAsia"/>
        </w:rPr>
        <w:t>信息</w:t>
      </w:r>
      <w:r w:rsidRPr="00EA0BCE">
        <w:rPr>
          <w:rFonts w:ascii="宋体" w:hAnsi="宋体" w:hint="eastAsia"/>
        </w:rPr>
        <w:t>标识变更报文</w:t>
      </w:r>
    </w:p>
    <w:p w:rsidR="000F029A" w:rsidRDefault="000F029A" w:rsidP="000F029A">
      <w:pPr>
        <w:widowControl w:val="0"/>
        <w:spacing w:line="360" w:lineRule="auto"/>
        <w:ind w:firstLine="465"/>
        <w:jc w:val="both"/>
        <w:rPr>
          <w:rFonts w:ascii="宋体" w:hAnsi="宋体"/>
        </w:rPr>
      </w:pPr>
      <w:r>
        <w:rPr>
          <w:rFonts w:ascii="宋体" w:hAnsi="宋体" w:hint="eastAsia"/>
        </w:rPr>
        <w:t>信用保证保险</w:t>
      </w:r>
      <w:r w:rsidRPr="00315986">
        <w:rPr>
          <w:rFonts w:ascii="宋体" w:hAnsi="宋体" w:hint="eastAsia"/>
        </w:rPr>
        <w:t>业务信息</w:t>
      </w:r>
      <w:r>
        <w:rPr>
          <w:rFonts w:ascii="宋体" w:hAnsi="宋体" w:hint="eastAsia"/>
        </w:rPr>
        <w:t>标识变更</w:t>
      </w:r>
      <w:r w:rsidRPr="00315986">
        <w:rPr>
          <w:rFonts w:ascii="宋体" w:hAnsi="宋体" w:hint="eastAsia"/>
        </w:rPr>
        <w:t>报文用于</w:t>
      </w:r>
      <w:r>
        <w:rPr>
          <w:rFonts w:ascii="宋体" w:hAnsi="宋体" w:hint="eastAsia"/>
        </w:rPr>
        <w:t>处理保险</w:t>
      </w:r>
      <w:r w:rsidRPr="00315986">
        <w:rPr>
          <w:rFonts w:ascii="宋体" w:hAnsi="宋体" w:hint="eastAsia"/>
        </w:rPr>
        <w:t>公司</w:t>
      </w:r>
      <w:r>
        <w:rPr>
          <w:rFonts w:ascii="宋体" w:hAnsi="宋体" w:hint="eastAsia"/>
        </w:rPr>
        <w:t>因</w:t>
      </w:r>
      <w:r w:rsidRPr="007C339F">
        <w:rPr>
          <w:rFonts w:ascii="宋体" w:hAnsi="宋体" w:hint="eastAsia"/>
        </w:rPr>
        <w:t>系统升级等情况</w:t>
      </w:r>
      <w:r>
        <w:rPr>
          <w:rFonts w:ascii="宋体" w:hAnsi="宋体" w:hint="eastAsia"/>
        </w:rPr>
        <w:t>导致的</w:t>
      </w:r>
      <w:r w:rsidR="001828C2">
        <w:rPr>
          <w:rFonts w:ascii="宋体" w:hAnsi="宋体" w:hint="eastAsia"/>
        </w:rPr>
        <w:t>保单</w:t>
      </w:r>
      <w:r w:rsidRPr="007C339F">
        <w:rPr>
          <w:rFonts w:ascii="宋体" w:hAnsi="宋体" w:hint="eastAsia"/>
        </w:rPr>
        <w:t>号发生变更的</w:t>
      </w:r>
      <w:r>
        <w:rPr>
          <w:rFonts w:ascii="宋体" w:hAnsi="宋体" w:hint="eastAsia"/>
        </w:rPr>
        <w:t>信息报送</w:t>
      </w:r>
      <w:r w:rsidRPr="00315986">
        <w:rPr>
          <w:rFonts w:ascii="宋体" w:hAnsi="宋体" w:hint="eastAsia"/>
        </w:rPr>
        <w:t>。</w:t>
      </w:r>
    </w:p>
    <w:p w:rsidR="000F029A" w:rsidRDefault="000F029A" w:rsidP="000F029A">
      <w:pPr>
        <w:widowControl w:val="0"/>
        <w:numPr>
          <w:ilvl w:val="0"/>
          <w:numId w:val="14"/>
        </w:numPr>
        <w:spacing w:line="360" w:lineRule="auto"/>
        <w:jc w:val="both"/>
        <w:rPr>
          <w:rFonts w:ascii="宋体" w:hAnsi="宋体"/>
        </w:rPr>
      </w:pPr>
      <w:r>
        <w:rPr>
          <w:rFonts w:ascii="宋体" w:hAnsi="宋体" w:hint="eastAsia"/>
        </w:rPr>
        <w:t>信用保证保险业务</w:t>
      </w:r>
      <w:r w:rsidRPr="00A24E6A">
        <w:rPr>
          <w:rFonts w:ascii="宋体" w:hAnsi="宋体" w:hint="eastAsia"/>
        </w:rPr>
        <w:t>信息</w:t>
      </w:r>
      <w:r>
        <w:rPr>
          <w:rFonts w:ascii="宋体" w:hAnsi="宋体" w:hint="eastAsia"/>
        </w:rPr>
        <w:t>删除</w:t>
      </w:r>
      <w:r w:rsidRPr="00A24E6A">
        <w:rPr>
          <w:rFonts w:ascii="宋体" w:hAnsi="宋体" w:hint="eastAsia"/>
        </w:rPr>
        <w:t>报文</w:t>
      </w:r>
    </w:p>
    <w:p w:rsidR="000F029A" w:rsidRPr="00A24E6A" w:rsidRDefault="000F029A" w:rsidP="000F029A">
      <w:pPr>
        <w:widowControl w:val="0"/>
        <w:spacing w:line="360" w:lineRule="auto"/>
        <w:ind w:firstLine="465"/>
        <w:jc w:val="both"/>
        <w:rPr>
          <w:rFonts w:ascii="宋体" w:hAnsi="宋体"/>
        </w:rPr>
      </w:pPr>
      <w:r>
        <w:rPr>
          <w:rFonts w:ascii="宋体" w:hAnsi="宋体" w:hint="eastAsia"/>
        </w:rPr>
        <w:t>信用保证保险</w:t>
      </w:r>
      <w:r w:rsidRPr="0065342B">
        <w:rPr>
          <w:rFonts w:ascii="宋体" w:hAnsi="宋体" w:hint="eastAsia"/>
        </w:rPr>
        <w:t>业务信息</w:t>
      </w:r>
      <w:r>
        <w:rPr>
          <w:rFonts w:ascii="宋体" w:hAnsi="宋体" w:hint="eastAsia"/>
        </w:rPr>
        <w:t>删除</w:t>
      </w:r>
      <w:r w:rsidRPr="0065342B">
        <w:rPr>
          <w:rFonts w:ascii="宋体" w:hAnsi="宋体" w:hint="eastAsia"/>
        </w:rPr>
        <w:t>报文用于</w:t>
      </w:r>
      <w:r>
        <w:rPr>
          <w:rFonts w:ascii="宋体" w:hAnsi="宋体" w:hint="eastAsia"/>
        </w:rPr>
        <w:t>处理保险</w:t>
      </w:r>
      <w:r w:rsidRPr="0065342B">
        <w:rPr>
          <w:rFonts w:ascii="宋体" w:hAnsi="宋体" w:hint="eastAsia"/>
        </w:rPr>
        <w:t>公司</w:t>
      </w:r>
      <w:r>
        <w:rPr>
          <w:rFonts w:ascii="宋体" w:hAnsi="宋体" w:hint="eastAsia"/>
        </w:rPr>
        <w:t>过去已报送入库的业务有错误，需要将信息删除的情况</w:t>
      </w:r>
      <w:r w:rsidRPr="0065342B">
        <w:rPr>
          <w:rFonts w:ascii="宋体" w:hAnsi="宋体" w:hint="eastAsia"/>
        </w:rPr>
        <w:t>。</w:t>
      </w:r>
      <w:r>
        <w:rPr>
          <w:rFonts w:ascii="宋体" w:hAnsi="宋体" w:hint="eastAsia"/>
        </w:rPr>
        <w:t xml:space="preserve">   </w:t>
      </w:r>
    </w:p>
    <w:p w:rsidR="004F713E" w:rsidRPr="00A24E6A" w:rsidRDefault="004F713E" w:rsidP="004F713E">
      <w:pPr>
        <w:spacing w:line="360" w:lineRule="auto"/>
        <w:ind w:firstLine="420"/>
        <w:rPr>
          <w:rFonts w:ascii="宋体" w:hAnsi="宋体"/>
          <w:b/>
        </w:rPr>
      </w:pPr>
      <w:r w:rsidRPr="00A24E6A">
        <w:rPr>
          <w:rFonts w:ascii="宋体" w:hAnsi="宋体" w:hint="eastAsia"/>
          <w:b/>
        </w:rPr>
        <w:t>（</w:t>
      </w:r>
      <w:r w:rsidR="00B70E6B">
        <w:rPr>
          <w:rFonts w:ascii="宋体" w:hAnsi="宋体" w:hint="eastAsia"/>
          <w:b/>
        </w:rPr>
        <w:t>2</w:t>
      </w:r>
      <w:r w:rsidRPr="00A24E6A">
        <w:rPr>
          <w:rFonts w:ascii="宋体" w:hAnsi="宋体" w:hint="eastAsia"/>
          <w:b/>
        </w:rPr>
        <w:t>）反馈类</w:t>
      </w:r>
      <w:r w:rsidR="000F029A">
        <w:rPr>
          <w:rFonts w:ascii="宋体" w:hAnsi="宋体" w:hint="eastAsia"/>
          <w:b/>
        </w:rPr>
        <w:t>报文</w:t>
      </w:r>
    </w:p>
    <w:p w:rsidR="004F713E" w:rsidRPr="00A24E6A" w:rsidRDefault="004F713E" w:rsidP="004F713E">
      <w:pPr>
        <w:spacing w:line="360" w:lineRule="auto"/>
        <w:ind w:firstLineChars="200" w:firstLine="480"/>
        <w:rPr>
          <w:rFonts w:ascii="宋体" w:hAnsi="宋体"/>
        </w:rPr>
      </w:pPr>
      <w:r w:rsidRPr="00A24E6A">
        <w:rPr>
          <w:rFonts w:ascii="宋体" w:hAnsi="宋体" w:hint="eastAsia"/>
        </w:rPr>
        <w:lastRenderedPageBreak/>
        <w:t>采集类反馈</w:t>
      </w:r>
      <w:r w:rsidR="000F029A">
        <w:rPr>
          <w:rFonts w:ascii="宋体" w:hAnsi="宋体" w:hint="eastAsia"/>
        </w:rPr>
        <w:t>报文</w:t>
      </w:r>
      <w:r w:rsidRPr="00A24E6A">
        <w:rPr>
          <w:rFonts w:ascii="宋体" w:hAnsi="宋体" w:hint="eastAsia"/>
        </w:rPr>
        <w:t>与采集类</w:t>
      </w:r>
      <w:r w:rsidR="000F029A">
        <w:rPr>
          <w:rFonts w:ascii="宋体" w:hAnsi="宋体" w:hint="eastAsia"/>
        </w:rPr>
        <w:t>报文</w:t>
      </w:r>
      <w:r w:rsidRPr="00A24E6A">
        <w:rPr>
          <w:rFonts w:ascii="宋体" w:hAnsi="宋体" w:hint="eastAsia"/>
        </w:rPr>
        <w:t>一一对应，其中包含的报文类型和组成顺序与采集类报文相同，一一对应。</w:t>
      </w:r>
    </w:p>
    <w:p w:rsidR="00321776" w:rsidRDefault="00B70E6B" w:rsidP="00284DF6">
      <w:pPr>
        <w:pStyle w:val="1"/>
        <w:numPr>
          <w:ilvl w:val="0"/>
          <w:numId w:val="0"/>
        </w:numPr>
        <w:spacing w:beforeLines="150" w:afterLines="50" w:line="360" w:lineRule="auto"/>
        <w:ind w:leftChars="100" w:left="240"/>
        <w:rPr>
          <w:sz w:val="30"/>
        </w:rPr>
      </w:pPr>
      <w:bookmarkStart w:id="54" w:name="_Toc334002660"/>
      <w:bookmarkEnd w:id="49"/>
      <w:bookmarkEnd w:id="50"/>
      <w:r>
        <w:rPr>
          <w:rFonts w:hint="eastAsia"/>
          <w:sz w:val="30"/>
        </w:rPr>
        <w:t>6</w:t>
      </w:r>
      <w:r w:rsidR="001828C2">
        <w:rPr>
          <w:rFonts w:hint="eastAsia"/>
          <w:sz w:val="30"/>
        </w:rPr>
        <w:t>上报</w:t>
      </w:r>
      <w:r w:rsidR="002D67E3">
        <w:rPr>
          <w:rFonts w:hint="eastAsia"/>
          <w:sz w:val="30"/>
        </w:rPr>
        <w:t>报文</w:t>
      </w:r>
      <w:bookmarkEnd w:id="54"/>
    </w:p>
    <w:bookmarkEnd w:id="8"/>
    <w:p w:rsidR="00423953" w:rsidRPr="00423953" w:rsidRDefault="001828C2" w:rsidP="00423953">
      <w:pPr>
        <w:spacing w:line="360" w:lineRule="auto"/>
        <w:ind w:firstLineChars="200" w:firstLine="480"/>
        <w:rPr>
          <w:rFonts w:ascii="宋体" w:hAnsi="宋体"/>
        </w:rPr>
      </w:pPr>
      <w:r>
        <w:rPr>
          <w:rFonts w:ascii="宋体" w:hAnsi="宋体" w:hint="eastAsia"/>
        </w:rPr>
        <w:t>上报</w:t>
      </w:r>
      <w:r w:rsidR="00423953">
        <w:rPr>
          <w:rFonts w:ascii="宋体" w:hAnsi="宋体" w:hint="eastAsia"/>
        </w:rPr>
        <w:t>报文分为正常报文、</w:t>
      </w:r>
      <w:r>
        <w:rPr>
          <w:rFonts w:ascii="宋体" w:hAnsi="宋体" w:hint="eastAsia"/>
        </w:rPr>
        <w:t>标识变更报文和</w:t>
      </w:r>
      <w:r w:rsidR="00423953">
        <w:rPr>
          <w:rFonts w:ascii="宋体" w:hAnsi="宋体" w:hint="eastAsia"/>
        </w:rPr>
        <w:t>删除报文。三类报文的报文头</w:t>
      </w:r>
      <w:r>
        <w:rPr>
          <w:rFonts w:ascii="宋体" w:hAnsi="宋体" w:hint="eastAsia"/>
        </w:rPr>
        <w:t>、报文尾</w:t>
      </w:r>
      <w:r w:rsidR="00423953">
        <w:rPr>
          <w:rFonts w:ascii="宋体" w:hAnsi="宋体" w:hint="eastAsia"/>
        </w:rPr>
        <w:t>结构相同，</w:t>
      </w:r>
      <w:r w:rsidR="002F6A0D">
        <w:rPr>
          <w:rFonts w:ascii="宋体" w:hAnsi="宋体" w:hint="eastAsia"/>
        </w:rPr>
        <w:t>组成</w:t>
      </w:r>
      <w:r w:rsidR="00423953">
        <w:rPr>
          <w:rFonts w:ascii="宋体" w:hAnsi="宋体" w:hint="eastAsia"/>
        </w:rPr>
        <w:t>报文体</w:t>
      </w:r>
      <w:r w:rsidR="002F6A0D">
        <w:rPr>
          <w:rFonts w:ascii="宋体" w:hAnsi="宋体" w:hint="eastAsia"/>
        </w:rPr>
        <w:t>的信息记录类型</w:t>
      </w:r>
      <w:r w:rsidR="00423953">
        <w:rPr>
          <w:rFonts w:ascii="宋体" w:hAnsi="宋体" w:hint="eastAsia"/>
        </w:rPr>
        <w:t>不同。</w:t>
      </w:r>
    </w:p>
    <w:p w:rsidR="00327101" w:rsidRPr="00023C1D" w:rsidRDefault="001828C2" w:rsidP="00023C1D">
      <w:pPr>
        <w:pStyle w:val="2"/>
        <w:spacing w:before="100" w:beforeAutospacing="1" w:after="100" w:afterAutospacing="1" w:line="240" w:lineRule="auto"/>
        <w:ind w:leftChars="200" w:left="480"/>
        <w:rPr>
          <w:rFonts w:ascii="宋体" w:eastAsia="宋体" w:hAnsi="宋体"/>
          <w:sz w:val="28"/>
          <w:szCs w:val="28"/>
        </w:rPr>
      </w:pPr>
      <w:bookmarkStart w:id="55" w:name="_Toc99341884"/>
      <w:bookmarkStart w:id="56" w:name="_Toc100847715"/>
      <w:bookmarkStart w:id="57" w:name="_Toc100848318"/>
      <w:bookmarkStart w:id="58" w:name="_Toc101666132"/>
      <w:bookmarkStart w:id="59" w:name="_Toc163353994"/>
      <w:bookmarkStart w:id="60" w:name="_Toc279580902"/>
      <w:bookmarkStart w:id="61" w:name="_Toc290909022"/>
      <w:bookmarkStart w:id="62" w:name="_Toc290909067"/>
      <w:bookmarkStart w:id="63" w:name="_Toc334002661"/>
      <w:r>
        <w:rPr>
          <w:rFonts w:ascii="宋体" w:eastAsia="宋体" w:hAnsi="宋体" w:hint="eastAsia"/>
          <w:sz w:val="28"/>
          <w:szCs w:val="28"/>
        </w:rPr>
        <w:t>6</w:t>
      </w:r>
      <w:r w:rsidR="00423953" w:rsidRPr="00023C1D">
        <w:rPr>
          <w:rFonts w:ascii="宋体" w:eastAsia="宋体" w:hAnsi="宋体" w:hint="eastAsia"/>
          <w:sz w:val="28"/>
          <w:szCs w:val="28"/>
        </w:rPr>
        <w:t>.1报文头</w:t>
      </w:r>
      <w:bookmarkEnd w:id="55"/>
      <w:bookmarkEnd w:id="56"/>
      <w:bookmarkEnd w:id="57"/>
      <w:bookmarkEnd w:id="58"/>
      <w:bookmarkEnd w:id="59"/>
      <w:bookmarkEnd w:id="60"/>
      <w:bookmarkEnd w:id="61"/>
      <w:bookmarkEnd w:id="62"/>
      <w:bookmarkEnd w:id="63"/>
    </w:p>
    <w:p w:rsidR="00B70E6B" w:rsidRDefault="00327101">
      <w:pPr>
        <w:spacing w:line="360" w:lineRule="auto"/>
        <w:ind w:firstLineChars="200" w:firstLine="480"/>
        <w:rPr>
          <w:rFonts w:ascii="宋体" w:hAnsi="宋体"/>
        </w:rPr>
      </w:pPr>
      <w:r>
        <w:rPr>
          <w:rFonts w:ascii="宋体" w:hAnsi="宋体" w:hint="eastAsia"/>
        </w:rPr>
        <w:t>组成报文头的数据项详见表3。</w:t>
      </w:r>
    </w:p>
    <w:p w:rsidR="00327101" w:rsidRDefault="00327101" w:rsidP="007544E5">
      <w:pPr>
        <w:widowControl w:val="0"/>
        <w:numPr>
          <w:ilvl w:val="0"/>
          <w:numId w:val="7"/>
        </w:numPr>
        <w:tabs>
          <w:tab w:val="num" w:pos="360"/>
        </w:tabs>
        <w:spacing w:line="360" w:lineRule="auto"/>
        <w:ind w:left="-680"/>
        <w:jc w:val="center"/>
        <w:rPr>
          <w:rFonts w:ascii="宋体" w:hAnsi="宋体"/>
          <w:b/>
        </w:rPr>
      </w:pPr>
      <w:r>
        <w:rPr>
          <w:rFonts w:ascii="宋体" w:hAnsi="宋体" w:hint="eastAsia"/>
          <w:b/>
        </w:rPr>
        <w:t>报文头数据项</w:t>
      </w:r>
    </w:p>
    <w:tbl>
      <w:tblPr>
        <w:tblW w:w="9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0"/>
        <w:gridCol w:w="864"/>
        <w:gridCol w:w="709"/>
        <w:gridCol w:w="850"/>
        <w:gridCol w:w="4385"/>
        <w:gridCol w:w="654"/>
      </w:tblGrid>
      <w:tr w:rsidR="0055400E" w:rsidTr="00247AF3">
        <w:trPr>
          <w:trHeight w:val="20"/>
          <w:tblHeader/>
          <w:jc w:val="center"/>
        </w:trPr>
        <w:tc>
          <w:tcPr>
            <w:tcW w:w="1700" w:type="dxa"/>
            <w:shd w:val="clear" w:color="auto" w:fill="C0C0C0"/>
          </w:tcPr>
          <w:p w:rsidR="0055400E" w:rsidRPr="00E327F9" w:rsidRDefault="0055400E">
            <w:pPr>
              <w:pStyle w:val="af0"/>
              <w:widowControl w:val="0"/>
              <w:spacing w:before="0" w:line="240" w:lineRule="auto"/>
              <w:rPr>
                <w:rFonts w:hAnsi="宋体"/>
                <w:b/>
                <w:kern w:val="2"/>
                <w:szCs w:val="21"/>
              </w:rPr>
            </w:pPr>
            <w:r w:rsidRPr="00E327F9">
              <w:rPr>
                <w:rFonts w:hAnsi="宋体"/>
                <w:b/>
                <w:kern w:val="2"/>
                <w:szCs w:val="21"/>
              </w:rPr>
              <w:t>数据项名称</w:t>
            </w:r>
          </w:p>
        </w:tc>
        <w:tc>
          <w:tcPr>
            <w:tcW w:w="864" w:type="dxa"/>
            <w:shd w:val="clear" w:color="auto" w:fill="C0C0C0"/>
          </w:tcPr>
          <w:p w:rsidR="0055400E" w:rsidRPr="00E327F9" w:rsidRDefault="0055400E">
            <w:pPr>
              <w:rPr>
                <w:rFonts w:ascii="宋体" w:hAnsi="宋体"/>
                <w:b/>
                <w:sz w:val="21"/>
                <w:szCs w:val="21"/>
              </w:rPr>
            </w:pPr>
            <w:r w:rsidRPr="00E327F9">
              <w:rPr>
                <w:rFonts w:ascii="宋体" w:hAnsi="宋体"/>
                <w:b/>
                <w:sz w:val="21"/>
                <w:szCs w:val="21"/>
              </w:rPr>
              <w:t>类型</w:t>
            </w:r>
          </w:p>
        </w:tc>
        <w:tc>
          <w:tcPr>
            <w:tcW w:w="709" w:type="dxa"/>
            <w:shd w:val="clear" w:color="auto" w:fill="C0C0C0"/>
          </w:tcPr>
          <w:p w:rsidR="0055400E" w:rsidRPr="00E327F9" w:rsidRDefault="0055400E">
            <w:pPr>
              <w:jc w:val="center"/>
              <w:rPr>
                <w:rFonts w:ascii="宋体" w:hAnsi="宋体"/>
                <w:b/>
                <w:sz w:val="21"/>
                <w:szCs w:val="21"/>
              </w:rPr>
            </w:pPr>
            <w:r w:rsidRPr="00E327F9">
              <w:rPr>
                <w:rFonts w:ascii="宋体" w:hAnsi="宋体"/>
                <w:b/>
                <w:sz w:val="21"/>
                <w:szCs w:val="21"/>
              </w:rPr>
              <w:t>长度</w:t>
            </w:r>
          </w:p>
        </w:tc>
        <w:tc>
          <w:tcPr>
            <w:tcW w:w="850" w:type="dxa"/>
            <w:shd w:val="clear" w:color="auto" w:fill="C0C0C0"/>
          </w:tcPr>
          <w:p w:rsidR="0055400E" w:rsidRPr="00E327F9" w:rsidRDefault="0055400E">
            <w:pPr>
              <w:pStyle w:val="af0"/>
              <w:widowControl w:val="0"/>
              <w:spacing w:before="0" w:line="240" w:lineRule="auto"/>
              <w:rPr>
                <w:rFonts w:hAnsi="宋体"/>
                <w:b/>
                <w:kern w:val="2"/>
                <w:szCs w:val="21"/>
              </w:rPr>
            </w:pPr>
            <w:r w:rsidRPr="00E327F9">
              <w:rPr>
                <w:rFonts w:hAnsi="宋体"/>
                <w:b/>
                <w:kern w:val="2"/>
                <w:szCs w:val="21"/>
              </w:rPr>
              <w:t>位置</w:t>
            </w:r>
          </w:p>
        </w:tc>
        <w:tc>
          <w:tcPr>
            <w:tcW w:w="4385" w:type="dxa"/>
            <w:shd w:val="clear" w:color="auto" w:fill="C0C0C0"/>
          </w:tcPr>
          <w:p w:rsidR="0055400E" w:rsidRPr="00E327F9" w:rsidRDefault="0055400E">
            <w:pPr>
              <w:pStyle w:val="af0"/>
              <w:widowControl w:val="0"/>
              <w:spacing w:before="0" w:line="240" w:lineRule="auto"/>
              <w:rPr>
                <w:rFonts w:hAnsi="宋体"/>
                <w:b/>
                <w:kern w:val="2"/>
                <w:szCs w:val="21"/>
              </w:rPr>
            </w:pPr>
            <w:r w:rsidRPr="00E327F9">
              <w:rPr>
                <w:rFonts w:hAnsi="宋体"/>
                <w:b/>
                <w:kern w:val="2"/>
                <w:szCs w:val="21"/>
              </w:rPr>
              <w:t>数据项描述及代码表</w:t>
            </w:r>
          </w:p>
        </w:tc>
        <w:tc>
          <w:tcPr>
            <w:tcW w:w="654" w:type="dxa"/>
            <w:shd w:val="clear" w:color="auto" w:fill="C0C0C0"/>
          </w:tcPr>
          <w:p w:rsidR="0055400E" w:rsidRPr="00E327F9" w:rsidRDefault="0055400E">
            <w:pPr>
              <w:jc w:val="center"/>
              <w:rPr>
                <w:rFonts w:ascii="宋体" w:hAnsi="宋体"/>
                <w:b/>
                <w:sz w:val="21"/>
                <w:szCs w:val="21"/>
              </w:rPr>
            </w:pPr>
            <w:r w:rsidRPr="00E327F9">
              <w:rPr>
                <w:rFonts w:ascii="宋体" w:hAnsi="宋体"/>
                <w:b/>
                <w:sz w:val="21"/>
                <w:szCs w:val="21"/>
              </w:rPr>
              <w:t>状态</w:t>
            </w:r>
          </w:p>
        </w:tc>
      </w:tr>
      <w:tr w:rsidR="0055400E" w:rsidTr="00247AF3">
        <w:trPr>
          <w:trHeight w:val="312"/>
          <w:tblHeader/>
          <w:jc w:val="center"/>
        </w:trPr>
        <w:tc>
          <w:tcPr>
            <w:tcW w:w="1700" w:type="dxa"/>
          </w:tcPr>
          <w:p w:rsidR="0055400E" w:rsidRPr="00E327F9" w:rsidRDefault="0055400E">
            <w:pPr>
              <w:rPr>
                <w:rFonts w:ascii="宋体" w:hAnsi="宋体"/>
                <w:sz w:val="21"/>
                <w:szCs w:val="21"/>
              </w:rPr>
            </w:pPr>
            <w:r w:rsidRPr="00E327F9">
              <w:rPr>
                <w:rFonts w:ascii="宋体" w:hAnsi="宋体" w:hint="eastAsia"/>
                <w:sz w:val="21"/>
                <w:szCs w:val="21"/>
              </w:rPr>
              <w:t>报文头标识</w:t>
            </w:r>
          </w:p>
        </w:tc>
        <w:tc>
          <w:tcPr>
            <w:tcW w:w="864" w:type="dxa"/>
          </w:tcPr>
          <w:p w:rsidR="0055400E" w:rsidRPr="00E327F9" w:rsidRDefault="0055400E">
            <w:pPr>
              <w:jc w:val="center"/>
              <w:rPr>
                <w:rFonts w:ascii="宋体" w:hAnsi="宋体"/>
                <w:sz w:val="21"/>
                <w:szCs w:val="21"/>
              </w:rPr>
            </w:pPr>
            <w:r w:rsidRPr="00E327F9">
              <w:rPr>
                <w:rFonts w:ascii="宋体" w:hAnsi="宋体" w:hint="eastAsia"/>
                <w:sz w:val="21"/>
                <w:szCs w:val="21"/>
              </w:rPr>
              <w:t>AN</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1</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1-1</w:t>
            </w:r>
          </w:p>
        </w:tc>
        <w:tc>
          <w:tcPr>
            <w:tcW w:w="4385" w:type="dxa"/>
          </w:tcPr>
          <w:p w:rsidR="0055400E" w:rsidRPr="00E327F9" w:rsidRDefault="0055400E">
            <w:pPr>
              <w:rPr>
                <w:rFonts w:ascii="宋体" w:hAnsi="宋体"/>
                <w:sz w:val="21"/>
                <w:szCs w:val="21"/>
              </w:rPr>
            </w:pPr>
            <w:r w:rsidRPr="00E327F9">
              <w:rPr>
                <w:rFonts w:ascii="宋体" w:hAnsi="宋体" w:hint="eastAsia"/>
                <w:sz w:val="21"/>
                <w:szCs w:val="21"/>
              </w:rPr>
              <w:t>填“A”表示本行为报文头。</w:t>
            </w:r>
          </w:p>
        </w:tc>
        <w:tc>
          <w:tcPr>
            <w:tcW w:w="654" w:type="dxa"/>
          </w:tcPr>
          <w:p w:rsidR="0055400E" w:rsidRPr="00E327F9" w:rsidRDefault="0055400E">
            <w:pPr>
              <w:jc w:val="center"/>
              <w:rPr>
                <w:rFonts w:ascii="宋体" w:hAnsi="宋体"/>
                <w:sz w:val="21"/>
                <w:szCs w:val="21"/>
              </w:rPr>
            </w:pPr>
            <w:r w:rsidRPr="00E327F9">
              <w:rPr>
                <w:rFonts w:ascii="宋体" w:hAnsi="宋体" w:hint="eastAsia"/>
                <w:sz w:val="21"/>
                <w:szCs w:val="21"/>
              </w:rPr>
              <w:t>M</w:t>
            </w:r>
          </w:p>
        </w:tc>
      </w:tr>
      <w:tr w:rsidR="0055400E" w:rsidTr="00247AF3">
        <w:trPr>
          <w:trHeight w:val="20"/>
          <w:tblHeader/>
          <w:jc w:val="center"/>
        </w:trPr>
        <w:tc>
          <w:tcPr>
            <w:tcW w:w="1700" w:type="dxa"/>
          </w:tcPr>
          <w:p w:rsidR="0055400E" w:rsidRPr="00E327F9" w:rsidRDefault="0055400E">
            <w:pPr>
              <w:rPr>
                <w:rFonts w:ascii="宋体" w:hAnsi="宋体"/>
                <w:sz w:val="21"/>
                <w:szCs w:val="21"/>
              </w:rPr>
            </w:pPr>
            <w:r w:rsidRPr="00E327F9">
              <w:rPr>
                <w:rFonts w:ascii="宋体" w:hAnsi="宋体" w:hint="eastAsia"/>
                <w:sz w:val="21"/>
                <w:szCs w:val="21"/>
              </w:rPr>
              <w:t>报文格式</w:t>
            </w:r>
            <w:r w:rsidRPr="00E327F9">
              <w:rPr>
                <w:rFonts w:ascii="宋体" w:hAnsi="宋体"/>
                <w:sz w:val="21"/>
                <w:szCs w:val="21"/>
              </w:rPr>
              <w:t>版本号</w:t>
            </w:r>
          </w:p>
        </w:tc>
        <w:tc>
          <w:tcPr>
            <w:tcW w:w="864" w:type="dxa"/>
          </w:tcPr>
          <w:p w:rsidR="0055400E" w:rsidRPr="00E327F9" w:rsidRDefault="0055400E">
            <w:pPr>
              <w:jc w:val="center"/>
              <w:rPr>
                <w:rFonts w:ascii="宋体" w:hAnsi="宋体"/>
                <w:sz w:val="21"/>
                <w:szCs w:val="21"/>
              </w:rPr>
            </w:pPr>
            <w:r w:rsidRPr="00E327F9">
              <w:rPr>
                <w:rFonts w:ascii="宋体" w:hAnsi="宋体"/>
                <w:sz w:val="21"/>
                <w:szCs w:val="21"/>
              </w:rPr>
              <w:t>AN</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3</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2-4</w:t>
            </w:r>
          </w:p>
        </w:tc>
        <w:tc>
          <w:tcPr>
            <w:tcW w:w="4385" w:type="dxa"/>
          </w:tcPr>
          <w:p w:rsidR="0055400E" w:rsidRPr="00E327F9" w:rsidRDefault="0055400E">
            <w:pPr>
              <w:rPr>
                <w:rFonts w:ascii="宋体" w:hAnsi="宋体"/>
                <w:sz w:val="21"/>
                <w:szCs w:val="21"/>
              </w:rPr>
            </w:pPr>
            <w:r w:rsidRPr="00E327F9">
              <w:rPr>
                <w:rFonts w:ascii="宋体" w:hAnsi="宋体"/>
                <w:sz w:val="21"/>
                <w:szCs w:val="21"/>
              </w:rPr>
              <w:t>格式为N.N</w:t>
            </w:r>
            <w:r w:rsidRPr="00E327F9">
              <w:rPr>
                <w:rFonts w:ascii="宋体" w:hAnsi="宋体" w:hint="eastAsia"/>
                <w:sz w:val="21"/>
                <w:szCs w:val="21"/>
              </w:rPr>
              <w:t>，是指</w:t>
            </w:r>
            <w:r w:rsidRPr="00E327F9">
              <w:rPr>
                <w:rFonts w:ascii="宋体" w:hAnsi="宋体"/>
                <w:sz w:val="21"/>
                <w:szCs w:val="21"/>
              </w:rPr>
              <w:t>当前使用的征信机构制定的报文格式的版本号。</w:t>
            </w:r>
          </w:p>
          <w:p w:rsidR="0055400E" w:rsidRPr="00E327F9" w:rsidRDefault="0055400E" w:rsidP="004752CC">
            <w:pPr>
              <w:rPr>
                <w:rFonts w:ascii="宋体" w:hAnsi="宋体"/>
                <w:sz w:val="21"/>
                <w:szCs w:val="21"/>
              </w:rPr>
            </w:pPr>
            <w:r w:rsidRPr="00E327F9">
              <w:rPr>
                <w:rFonts w:ascii="宋体" w:hAnsi="宋体" w:hint="eastAsia"/>
                <w:sz w:val="21"/>
                <w:szCs w:val="21"/>
              </w:rPr>
              <w:t>规定</w:t>
            </w:r>
            <w:r w:rsidR="004752CC">
              <w:rPr>
                <w:rFonts w:ascii="宋体" w:hAnsi="宋体" w:hint="eastAsia"/>
                <w:sz w:val="21"/>
                <w:szCs w:val="21"/>
              </w:rPr>
              <w:t>保险</w:t>
            </w:r>
            <w:r w:rsidRPr="00E327F9">
              <w:rPr>
                <w:rFonts w:ascii="宋体" w:hAnsi="宋体" w:hint="eastAsia"/>
                <w:sz w:val="21"/>
                <w:szCs w:val="21"/>
              </w:rPr>
              <w:t>公司报送的</w:t>
            </w:r>
            <w:r w:rsidR="004752CC">
              <w:rPr>
                <w:rFonts w:ascii="宋体" w:hAnsi="宋体" w:hint="eastAsia"/>
                <w:sz w:val="21"/>
                <w:szCs w:val="21"/>
              </w:rPr>
              <w:t>信用保证保险</w:t>
            </w:r>
            <w:r w:rsidRPr="00E327F9">
              <w:rPr>
                <w:rFonts w:ascii="宋体" w:hAnsi="宋体" w:hint="eastAsia"/>
                <w:sz w:val="21"/>
                <w:szCs w:val="21"/>
              </w:rPr>
              <w:t>业务信息报文</w:t>
            </w:r>
            <w:r w:rsidRPr="004B00AA">
              <w:rPr>
                <w:rFonts w:ascii="宋体" w:hAnsi="宋体" w:hint="eastAsia"/>
                <w:b/>
                <w:sz w:val="21"/>
                <w:szCs w:val="21"/>
              </w:rPr>
              <w:t>必须使用版本号1.0</w:t>
            </w:r>
            <w:r w:rsidRPr="00E327F9">
              <w:rPr>
                <w:rFonts w:ascii="宋体" w:hAnsi="宋体" w:hint="eastAsia"/>
                <w:sz w:val="21"/>
                <w:szCs w:val="21"/>
              </w:rPr>
              <w:t>。</w:t>
            </w:r>
          </w:p>
        </w:tc>
        <w:tc>
          <w:tcPr>
            <w:tcW w:w="654" w:type="dxa"/>
          </w:tcPr>
          <w:p w:rsidR="0055400E" w:rsidRPr="00E327F9" w:rsidRDefault="0055400E">
            <w:pPr>
              <w:jc w:val="center"/>
              <w:rPr>
                <w:rFonts w:ascii="宋体" w:hAnsi="宋体"/>
                <w:sz w:val="21"/>
                <w:szCs w:val="21"/>
              </w:rPr>
            </w:pPr>
            <w:r w:rsidRPr="00E327F9">
              <w:rPr>
                <w:rFonts w:ascii="宋体" w:hAnsi="宋体"/>
                <w:sz w:val="21"/>
                <w:szCs w:val="21"/>
              </w:rPr>
              <w:t>M</w:t>
            </w:r>
          </w:p>
        </w:tc>
      </w:tr>
      <w:tr w:rsidR="0055400E" w:rsidTr="00247AF3">
        <w:trPr>
          <w:trHeight w:val="20"/>
          <w:tblHeader/>
          <w:jc w:val="center"/>
        </w:trPr>
        <w:tc>
          <w:tcPr>
            <w:tcW w:w="1700" w:type="dxa"/>
          </w:tcPr>
          <w:p w:rsidR="0055400E" w:rsidRPr="00E327F9" w:rsidRDefault="0055400E">
            <w:pPr>
              <w:rPr>
                <w:rFonts w:ascii="宋体" w:hAnsi="宋体"/>
                <w:sz w:val="21"/>
                <w:szCs w:val="21"/>
              </w:rPr>
            </w:pPr>
            <w:r w:rsidRPr="00E327F9">
              <w:rPr>
                <w:rFonts w:ascii="宋体" w:hAnsi="宋体" w:hint="eastAsia"/>
                <w:sz w:val="21"/>
                <w:szCs w:val="21"/>
              </w:rPr>
              <w:t>报数机构代码</w:t>
            </w:r>
          </w:p>
        </w:tc>
        <w:tc>
          <w:tcPr>
            <w:tcW w:w="864" w:type="dxa"/>
          </w:tcPr>
          <w:p w:rsidR="0055400E" w:rsidRPr="00E327F9" w:rsidRDefault="0055400E">
            <w:pPr>
              <w:jc w:val="center"/>
              <w:rPr>
                <w:rFonts w:ascii="宋体" w:hAnsi="宋体"/>
                <w:sz w:val="21"/>
                <w:szCs w:val="21"/>
              </w:rPr>
            </w:pPr>
            <w:r w:rsidRPr="00E327F9">
              <w:rPr>
                <w:rFonts w:ascii="宋体" w:hAnsi="宋体" w:hint="eastAsia"/>
                <w:sz w:val="21"/>
                <w:szCs w:val="21"/>
              </w:rPr>
              <w:t>AN</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1</w:t>
            </w:r>
            <w:r w:rsidR="00734F81">
              <w:rPr>
                <w:rFonts w:ascii="宋体" w:hAnsi="宋体" w:hint="eastAsia"/>
                <w:sz w:val="21"/>
                <w:szCs w:val="21"/>
              </w:rPr>
              <w:t>4</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5-1</w:t>
            </w:r>
            <w:r w:rsidR="00734F81">
              <w:rPr>
                <w:rFonts w:ascii="宋体" w:hAnsi="宋体" w:hint="eastAsia"/>
                <w:sz w:val="21"/>
                <w:szCs w:val="21"/>
              </w:rPr>
              <w:t>8</w:t>
            </w:r>
          </w:p>
        </w:tc>
        <w:tc>
          <w:tcPr>
            <w:tcW w:w="4385" w:type="dxa"/>
          </w:tcPr>
          <w:p w:rsidR="0055400E" w:rsidRPr="00E327F9" w:rsidRDefault="00734F81">
            <w:pPr>
              <w:rPr>
                <w:rFonts w:ascii="宋体" w:hAnsi="宋体"/>
                <w:sz w:val="21"/>
                <w:szCs w:val="21"/>
              </w:rPr>
            </w:pPr>
            <w:r>
              <w:rPr>
                <w:rFonts w:ascii="宋体" w:hAnsi="宋体" w:hint="eastAsia"/>
                <w:sz w:val="21"/>
                <w:szCs w:val="21"/>
              </w:rPr>
              <w:t>报文报数机构</w:t>
            </w:r>
            <w:r w:rsidRPr="00736E5C">
              <w:rPr>
                <w:rFonts w:ascii="宋体" w:hAnsi="宋体" w:hint="eastAsia"/>
                <w:sz w:val="21"/>
                <w:szCs w:val="21"/>
              </w:rPr>
              <w:t>的代码</w:t>
            </w:r>
            <w:r>
              <w:rPr>
                <w:rFonts w:ascii="宋体" w:hAnsi="宋体" w:hint="eastAsia"/>
                <w:sz w:val="21"/>
                <w:szCs w:val="21"/>
              </w:rPr>
              <w:t>，系统中机构的身份标识：若投保人为企业或其它组织，则填报企业征信系统配发的</w:t>
            </w:r>
            <w:r w:rsidRPr="00734F81">
              <w:rPr>
                <w:rFonts w:ascii="宋体" w:hAnsi="宋体" w:hint="eastAsia"/>
                <w:sz w:val="21"/>
                <w:szCs w:val="21"/>
              </w:rPr>
              <w:t>11位</w:t>
            </w:r>
            <w:r>
              <w:rPr>
                <w:rFonts w:ascii="宋体" w:hAnsi="宋体" w:hint="eastAsia"/>
                <w:sz w:val="21"/>
                <w:szCs w:val="21"/>
              </w:rPr>
              <w:t>机构代码，并</w:t>
            </w:r>
            <w:r w:rsidRPr="00734F81">
              <w:rPr>
                <w:rFonts w:ascii="宋体" w:hAnsi="宋体" w:hint="eastAsia"/>
                <w:sz w:val="21"/>
                <w:szCs w:val="21"/>
              </w:rPr>
              <w:t>在后面补3个</w:t>
            </w:r>
            <w:r>
              <w:rPr>
                <w:rFonts w:ascii="宋体" w:hAnsi="宋体" w:hint="eastAsia"/>
                <w:sz w:val="21"/>
                <w:szCs w:val="21"/>
              </w:rPr>
              <w:t>空格；若投保人为自然人，则填报个人征信系统配发的14位机构代码。</w:t>
            </w:r>
          </w:p>
        </w:tc>
        <w:tc>
          <w:tcPr>
            <w:tcW w:w="654" w:type="dxa"/>
          </w:tcPr>
          <w:p w:rsidR="0055400E" w:rsidRPr="00E327F9" w:rsidRDefault="0055400E">
            <w:pPr>
              <w:jc w:val="center"/>
              <w:rPr>
                <w:rFonts w:ascii="宋体" w:hAnsi="宋体"/>
                <w:sz w:val="21"/>
                <w:szCs w:val="21"/>
              </w:rPr>
            </w:pPr>
            <w:r w:rsidRPr="00E327F9">
              <w:rPr>
                <w:rFonts w:ascii="宋体" w:hAnsi="宋体" w:hint="eastAsia"/>
                <w:sz w:val="21"/>
                <w:szCs w:val="21"/>
              </w:rPr>
              <w:t>M</w:t>
            </w:r>
          </w:p>
        </w:tc>
      </w:tr>
      <w:tr w:rsidR="0055400E" w:rsidTr="00247AF3">
        <w:trPr>
          <w:trHeight w:val="576"/>
          <w:tblHeader/>
          <w:jc w:val="center"/>
        </w:trPr>
        <w:tc>
          <w:tcPr>
            <w:tcW w:w="1700" w:type="dxa"/>
          </w:tcPr>
          <w:p w:rsidR="0055400E" w:rsidRPr="00E327F9" w:rsidRDefault="0055400E">
            <w:pPr>
              <w:rPr>
                <w:rFonts w:ascii="宋体" w:hAnsi="宋体"/>
                <w:sz w:val="21"/>
                <w:szCs w:val="21"/>
              </w:rPr>
            </w:pPr>
            <w:r w:rsidRPr="00E327F9">
              <w:rPr>
                <w:rFonts w:ascii="宋体" w:hAnsi="宋体"/>
                <w:sz w:val="21"/>
                <w:szCs w:val="21"/>
              </w:rPr>
              <w:t>报文生成时间</w:t>
            </w:r>
          </w:p>
        </w:tc>
        <w:tc>
          <w:tcPr>
            <w:tcW w:w="864" w:type="dxa"/>
          </w:tcPr>
          <w:p w:rsidR="0055400E" w:rsidRPr="00E327F9" w:rsidRDefault="0055400E">
            <w:pPr>
              <w:jc w:val="center"/>
              <w:rPr>
                <w:rFonts w:ascii="宋体" w:hAnsi="宋体"/>
                <w:sz w:val="21"/>
                <w:szCs w:val="21"/>
              </w:rPr>
            </w:pPr>
            <w:r w:rsidRPr="00E327F9">
              <w:rPr>
                <w:rFonts w:ascii="宋体" w:hAnsi="宋体"/>
                <w:sz w:val="21"/>
                <w:szCs w:val="21"/>
              </w:rPr>
              <w:t>N</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14</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1</w:t>
            </w:r>
            <w:r w:rsidR="00734F81">
              <w:rPr>
                <w:rFonts w:ascii="宋体" w:hAnsi="宋体" w:hint="eastAsia"/>
                <w:sz w:val="21"/>
                <w:szCs w:val="21"/>
              </w:rPr>
              <w:t>9</w:t>
            </w:r>
            <w:r w:rsidRPr="00E327F9">
              <w:rPr>
                <w:rFonts w:ascii="宋体" w:hAnsi="宋体" w:hint="eastAsia"/>
                <w:sz w:val="21"/>
                <w:szCs w:val="21"/>
              </w:rPr>
              <w:t>-</w:t>
            </w:r>
            <w:r w:rsidR="00734F81">
              <w:rPr>
                <w:rFonts w:ascii="宋体" w:hAnsi="宋体" w:hint="eastAsia"/>
                <w:sz w:val="21"/>
                <w:szCs w:val="21"/>
              </w:rPr>
              <w:t>32</w:t>
            </w:r>
          </w:p>
        </w:tc>
        <w:tc>
          <w:tcPr>
            <w:tcW w:w="4385" w:type="dxa"/>
          </w:tcPr>
          <w:p w:rsidR="0055400E" w:rsidRPr="00E327F9" w:rsidRDefault="0055400E">
            <w:pPr>
              <w:rPr>
                <w:rFonts w:ascii="宋体" w:hAnsi="宋体"/>
                <w:sz w:val="21"/>
                <w:szCs w:val="21"/>
              </w:rPr>
            </w:pPr>
            <w:r w:rsidRPr="00E327F9">
              <w:rPr>
                <w:rFonts w:ascii="宋体" w:hAnsi="宋体"/>
                <w:sz w:val="21"/>
                <w:szCs w:val="21"/>
              </w:rPr>
              <w:t>生成整个报文的时间，精确到秒。格式为YYYYMMDDHHMMSS。</w:t>
            </w:r>
          </w:p>
        </w:tc>
        <w:tc>
          <w:tcPr>
            <w:tcW w:w="654" w:type="dxa"/>
          </w:tcPr>
          <w:p w:rsidR="0055400E" w:rsidRPr="00E327F9" w:rsidRDefault="0055400E">
            <w:pPr>
              <w:jc w:val="center"/>
              <w:rPr>
                <w:rFonts w:ascii="宋体" w:hAnsi="宋体"/>
                <w:sz w:val="21"/>
                <w:szCs w:val="21"/>
              </w:rPr>
            </w:pPr>
            <w:r w:rsidRPr="00E327F9">
              <w:rPr>
                <w:rFonts w:ascii="宋体" w:hAnsi="宋体"/>
                <w:sz w:val="21"/>
                <w:szCs w:val="21"/>
              </w:rPr>
              <w:t>M</w:t>
            </w:r>
          </w:p>
        </w:tc>
      </w:tr>
      <w:tr w:rsidR="0055400E" w:rsidTr="00247AF3">
        <w:trPr>
          <w:trHeight w:val="576"/>
          <w:tblHeader/>
          <w:jc w:val="center"/>
        </w:trPr>
        <w:tc>
          <w:tcPr>
            <w:tcW w:w="1700" w:type="dxa"/>
          </w:tcPr>
          <w:p w:rsidR="0055400E" w:rsidRPr="00E327F9" w:rsidRDefault="0055400E">
            <w:pPr>
              <w:rPr>
                <w:rFonts w:ascii="宋体" w:hAnsi="宋体"/>
                <w:sz w:val="21"/>
                <w:szCs w:val="21"/>
              </w:rPr>
            </w:pPr>
            <w:r w:rsidRPr="00E327F9">
              <w:rPr>
                <w:rFonts w:ascii="宋体" w:hAnsi="宋体" w:hint="eastAsia"/>
                <w:sz w:val="21"/>
                <w:szCs w:val="21"/>
              </w:rPr>
              <w:t>报文类型</w:t>
            </w:r>
          </w:p>
        </w:tc>
        <w:tc>
          <w:tcPr>
            <w:tcW w:w="864" w:type="dxa"/>
          </w:tcPr>
          <w:p w:rsidR="0055400E" w:rsidRPr="00E327F9" w:rsidRDefault="0055400E">
            <w:pPr>
              <w:jc w:val="center"/>
              <w:rPr>
                <w:rFonts w:ascii="宋体" w:hAnsi="宋体"/>
                <w:sz w:val="21"/>
                <w:szCs w:val="21"/>
              </w:rPr>
            </w:pPr>
            <w:r w:rsidRPr="00E327F9">
              <w:rPr>
                <w:rFonts w:ascii="宋体" w:hAnsi="宋体" w:hint="eastAsia"/>
                <w:sz w:val="21"/>
                <w:szCs w:val="21"/>
              </w:rPr>
              <w:t>N</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2</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3</w:t>
            </w:r>
            <w:r w:rsidR="00734F81">
              <w:rPr>
                <w:rFonts w:ascii="宋体" w:hAnsi="宋体" w:hint="eastAsia"/>
                <w:sz w:val="21"/>
                <w:szCs w:val="21"/>
              </w:rPr>
              <w:t>3</w:t>
            </w:r>
            <w:r w:rsidRPr="00E327F9">
              <w:rPr>
                <w:rFonts w:ascii="宋体" w:hAnsi="宋体" w:hint="eastAsia"/>
                <w:sz w:val="21"/>
                <w:szCs w:val="21"/>
              </w:rPr>
              <w:t>-3</w:t>
            </w:r>
            <w:r w:rsidR="00734F81">
              <w:rPr>
                <w:rFonts w:ascii="宋体" w:hAnsi="宋体" w:hint="eastAsia"/>
                <w:sz w:val="21"/>
                <w:szCs w:val="21"/>
              </w:rPr>
              <w:t>4</w:t>
            </w:r>
          </w:p>
        </w:tc>
        <w:tc>
          <w:tcPr>
            <w:tcW w:w="4385" w:type="dxa"/>
          </w:tcPr>
          <w:p w:rsidR="0055400E" w:rsidRDefault="0055400E">
            <w:pPr>
              <w:rPr>
                <w:rFonts w:ascii="宋体" w:hAnsi="宋体"/>
                <w:sz w:val="21"/>
                <w:szCs w:val="21"/>
              </w:rPr>
            </w:pPr>
            <w:r w:rsidRPr="00E327F9">
              <w:rPr>
                <w:rFonts w:ascii="宋体" w:hAnsi="宋体" w:hint="eastAsia"/>
                <w:sz w:val="21"/>
                <w:szCs w:val="21"/>
              </w:rPr>
              <w:t>标识报文的种类，代码表：</w:t>
            </w:r>
          </w:p>
          <w:p w:rsidR="00F5439D" w:rsidRDefault="00396342" w:rsidP="00F5439D">
            <w:pPr>
              <w:ind w:firstLineChars="100" w:firstLine="210"/>
              <w:rPr>
                <w:rFonts w:ascii="宋体" w:hAnsi="宋体"/>
                <w:sz w:val="21"/>
                <w:szCs w:val="21"/>
              </w:rPr>
            </w:pPr>
            <w:r>
              <w:rPr>
                <w:rFonts w:ascii="宋体" w:hAnsi="宋体" w:hint="eastAsia"/>
                <w:sz w:val="21"/>
                <w:szCs w:val="21"/>
              </w:rPr>
              <w:t>8</w:t>
            </w:r>
            <w:r w:rsidR="00F5439D" w:rsidRPr="00E327F9">
              <w:rPr>
                <w:rFonts w:ascii="宋体" w:hAnsi="宋体" w:hint="eastAsia"/>
                <w:sz w:val="21"/>
                <w:szCs w:val="21"/>
              </w:rPr>
              <w:t>1</w:t>
            </w:r>
            <w:r w:rsidR="00F5439D">
              <w:rPr>
                <w:rFonts w:ascii="宋体" w:hAnsi="宋体" w:hint="eastAsia"/>
                <w:sz w:val="21"/>
                <w:szCs w:val="21"/>
              </w:rPr>
              <w:t>-信用保证保险</w:t>
            </w:r>
            <w:r w:rsidR="00F5439D" w:rsidRPr="00E327F9">
              <w:rPr>
                <w:rFonts w:ascii="宋体" w:hAnsi="宋体" w:hint="eastAsia"/>
                <w:sz w:val="21"/>
                <w:szCs w:val="21"/>
              </w:rPr>
              <w:t>业务信息</w:t>
            </w:r>
            <w:r w:rsidR="00F5439D">
              <w:rPr>
                <w:rFonts w:ascii="宋体" w:hAnsi="宋体" w:hint="eastAsia"/>
                <w:sz w:val="21"/>
                <w:szCs w:val="21"/>
              </w:rPr>
              <w:t>正常</w:t>
            </w:r>
            <w:r w:rsidR="00F5439D" w:rsidRPr="00E327F9">
              <w:rPr>
                <w:rFonts w:ascii="宋体" w:hAnsi="宋体" w:hint="eastAsia"/>
                <w:sz w:val="21"/>
                <w:szCs w:val="21"/>
              </w:rPr>
              <w:t>报文；</w:t>
            </w:r>
          </w:p>
          <w:p w:rsidR="00F5439D" w:rsidRDefault="00396342" w:rsidP="00F5439D">
            <w:pPr>
              <w:ind w:firstLineChars="100" w:firstLine="210"/>
              <w:rPr>
                <w:rFonts w:ascii="宋体" w:hAnsi="宋体"/>
                <w:sz w:val="21"/>
                <w:szCs w:val="21"/>
              </w:rPr>
            </w:pPr>
            <w:r>
              <w:rPr>
                <w:rFonts w:ascii="宋体" w:hAnsi="宋体" w:hint="eastAsia"/>
                <w:sz w:val="21"/>
                <w:szCs w:val="21"/>
              </w:rPr>
              <w:t>8</w:t>
            </w:r>
            <w:r w:rsidR="00F5439D">
              <w:rPr>
                <w:rFonts w:ascii="宋体" w:hAnsi="宋体" w:hint="eastAsia"/>
                <w:sz w:val="21"/>
                <w:szCs w:val="21"/>
              </w:rPr>
              <w:t>2-信用保证保险</w:t>
            </w:r>
            <w:r w:rsidR="00F5439D" w:rsidRPr="00E327F9">
              <w:rPr>
                <w:rFonts w:ascii="宋体" w:hAnsi="宋体" w:hint="eastAsia"/>
                <w:sz w:val="21"/>
                <w:szCs w:val="21"/>
              </w:rPr>
              <w:t>业务信息</w:t>
            </w:r>
            <w:r w:rsidR="00F5439D">
              <w:rPr>
                <w:rFonts w:ascii="宋体" w:hAnsi="宋体" w:hint="eastAsia"/>
                <w:sz w:val="21"/>
                <w:szCs w:val="21"/>
              </w:rPr>
              <w:t>标识变更</w:t>
            </w:r>
            <w:r w:rsidR="00F5439D" w:rsidRPr="00E327F9">
              <w:rPr>
                <w:rFonts w:ascii="宋体" w:hAnsi="宋体" w:hint="eastAsia"/>
                <w:sz w:val="21"/>
                <w:szCs w:val="21"/>
              </w:rPr>
              <w:t>报文；</w:t>
            </w:r>
          </w:p>
          <w:p w:rsidR="00B70E6B" w:rsidRPr="00E327F9" w:rsidRDefault="00F5439D" w:rsidP="00396342">
            <w:pPr>
              <w:rPr>
                <w:rFonts w:ascii="宋体" w:hAnsi="宋体"/>
                <w:sz w:val="21"/>
                <w:szCs w:val="21"/>
              </w:rPr>
            </w:pPr>
            <w:r>
              <w:rPr>
                <w:rFonts w:ascii="宋体" w:hAnsi="宋体" w:hint="eastAsia"/>
                <w:sz w:val="21"/>
                <w:szCs w:val="21"/>
              </w:rPr>
              <w:t xml:space="preserve">  </w:t>
            </w:r>
            <w:r w:rsidR="00396342">
              <w:rPr>
                <w:rFonts w:ascii="宋体" w:hAnsi="宋体" w:hint="eastAsia"/>
                <w:sz w:val="21"/>
                <w:szCs w:val="21"/>
              </w:rPr>
              <w:t>8</w:t>
            </w:r>
            <w:r>
              <w:rPr>
                <w:rFonts w:ascii="宋体" w:hAnsi="宋体" w:hint="eastAsia"/>
                <w:sz w:val="21"/>
                <w:szCs w:val="21"/>
              </w:rPr>
              <w:t>3-信用保证保险</w:t>
            </w:r>
            <w:r w:rsidRPr="00E327F9">
              <w:rPr>
                <w:rFonts w:ascii="宋体" w:hAnsi="宋体" w:hint="eastAsia"/>
                <w:sz w:val="21"/>
                <w:szCs w:val="21"/>
              </w:rPr>
              <w:t>业务信息</w:t>
            </w:r>
            <w:r>
              <w:rPr>
                <w:rFonts w:ascii="宋体" w:hAnsi="宋体" w:hint="eastAsia"/>
                <w:sz w:val="21"/>
                <w:szCs w:val="21"/>
              </w:rPr>
              <w:t>删除</w:t>
            </w:r>
            <w:r w:rsidRPr="00E327F9">
              <w:rPr>
                <w:rFonts w:ascii="宋体" w:hAnsi="宋体" w:hint="eastAsia"/>
                <w:sz w:val="21"/>
                <w:szCs w:val="21"/>
              </w:rPr>
              <w:t>报文</w:t>
            </w:r>
            <w:r>
              <w:rPr>
                <w:rFonts w:ascii="宋体" w:hAnsi="宋体" w:hint="eastAsia"/>
                <w:sz w:val="21"/>
                <w:szCs w:val="21"/>
              </w:rPr>
              <w:t>。</w:t>
            </w:r>
          </w:p>
        </w:tc>
        <w:tc>
          <w:tcPr>
            <w:tcW w:w="654" w:type="dxa"/>
          </w:tcPr>
          <w:p w:rsidR="0055400E" w:rsidRPr="00E327F9" w:rsidRDefault="0055400E">
            <w:pPr>
              <w:jc w:val="center"/>
              <w:rPr>
                <w:rFonts w:ascii="宋体" w:hAnsi="宋体"/>
                <w:sz w:val="21"/>
                <w:szCs w:val="21"/>
              </w:rPr>
            </w:pPr>
            <w:r w:rsidRPr="00E327F9">
              <w:rPr>
                <w:rFonts w:ascii="宋体" w:hAnsi="宋体" w:hint="eastAsia"/>
                <w:sz w:val="21"/>
                <w:szCs w:val="21"/>
              </w:rPr>
              <w:t>M</w:t>
            </w:r>
          </w:p>
        </w:tc>
      </w:tr>
      <w:tr w:rsidR="0055400E" w:rsidTr="00247AF3">
        <w:trPr>
          <w:trHeight w:val="287"/>
          <w:tblHeader/>
          <w:jc w:val="center"/>
        </w:trPr>
        <w:tc>
          <w:tcPr>
            <w:tcW w:w="1700" w:type="dxa"/>
          </w:tcPr>
          <w:p w:rsidR="0055400E" w:rsidRPr="00E327F9" w:rsidRDefault="0055400E">
            <w:pPr>
              <w:pStyle w:val="af1"/>
              <w:widowControl/>
              <w:rPr>
                <w:rFonts w:ascii="宋体" w:hAnsi="宋体"/>
                <w:sz w:val="21"/>
                <w:szCs w:val="21"/>
              </w:rPr>
            </w:pPr>
            <w:r w:rsidRPr="00E327F9">
              <w:rPr>
                <w:rFonts w:ascii="宋体" w:hAnsi="宋体"/>
                <w:sz w:val="21"/>
                <w:szCs w:val="21"/>
              </w:rPr>
              <w:t>预留字段</w:t>
            </w:r>
          </w:p>
        </w:tc>
        <w:tc>
          <w:tcPr>
            <w:tcW w:w="864" w:type="dxa"/>
          </w:tcPr>
          <w:p w:rsidR="0055400E" w:rsidRPr="00E327F9" w:rsidRDefault="0055400E">
            <w:pPr>
              <w:jc w:val="center"/>
              <w:rPr>
                <w:rFonts w:ascii="宋体" w:hAnsi="宋体"/>
                <w:sz w:val="21"/>
                <w:szCs w:val="21"/>
              </w:rPr>
            </w:pPr>
            <w:r w:rsidRPr="00E327F9">
              <w:rPr>
                <w:rFonts w:ascii="宋体" w:hAnsi="宋体"/>
                <w:sz w:val="21"/>
                <w:szCs w:val="21"/>
              </w:rPr>
              <w:t>AN</w:t>
            </w:r>
            <w:r w:rsidRPr="00E327F9">
              <w:rPr>
                <w:rFonts w:ascii="宋体" w:hAnsi="宋体" w:hint="eastAsia"/>
                <w:sz w:val="21"/>
                <w:szCs w:val="21"/>
              </w:rPr>
              <w:t>C</w:t>
            </w:r>
          </w:p>
        </w:tc>
        <w:tc>
          <w:tcPr>
            <w:tcW w:w="709" w:type="dxa"/>
          </w:tcPr>
          <w:p w:rsidR="0055400E" w:rsidRPr="00E327F9" w:rsidRDefault="0055400E">
            <w:pPr>
              <w:jc w:val="center"/>
              <w:rPr>
                <w:rFonts w:ascii="宋体" w:hAnsi="宋体"/>
                <w:sz w:val="21"/>
                <w:szCs w:val="21"/>
              </w:rPr>
            </w:pPr>
            <w:r w:rsidRPr="00E327F9">
              <w:rPr>
                <w:rFonts w:ascii="宋体" w:hAnsi="宋体" w:hint="eastAsia"/>
                <w:sz w:val="21"/>
                <w:szCs w:val="21"/>
              </w:rPr>
              <w:t>30</w:t>
            </w:r>
          </w:p>
        </w:tc>
        <w:tc>
          <w:tcPr>
            <w:tcW w:w="850" w:type="dxa"/>
          </w:tcPr>
          <w:p w:rsidR="0055400E" w:rsidRPr="00E327F9" w:rsidRDefault="0055400E">
            <w:pPr>
              <w:jc w:val="center"/>
              <w:rPr>
                <w:rFonts w:ascii="宋体" w:hAnsi="宋体"/>
                <w:sz w:val="21"/>
                <w:szCs w:val="21"/>
              </w:rPr>
            </w:pPr>
            <w:r w:rsidRPr="00E327F9">
              <w:rPr>
                <w:rFonts w:ascii="宋体" w:hAnsi="宋体" w:hint="eastAsia"/>
                <w:sz w:val="21"/>
                <w:szCs w:val="21"/>
              </w:rPr>
              <w:t>3</w:t>
            </w:r>
            <w:r w:rsidR="00734F81">
              <w:rPr>
                <w:rFonts w:ascii="宋体" w:hAnsi="宋体" w:hint="eastAsia"/>
                <w:sz w:val="21"/>
                <w:szCs w:val="21"/>
              </w:rPr>
              <w:t>5</w:t>
            </w:r>
            <w:r w:rsidRPr="00E327F9">
              <w:rPr>
                <w:rFonts w:ascii="宋体" w:hAnsi="宋体" w:hint="eastAsia"/>
                <w:sz w:val="21"/>
                <w:szCs w:val="21"/>
              </w:rPr>
              <w:t>-6</w:t>
            </w:r>
            <w:r w:rsidR="00734F81">
              <w:rPr>
                <w:rFonts w:ascii="宋体" w:hAnsi="宋体" w:hint="eastAsia"/>
                <w:sz w:val="21"/>
                <w:szCs w:val="21"/>
              </w:rPr>
              <w:t>4</w:t>
            </w:r>
          </w:p>
        </w:tc>
        <w:tc>
          <w:tcPr>
            <w:tcW w:w="4385" w:type="dxa"/>
          </w:tcPr>
          <w:p w:rsidR="0055400E" w:rsidRPr="00E327F9" w:rsidRDefault="0055400E">
            <w:pPr>
              <w:rPr>
                <w:rFonts w:ascii="宋体" w:hAnsi="宋体"/>
                <w:sz w:val="21"/>
                <w:szCs w:val="21"/>
              </w:rPr>
            </w:pPr>
            <w:r w:rsidRPr="00E327F9">
              <w:rPr>
                <w:rFonts w:ascii="宋体" w:hAnsi="宋体"/>
                <w:sz w:val="21"/>
                <w:szCs w:val="21"/>
              </w:rPr>
              <w:t>为以后可能的变化预留，暂用空格填充。</w:t>
            </w:r>
          </w:p>
        </w:tc>
        <w:tc>
          <w:tcPr>
            <w:tcW w:w="654" w:type="dxa"/>
          </w:tcPr>
          <w:p w:rsidR="0055400E" w:rsidRPr="00E327F9" w:rsidRDefault="0055400E">
            <w:pPr>
              <w:jc w:val="center"/>
              <w:rPr>
                <w:rFonts w:ascii="宋体" w:hAnsi="宋体"/>
                <w:sz w:val="21"/>
                <w:szCs w:val="21"/>
              </w:rPr>
            </w:pPr>
            <w:r w:rsidRPr="00E327F9">
              <w:rPr>
                <w:rFonts w:ascii="宋体" w:hAnsi="宋体" w:hint="eastAsia"/>
                <w:sz w:val="21"/>
                <w:szCs w:val="21"/>
              </w:rPr>
              <w:t>O</w:t>
            </w:r>
          </w:p>
        </w:tc>
      </w:tr>
    </w:tbl>
    <w:p w:rsidR="00327101" w:rsidRPr="003B2F31" w:rsidRDefault="00327101">
      <w:pPr>
        <w:pStyle w:val="af"/>
        <w:ind w:left="64" w:firstLineChars="0" w:firstLine="0"/>
        <w:rPr>
          <w:rFonts w:hAnsi="宋体"/>
          <w:szCs w:val="21"/>
        </w:rPr>
      </w:pPr>
      <w:bookmarkStart w:id="64" w:name="_Toc99341885"/>
      <w:bookmarkStart w:id="65" w:name="_Toc100847716"/>
      <w:bookmarkStart w:id="66" w:name="_Toc100848319"/>
      <w:bookmarkStart w:id="67" w:name="_Toc101666133"/>
      <w:r w:rsidRPr="003B2F31">
        <w:rPr>
          <w:rFonts w:hAnsi="宋体"/>
          <w:szCs w:val="21"/>
        </w:rPr>
        <w:t>说明：</w:t>
      </w:r>
      <w:r w:rsidRPr="003B2F31">
        <w:rPr>
          <w:rFonts w:hAnsi="宋体" w:hint="eastAsia"/>
          <w:szCs w:val="21"/>
        </w:rPr>
        <w:t xml:space="preserve"> </w:t>
      </w:r>
    </w:p>
    <w:p w:rsidR="00327101" w:rsidRPr="003B2F31" w:rsidRDefault="00327101" w:rsidP="00737827">
      <w:pPr>
        <w:pStyle w:val="af"/>
        <w:numPr>
          <w:ilvl w:val="0"/>
          <w:numId w:val="6"/>
        </w:numPr>
        <w:ind w:firstLineChars="0"/>
        <w:rPr>
          <w:rFonts w:hAnsi="宋体"/>
          <w:b/>
          <w:bCs/>
          <w:szCs w:val="21"/>
        </w:rPr>
      </w:pPr>
      <w:r w:rsidRPr="003B2F31">
        <w:rPr>
          <w:rFonts w:hAnsi="宋体"/>
          <w:szCs w:val="21"/>
        </w:rPr>
        <w:t>状态：指各个</w:t>
      </w:r>
      <w:r w:rsidRPr="003B2F31">
        <w:rPr>
          <w:rFonts w:hAnsi="宋体" w:hint="eastAsia"/>
          <w:szCs w:val="21"/>
        </w:rPr>
        <w:t>指标</w:t>
      </w:r>
      <w:r w:rsidRPr="003B2F31">
        <w:rPr>
          <w:rFonts w:hAnsi="宋体"/>
          <w:szCs w:val="21"/>
        </w:rPr>
        <w:t>段</w:t>
      </w:r>
      <w:r w:rsidRPr="003B2F31">
        <w:rPr>
          <w:rFonts w:hAnsi="宋体" w:hint="eastAsia"/>
          <w:szCs w:val="21"/>
        </w:rPr>
        <w:t>中数据项</w:t>
      </w:r>
      <w:r w:rsidRPr="003B2F31">
        <w:rPr>
          <w:rFonts w:hAnsi="宋体"/>
          <w:szCs w:val="21"/>
        </w:rPr>
        <w:t>的</w:t>
      </w:r>
      <w:r w:rsidRPr="003B2F31">
        <w:rPr>
          <w:rFonts w:hAnsi="宋体" w:hint="eastAsia"/>
          <w:szCs w:val="21"/>
        </w:rPr>
        <w:t>填写方式</w:t>
      </w:r>
      <w:r w:rsidRPr="003B2F31">
        <w:rPr>
          <w:rFonts w:hAnsi="宋体"/>
          <w:szCs w:val="21"/>
        </w:rPr>
        <w:t>状态。“M”为必选型(Mandatory)，</w:t>
      </w:r>
      <w:r w:rsidRPr="003B2F31">
        <w:rPr>
          <w:rFonts w:hAnsi="宋体" w:hint="eastAsia"/>
          <w:szCs w:val="21"/>
        </w:rPr>
        <w:t>表示必须填写该数据项；</w:t>
      </w:r>
      <w:r w:rsidRPr="003B2F31">
        <w:rPr>
          <w:rFonts w:hAnsi="宋体"/>
          <w:szCs w:val="21"/>
        </w:rPr>
        <w:t>“C”为有条件选择型(Conditional)</w:t>
      </w:r>
      <w:r w:rsidRPr="003B2F31">
        <w:rPr>
          <w:rFonts w:hAnsi="宋体" w:hint="eastAsia"/>
          <w:szCs w:val="21"/>
        </w:rPr>
        <w:t>，表示在符合条件的情况下，必须填写该数据项，不符合条件的情况下，可以填写也可以不填写该数据项；</w:t>
      </w:r>
      <w:r w:rsidRPr="003B2F31">
        <w:rPr>
          <w:rFonts w:hAnsi="宋体"/>
          <w:szCs w:val="21"/>
        </w:rPr>
        <w:t>“</w:t>
      </w:r>
      <w:r w:rsidRPr="003B2F31">
        <w:rPr>
          <w:rFonts w:hAnsi="宋体" w:hint="eastAsia"/>
          <w:szCs w:val="21"/>
        </w:rPr>
        <w:t>O</w:t>
      </w:r>
      <w:r w:rsidRPr="003B2F31">
        <w:rPr>
          <w:rFonts w:hAnsi="宋体"/>
          <w:szCs w:val="21"/>
        </w:rPr>
        <w:t>”为</w:t>
      </w:r>
      <w:r w:rsidRPr="003B2F31">
        <w:rPr>
          <w:rFonts w:hAnsi="宋体" w:hint="eastAsia"/>
          <w:szCs w:val="21"/>
        </w:rPr>
        <w:t>可</w:t>
      </w:r>
      <w:r w:rsidRPr="003B2F31">
        <w:rPr>
          <w:rFonts w:hAnsi="宋体"/>
          <w:szCs w:val="21"/>
        </w:rPr>
        <w:t>选型(</w:t>
      </w:r>
      <w:r w:rsidRPr="003B2F31">
        <w:rPr>
          <w:rFonts w:hAnsi="宋体" w:hint="eastAsia"/>
          <w:szCs w:val="21"/>
        </w:rPr>
        <w:t>Optio</w:t>
      </w:r>
      <w:r w:rsidRPr="003B2F31">
        <w:rPr>
          <w:rFonts w:hAnsi="宋体"/>
          <w:szCs w:val="21"/>
        </w:rPr>
        <w:t>nal)</w:t>
      </w:r>
      <w:r w:rsidRPr="003B2F31">
        <w:rPr>
          <w:rFonts w:hAnsi="宋体" w:hint="eastAsia"/>
          <w:szCs w:val="21"/>
        </w:rPr>
        <w:t>，表示可以填写该数据项，也可以不填写该数据项。</w:t>
      </w:r>
    </w:p>
    <w:p w:rsidR="00327101" w:rsidRPr="003B2F31" w:rsidRDefault="00327101" w:rsidP="00737827">
      <w:pPr>
        <w:pStyle w:val="af"/>
        <w:numPr>
          <w:ilvl w:val="0"/>
          <w:numId w:val="6"/>
        </w:numPr>
        <w:ind w:firstLineChars="0"/>
        <w:rPr>
          <w:rFonts w:hAnsi="宋体"/>
          <w:b/>
          <w:bCs/>
          <w:szCs w:val="21"/>
        </w:rPr>
      </w:pPr>
      <w:r w:rsidRPr="003B2F31">
        <w:rPr>
          <w:rFonts w:hAnsi="宋体" w:hint="eastAsia"/>
          <w:szCs w:val="21"/>
        </w:rPr>
        <w:t>以后同类表格中出现以上数据的含义同上。</w:t>
      </w:r>
    </w:p>
    <w:p w:rsidR="00327101" w:rsidRDefault="001828C2" w:rsidP="0076149B">
      <w:pPr>
        <w:pStyle w:val="2"/>
        <w:spacing w:before="100" w:beforeAutospacing="1" w:after="100" w:afterAutospacing="1" w:line="240" w:lineRule="auto"/>
        <w:ind w:leftChars="200" w:left="480"/>
        <w:rPr>
          <w:rFonts w:ascii="宋体" w:eastAsia="宋体" w:hAnsi="宋体"/>
          <w:sz w:val="28"/>
          <w:szCs w:val="28"/>
        </w:rPr>
      </w:pPr>
      <w:bookmarkStart w:id="68" w:name="_Toc279580904"/>
      <w:bookmarkStart w:id="69" w:name="_Toc290909024"/>
      <w:bookmarkStart w:id="70" w:name="_Toc290909069"/>
      <w:bookmarkStart w:id="71" w:name="_Toc334002662"/>
      <w:bookmarkEnd w:id="64"/>
      <w:bookmarkEnd w:id="65"/>
      <w:bookmarkEnd w:id="66"/>
      <w:bookmarkEnd w:id="67"/>
      <w:r>
        <w:rPr>
          <w:rFonts w:ascii="宋体" w:eastAsia="宋体" w:hAnsi="宋体" w:hint="eastAsia"/>
          <w:sz w:val="28"/>
          <w:szCs w:val="28"/>
        </w:rPr>
        <w:t>6</w:t>
      </w:r>
      <w:r w:rsidR="00327101" w:rsidRPr="00023C1D">
        <w:rPr>
          <w:rFonts w:ascii="宋体" w:eastAsia="宋体" w:hAnsi="宋体" w:hint="eastAsia"/>
          <w:sz w:val="28"/>
          <w:szCs w:val="28"/>
        </w:rPr>
        <w:t>.</w:t>
      </w:r>
      <w:r w:rsidR="00247A8C" w:rsidRPr="00023C1D">
        <w:rPr>
          <w:rFonts w:ascii="宋体" w:eastAsia="宋体" w:hAnsi="宋体" w:hint="eastAsia"/>
          <w:sz w:val="28"/>
          <w:szCs w:val="28"/>
        </w:rPr>
        <w:t>2</w:t>
      </w:r>
      <w:bookmarkEnd w:id="68"/>
      <w:bookmarkEnd w:id="69"/>
      <w:bookmarkEnd w:id="70"/>
      <w:r w:rsidR="00A13BB5">
        <w:rPr>
          <w:rFonts w:ascii="宋体" w:eastAsia="宋体" w:hAnsi="宋体" w:hint="eastAsia"/>
          <w:sz w:val="28"/>
          <w:szCs w:val="28"/>
        </w:rPr>
        <w:t>报文体</w:t>
      </w:r>
      <w:bookmarkEnd w:id="71"/>
    </w:p>
    <w:p w:rsidR="004B775E" w:rsidRPr="00A13BB5" w:rsidRDefault="00845C6D" w:rsidP="00845C6D">
      <w:pPr>
        <w:ind w:firstLineChars="200" w:firstLine="480"/>
      </w:pPr>
      <w:r>
        <w:rPr>
          <w:rFonts w:hint="eastAsia"/>
        </w:rPr>
        <w:t>正常报文</w:t>
      </w:r>
      <w:r w:rsidR="001828C2">
        <w:rPr>
          <w:rFonts w:hint="eastAsia"/>
        </w:rPr>
        <w:t>、标识变更报文</w:t>
      </w:r>
      <w:r>
        <w:rPr>
          <w:rFonts w:hint="eastAsia"/>
        </w:rPr>
        <w:t>、删除报文的报文体分别由正常报送记录</w:t>
      </w:r>
      <w:r w:rsidR="001828C2">
        <w:rPr>
          <w:rFonts w:hint="eastAsia"/>
        </w:rPr>
        <w:t>、标识变更记录</w:t>
      </w:r>
      <w:r>
        <w:rPr>
          <w:rFonts w:hint="eastAsia"/>
        </w:rPr>
        <w:t>、删除请求记录组成，每一种报文中能且只能含有相应类型的记录。</w:t>
      </w:r>
    </w:p>
    <w:p w:rsidR="00321776" w:rsidRDefault="001828C2" w:rsidP="00284DF6">
      <w:pPr>
        <w:pStyle w:val="a5"/>
        <w:numPr>
          <w:ilvl w:val="0"/>
          <w:numId w:val="0"/>
        </w:numPr>
        <w:spacing w:beforeLines="50" w:afterLines="50"/>
        <w:rPr>
          <w:rFonts w:ascii="宋体" w:eastAsia="宋体" w:hAnsi="宋体"/>
          <w:b/>
          <w:sz w:val="28"/>
          <w:szCs w:val="28"/>
        </w:rPr>
      </w:pPr>
      <w:r>
        <w:rPr>
          <w:rFonts w:ascii="宋体" w:eastAsia="宋体" w:hAnsi="宋体" w:hint="eastAsia"/>
          <w:b/>
          <w:sz w:val="28"/>
          <w:szCs w:val="28"/>
        </w:rPr>
        <w:t>6</w:t>
      </w:r>
      <w:r w:rsidR="00BF1AF7">
        <w:rPr>
          <w:rFonts w:ascii="宋体" w:eastAsia="宋体" w:hAnsi="宋体" w:hint="eastAsia"/>
          <w:b/>
          <w:sz w:val="28"/>
          <w:szCs w:val="28"/>
        </w:rPr>
        <w:t>.2.1正常报</w:t>
      </w:r>
      <w:r w:rsidR="00845C6D">
        <w:rPr>
          <w:rFonts w:ascii="宋体" w:eastAsia="宋体" w:hAnsi="宋体" w:hint="eastAsia"/>
          <w:b/>
          <w:sz w:val="28"/>
          <w:szCs w:val="28"/>
        </w:rPr>
        <w:t>送</w:t>
      </w:r>
      <w:r w:rsidR="004C78C2">
        <w:rPr>
          <w:rFonts w:ascii="宋体" w:eastAsia="宋体" w:hAnsi="宋体" w:hint="eastAsia"/>
          <w:b/>
          <w:sz w:val="28"/>
          <w:szCs w:val="28"/>
        </w:rPr>
        <w:t>记录</w:t>
      </w:r>
    </w:p>
    <w:p w:rsidR="00247AF3" w:rsidRPr="004B775E" w:rsidRDefault="004B775E" w:rsidP="004B775E">
      <w:r>
        <w:rPr>
          <w:rFonts w:hint="eastAsia"/>
        </w:rPr>
        <w:lastRenderedPageBreak/>
        <w:t xml:space="preserve">        </w:t>
      </w:r>
      <w:r w:rsidR="001828C2" w:rsidRPr="004B775E">
        <w:rPr>
          <w:rFonts w:hint="eastAsia"/>
        </w:rPr>
        <w:t>正常报送记录的组成见表</w:t>
      </w:r>
      <w:r w:rsidR="001828C2" w:rsidRPr="004B775E">
        <w:rPr>
          <w:rFonts w:hint="eastAsia"/>
        </w:rPr>
        <w:t>4</w:t>
      </w:r>
      <w:r w:rsidR="001828C2" w:rsidRPr="004B775E">
        <w:rPr>
          <w:rFonts w:hint="eastAsia"/>
        </w:rPr>
        <w:t>。</w:t>
      </w:r>
    </w:p>
    <w:p w:rsidR="00327101" w:rsidRDefault="00327101"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信息记录</w:t>
      </w:r>
      <w:r w:rsidR="00FD3B03">
        <w:rPr>
          <w:rFonts w:ascii="宋体" w:hAnsi="宋体" w:hint="eastAsia"/>
          <w:b/>
        </w:rPr>
        <w:t>组成</w:t>
      </w: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4"/>
        <w:gridCol w:w="2268"/>
        <w:gridCol w:w="708"/>
        <w:gridCol w:w="4111"/>
        <w:gridCol w:w="1090"/>
      </w:tblGrid>
      <w:tr w:rsidR="004C78C2" w:rsidTr="00247AF3">
        <w:trPr>
          <w:trHeight w:val="20"/>
          <w:tblHeader/>
          <w:jc w:val="center"/>
        </w:trPr>
        <w:tc>
          <w:tcPr>
            <w:tcW w:w="724" w:type="dxa"/>
            <w:shd w:val="clear" w:color="auto" w:fill="C0C0C0"/>
          </w:tcPr>
          <w:p w:rsidR="004C78C2" w:rsidRPr="006E70BA" w:rsidRDefault="004C78C2">
            <w:pPr>
              <w:jc w:val="center"/>
              <w:rPr>
                <w:rFonts w:ascii="宋体" w:hAnsi="宋体"/>
                <w:b/>
                <w:sz w:val="21"/>
                <w:szCs w:val="21"/>
              </w:rPr>
            </w:pPr>
            <w:r w:rsidRPr="006E70BA">
              <w:rPr>
                <w:rFonts w:ascii="宋体" w:hAnsi="宋体" w:hint="eastAsia"/>
                <w:b/>
                <w:sz w:val="21"/>
                <w:szCs w:val="21"/>
              </w:rPr>
              <w:t>编号</w:t>
            </w:r>
          </w:p>
        </w:tc>
        <w:tc>
          <w:tcPr>
            <w:tcW w:w="2268" w:type="dxa"/>
            <w:shd w:val="clear" w:color="auto" w:fill="C0C0C0"/>
          </w:tcPr>
          <w:p w:rsidR="004C78C2" w:rsidRPr="006E70BA" w:rsidRDefault="004C78C2">
            <w:pPr>
              <w:jc w:val="center"/>
              <w:rPr>
                <w:rFonts w:ascii="宋体" w:hAnsi="宋体"/>
                <w:b/>
                <w:sz w:val="21"/>
                <w:szCs w:val="21"/>
              </w:rPr>
            </w:pPr>
            <w:r w:rsidRPr="006E70BA">
              <w:rPr>
                <w:rFonts w:ascii="宋体" w:hAnsi="宋体" w:hint="eastAsia"/>
                <w:b/>
                <w:sz w:val="21"/>
                <w:szCs w:val="21"/>
              </w:rPr>
              <w:t>段名称</w:t>
            </w:r>
          </w:p>
        </w:tc>
        <w:tc>
          <w:tcPr>
            <w:tcW w:w="708" w:type="dxa"/>
            <w:shd w:val="clear" w:color="auto" w:fill="C0C0C0"/>
          </w:tcPr>
          <w:p w:rsidR="004C78C2" w:rsidRPr="006E70BA" w:rsidRDefault="004C78C2">
            <w:pPr>
              <w:jc w:val="center"/>
              <w:rPr>
                <w:rFonts w:ascii="宋体" w:hAnsi="宋体"/>
                <w:b/>
                <w:sz w:val="21"/>
                <w:szCs w:val="21"/>
              </w:rPr>
            </w:pPr>
            <w:r w:rsidRPr="006E70BA">
              <w:rPr>
                <w:rFonts w:ascii="宋体" w:hAnsi="宋体" w:hint="eastAsia"/>
                <w:b/>
                <w:sz w:val="21"/>
                <w:szCs w:val="21"/>
              </w:rPr>
              <w:t>段标</w:t>
            </w:r>
          </w:p>
        </w:tc>
        <w:tc>
          <w:tcPr>
            <w:tcW w:w="4111" w:type="dxa"/>
            <w:shd w:val="clear" w:color="auto" w:fill="C0C0C0"/>
          </w:tcPr>
          <w:p w:rsidR="004C78C2" w:rsidRPr="006E70BA" w:rsidRDefault="004C78C2">
            <w:pPr>
              <w:jc w:val="center"/>
              <w:rPr>
                <w:rFonts w:ascii="宋体" w:hAnsi="宋体"/>
                <w:b/>
                <w:sz w:val="21"/>
                <w:szCs w:val="21"/>
              </w:rPr>
            </w:pPr>
            <w:r w:rsidRPr="006E70BA">
              <w:rPr>
                <w:rFonts w:ascii="宋体" w:hAnsi="宋体" w:hint="eastAsia"/>
                <w:b/>
                <w:sz w:val="21"/>
                <w:szCs w:val="21"/>
              </w:rPr>
              <w:t>描述</w:t>
            </w:r>
          </w:p>
        </w:tc>
        <w:tc>
          <w:tcPr>
            <w:tcW w:w="1090" w:type="dxa"/>
            <w:shd w:val="clear" w:color="auto" w:fill="C0C0C0"/>
          </w:tcPr>
          <w:p w:rsidR="004C78C2" w:rsidRPr="006E70BA" w:rsidRDefault="004C78C2">
            <w:pPr>
              <w:jc w:val="center"/>
              <w:rPr>
                <w:rFonts w:ascii="宋体" w:hAnsi="宋体"/>
                <w:b/>
                <w:sz w:val="21"/>
                <w:szCs w:val="21"/>
              </w:rPr>
            </w:pPr>
            <w:r w:rsidRPr="006E70BA">
              <w:rPr>
                <w:rFonts w:ascii="宋体" w:hAnsi="宋体" w:hint="eastAsia"/>
                <w:b/>
                <w:sz w:val="21"/>
                <w:szCs w:val="21"/>
              </w:rPr>
              <w:t>出现次数</w:t>
            </w:r>
          </w:p>
        </w:tc>
      </w:tr>
      <w:tr w:rsidR="004C78C2" w:rsidTr="00247AF3">
        <w:trPr>
          <w:trHeight w:val="20"/>
          <w:jc w:val="center"/>
        </w:trPr>
        <w:tc>
          <w:tcPr>
            <w:tcW w:w="724" w:type="dxa"/>
          </w:tcPr>
          <w:p w:rsidR="004C78C2" w:rsidRPr="006E70BA" w:rsidRDefault="004C78C2">
            <w:pPr>
              <w:jc w:val="center"/>
              <w:rPr>
                <w:rFonts w:ascii="宋体" w:hAnsi="宋体"/>
                <w:sz w:val="21"/>
                <w:szCs w:val="21"/>
              </w:rPr>
            </w:pPr>
            <w:r w:rsidRPr="006E70BA">
              <w:rPr>
                <w:rFonts w:ascii="宋体" w:hAnsi="宋体" w:hint="eastAsia"/>
                <w:sz w:val="21"/>
                <w:szCs w:val="21"/>
              </w:rPr>
              <w:t>1</w:t>
            </w:r>
          </w:p>
        </w:tc>
        <w:tc>
          <w:tcPr>
            <w:tcW w:w="2268" w:type="dxa"/>
          </w:tcPr>
          <w:p w:rsidR="004C78C2" w:rsidRPr="006E70BA" w:rsidRDefault="004C78C2">
            <w:pPr>
              <w:pStyle w:val="af1"/>
              <w:rPr>
                <w:rFonts w:ascii="宋体" w:hAnsi="宋体"/>
                <w:sz w:val="21"/>
                <w:szCs w:val="21"/>
              </w:rPr>
            </w:pPr>
            <w:r w:rsidRPr="006E70BA">
              <w:rPr>
                <w:rFonts w:ascii="宋体" w:hAnsi="宋体" w:hint="eastAsia"/>
                <w:sz w:val="21"/>
                <w:szCs w:val="21"/>
              </w:rPr>
              <w:t>基础段</w:t>
            </w:r>
          </w:p>
        </w:tc>
        <w:tc>
          <w:tcPr>
            <w:tcW w:w="708" w:type="dxa"/>
          </w:tcPr>
          <w:p w:rsidR="004C78C2" w:rsidRPr="006E70BA" w:rsidRDefault="004C78C2" w:rsidP="00A96A61">
            <w:pPr>
              <w:jc w:val="center"/>
              <w:rPr>
                <w:rFonts w:ascii="宋体" w:hAnsi="宋体"/>
                <w:sz w:val="21"/>
                <w:szCs w:val="21"/>
              </w:rPr>
            </w:pPr>
            <w:r w:rsidRPr="006E70BA">
              <w:rPr>
                <w:rFonts w:ascii="宋体" w:hAnsi="宋体" w:hint="eastAsia"/>
                <w:sz w:val="21"/>
                <w:szCs w:val="21"/>
              </w:rPr>
              <w:t>B</w:t>
            </w:r>
          </w:p>
        </w:tc>
        <w:tc>
          <w:tcPr>
            <w:tcW w:w="4111" w:type="dxa"/>
          </w:tcPr>
          <w:p w:rsidR="004C78C2" w:rsidRPr="006E70BA" w:rsidRDefault="004C78C2" w:rsidP="00FD3B03">
            <w:pPr>
              <w:rPr>
                <w:rFonts w:ascii="宋体" w:hAnsi="宋体"/>
                <w:sz w:val="21"/>
                <w:szCs w:val="21"/>
              </w:rPr>
            </w:pPr>
            <w:r w:rsidRPr="006E70BA">
              <w:rPr>
                <w:rFonts w:ascii="宋体" w:hAnsi="宋体" w:hint="eastAsia"/>
                <w:sz w:val="21"/>
                <w:szCs w:val="21"/>
              </w:rPr>
              <w:t>必选。</w:t>
            </w:r>
          </w:p>
        </w:tc>
        <w:tc>
          <w:tcPr>
            <w:tcW w:w="1090" w:type="dxa"/>
          </w:tcPr>
          <w:p w:rsidR="004C78C2" w:rsidRPr="006E70BA" w:rsidRDefault="004C78C2" w:rsidP="00A96A61">
            <w:pPr>
              <w:jc w:val="center"/>
              <w:rPr>
                <w:rFonts w:ascii="宋体" w:hAnsi="宋体"/>
                <w:sz w:val="21"/>
                <w:szCs w:val="21"/>
              </w:rPr>
            </w:pPr>
            <w:r w:rsidRPr="006E70BA">
              <w:rPr>
                <w:rFonts w:ascii="宋体" w:hAnsi="宋体" w:hint="eastAsia"/>
                <w:sz w:val="21"/>
                <w:szCs w:val="21"/>
              </w:rPr>
              <w:t>1：1</w:t>
            </w:r>
          </w:p>
        </w:tc>
      </w:tr>
      <w:tr w:rsidR="004C78C2" w:rsidTr="00247AF3">
        <w:trPr>
          <w:trHeight w:val="20"/>
          <w:jc w:val="center"/>
        </w:trPr>
        <w:tc>
          <w:tcPr>
            <w:tcW w:w="724" w:type="dxa"/>
          </w:tcPr>
          <w:p w:rsidR="004C78C2" w:rsidRPr="006E70BA" w:rsidRDefault="004C78C2" w:rsidP="005108BA">
            <w:pPr>
              <w:jc w:val="center"/>
              <w:rPr>
                <w:rFonts w:ascii="宋体" w:hAnsi="宋体"/>
                <w:sz w:val="21"/>
                <w:szCs w:val="21"/>
              </w:rPr>
            </w:pPr>
            <w:r w:rsidRPr="006E70BA">
              <w:rPr>
                <w:rFonts w:ascii="宋体" w:hAnsi="宋体" w:hint="eastAsia"/>
                <w:sz w:val="21"/>
                <w:szCs w:val="21"/>
              </w:rPr>
              <w:t>2</w:t>
            </w:r>
          </w:p>
        </w:tc>
        <w:tc>
          <w:tcPr>
            <w:tcW w:w="2268" w:type="dxa"/>
          </w:tcPr>
          <w:p w:rsidR="004C78C2" w:rsidRPr="006E70BA" w:rsidRDefault="004752CC" w:rsidP="000E180C">
            <w:pPr>
              <w:pStyle w:val="af1"/>
              <w:rPr>
                <w:rFonts w:ascii="宋体" w:hAnsi="宋体"/>
                <w:sz w:val="21"/>
                <w:szCs w:val="21"/>
              </w:rPr>
            </w:pPr>
            <w:r>
              <w:rPr>
                <w:rFonts w:ascii="宋体" w:hAnsi="宋体" w:hint="eastAsia"/>
                <w:sz w:val="21"/>
                <w:szCs w:val="21"/>
              </w:rPr>
              <w:t>保险</w:t>
            </w:r>
            <w:r w:rsidR="004C78C2" w:rsidRPr="006E70BA">
              <w:rPr>
                <w:rFonts w:ascii="宋体" w:hAnsi="宋体" w:hint="eastAsia"/>
                <w:sz w:val="21"/>
                <w:szCs w:val="21"/>
              </w:rPr>
              <w:t>合同信息段</w:t>
            </w:r>
          </w:p>
        </w:tc>
        <w:tc>
          <w:tcPr>
            <w:tcW w:w="708" w:type="dxa"/>
          </w:tcPr>
          <w:p w:rsidR="004C78C2" w:rsidRPr="006E70BA" w:rsidRDefault="004C78C2" w:rsidP="000E180C">
            <w:pPr>
              <w:jc w:val="center"/>
              <w:rPr>
                <w:rFonts w:ascii="宋体" w:hAnsi="宋体"/>
                <w:sz w:val="21"/>
                <w:szCs w:val="21"/>
              </w:rPr>
            </w:pPr>
            <w:r w:rsidRPr="006E70BA">
              <w:rPr>
                <w:rFonts w:ascii="宋体" w:hAnsi="宋体" w:hint="eastAsia"/>
                <w:sz w:val="21"/>
                <w:szCs w:val="21"/>
              </w:rPr>
              <w:t>D</w:t>
            </w:r>
          </w:p>
        </w:tc>
        <w:tc>
          <w:tcPr>
            <w:tcW w:w="4111" w:type="dxa"/>
          </w:tcPr>
          <w:p w:rsidR="004C78C2" w:rsidRPr="006E70BA" w:rsidRDefault="004C78C2" w:rsidP="000E180C">
            <w:pPr>
              <w:rPr>
                <w:rFonts w:ascii="宋体" w:hAnsi="宋体"/>
                <w:sz w:val="21"/>
                <w:szCs w:val="21"/>
              </w:rPr>
            </w:pPr>
            <w:r w:rsidRPr="006E70BA">
              <w:rPr>
                <w:rFonts w:ascii="宋体" w:hAnsi="宋体" w:hint="eastAsia"/>
                <w:sz w:val="21"/>
                <w:szCs w:val="21"/>
              </w:rPr>
              <w:t>当初次上报某一笔</w:t>
            </w:r>
            <w:r w:rsidR="004752CC">
              <w:rPr>
                <w:rFonts w:ascii="宋体" w:hAnsi="宋体" w:hint="eastAsia"/>
                <w:sz w:val="21"/>
                <w:szCs w:val="21"/>
              </w:rPr>
              <w:t>保险合同</w:t>
            </w:r>
            <w:r w:rsidRPr="006E70BA">
              <w:rPr>
                <w:rFonts w:ascii="宋体" w:hAnsi="宋体" w:hint="eastAsia"/>
                <w:sz w:val="21"/>
                <w:szCs w:val="21"/>
              </w:rPr>
              <w:t>或</w:t>
            </w:r>
            <w:r w:rsidR="004752CC">
              <w:rPr>
                <w:rFonts w:ascii="宋体" w:hAnsi="宋体" w:hint="eastAsia"/>
                <w:sz w:val="21"/>
                <w:szCs w:val="21"/>
              </w:rPr>
              <w:t>保险合同</w:t>
            </w:r>
            <w:r w:rsidRPr="006E70BA">
              <w:rPr>
                <w:rFonts w:ascii="宋体" w:hAnsi="宋体" w:hint="eastAsia"/>
                <w:sz w:val="21"/>
                <w:szCs w:val="21"/>
              </w:rPr>
              <w:t>的要素发生变化时该段为必选。</w:t>
            </w:r>
          </w:p>
        </w:tc>
        <w:tc>
          <w:tcPr>
            <w:tcW w:w="1090" w:type="dxa"/>
          </w:tcPr>
          <w:p w:rsidR="004C78C2" w:rsidRPr="006E70BA" w:rsidRDefault="004C78C2" w:rsidP="000E180C">
            <w:pPr>
              <w:jc w:val="center"/>
              <w:rPr>
                <w:rFonts w:ascii="宋体" w:hAnsi="宋体"/>
                <w:sz w:val="21"/>
                <w:szCs w:val="21"/>
              </w:rPr>
            </w:pPr>
            <w:r w:rsidRPr="006E70BA">
              <w:rPr>
                <w:rFonts w:ascii="宋体" w:hAnsi="宋体" w:hint="eastAsia"/>
                <w:sz w:val="21"/>
                <w:szCs w:val="21"/>
              </w:rPr>
              <w:t>0：1</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3</w:t>
            </w:r>
          </w:p>
        </w:tc>
        <w:tc>
          <w:tcPr>
            <w:tcW w:w="2268" w:type="dxa"/>
          </w:tcPr>
          <w:p w:rsidR="00145CDE" w:rsidRPr="006E70BA" w:rsidRDefault="00145CDE" w:rsidP="000E180C">
            <w:pPr>
              <w:pStyle w:val="af1"/>
              <w:rPr>
                <w:rFonts w:ascii="宋体" w:hAnsi="宋体"/>
                <w:sz w:val="21"/>
                <w:szCs w:val="21"/>
              </w:rPr>
            </w:pPr>
            <w:r>
              <w:rPr>
                <w:rFonts w:ascii="宋体" w:hAnsi="宋体" w:hint="eastAsia"/>
                <w:sz w:val="21"/>
                <w:szCs w:val="21"/>
              </w:rPr>
              <w:t>被保险</w:t>
            </w:r>
            <w:r w:rsidRPr="006E70BA">
              <w:rPr>
                <w:rFonts w:ascii="宋体" w:hAnsi="宋体" w:hint="eastAsia"/>
                <w:sz w:val="21"/>
                <w:szCs w:val="21"/>
              </w:rPr>
              <w:t>人及主合同信息段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F</w:t>
            </w:r>
          </w:p>
        </w:tc>
        <w:tc>
          <w:tcPr>
            <w:tcW w:w="4111" w:type="dxa"/>
          </w:tcPr>
          <w:p w:rsidR="00145CDE" w:rsidRPr="006E70BA" w:rsidRDefault="00145CDE" w:rsidP="004C78C2">
            <w:pPr>
              <w:rPr>
                <w:rFonts w:ascii="宋体" w:hAnsi="宋体"/>
                <w:sz w:val="21"/>
                <w:szCs w:val="21"/>
              </w:rPr>
            </w:pPr>
            <w:r w:rsidRPr="006E70BA">
              <w:rPr>
                <w:rFonts w:ascii="宋体" w:hAnsi="宋体" w:hint="eastAsia"/>
                <w:sz w:val="21"/>
                <w:szCs w:val="21"/>
              </w:rPr>
              <w:t>当</w:t>
            </w:r>
            <w:r>
              <w:rPr>
                <w:rFonts w:ascii="宋体" w:hAnsi="宋体" w:hint="eastAsia"/>
                <w:sz w:val="21"/>
                <w:szCs w:val="21"/>
              </w:rPr>
              <w:t>被保险</w:t>
            </w:r>
            <w:r w:rsidRPr="006E70BA">
              <w:rPr>
                <w:rFonts w:ascii="宋体" w:hAnsi="宋体" w:hint="eastAsia"/>
                <w:sz w:val="21"/>
                <w:szCs w:val="21"/>
              </w:rPr>
              <w:t>人为金融机构时，必须上报该信息段。</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0：n</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4</w:t>
            </w:r>
          </w:p>
        </w:tc>
        <w:tc>
          <w:tcPr>
            <w:tcW w:w="2268" w:type="dxa"/>
          </w:tcPr>
          <w:p w:rsidR="00145CDE" w:rsidRPr="006E70BA" w:rsidRDefault="00145CDE" w:rsidP="00145CDE">
            <w:pPr>
              <w:pStyle w:val="af1"/>
              <w:rPr>
                <w:rFonts w:ascii="宋体" w:hAnsi="宋体"/>
                <w:sz w:val="21"/>
                <w:szCs w:val="21"/>
              </w:rPr>
            </w:pPr>
            <w:r w:rsidRPr="006E70BA">
              <w:rPr>
                <w:rFonts w:ascii="宋体" w:hAnsi="宋体" w:hint="eastAsia"/>
                <w:sz w:val="21"/>
                <w:szCs w:val="21"/>
              </w:rPr>
              <w:t>实际</w:t>
            </w:r>
            <w:r>
              <w:rPr>
                <w:rFonts w:ascii="宋体" w:hAnsi="宋体" w:hint="eastAsia"/>
                <w:sz w:val="21"/>
                <w:szCs w:val="21"/>
              </w:rPr>
              <w:t>代偿</w:t>
            </w:r>
            <w:r w:rsidRPr="006E70BA">
              <w:rPr>
                <w:rFonts w:ascii="宋体" w:hAnsi="宋体" w:hint="eastAsia"/>
                <w:sz w:val="21"/>
                <w:szCs w:val="21"/>
              </w:rPr>
              <w:t>责任信息段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H</w:t>
            </w:r>
          </w:p>
        </w:tc>
        <w:tc>
          <w:tcPr>
            <w:tcW w:w="4111" w:type="dxa"/>
          </w:tcPr>
          <w:p w:rsidR="00145CDE" w:rsidRPr="006E70BA" w:rsidRDefault="00145CDE" w:rsidP="000E180C">
            <w:pPr>
              <w:rPr>
                <w:rFonts w:ascii="宋体" w:hAnsi="宋体"/>
                <w:sz w:val="21"/>
                <w:szCs w:val="21"/>
              </w:rPr>
            </w:pPr>
            <w:r w:rsidRPr="006E70BA">
              <w:rPr>
                <w:rFonts w:ascii="宋体" w:hAnsi="宋体" w:hint="eastAsia"/>
                <w:sz w:val="21"/>
                <w:szCs w:val="21"/>
              </w:rPr>
              <w:t>当初次上报某一笔</w:t>
            </w:r>
            <w:r>
              <w:rPr>
                <w:rFonts w:ascii="宋体" w:hAnsi="宋体" w:hint="eastAsia"/>
                <w:sz w:val="21"/>
                <w:szCs w:val="21"/>
              </w:rPr>
              <w:t>保险合同</w:t>
            </w:r>
            <w:r w:rsidRPr="006E70BA">
              <w:rPr>
                <w:rFonts w:ascii="宋体" w:hAnsi="宋体" w:hint="eastAsia"/>
                <w:sz w:val="21"/>
                <w:szCs w:val="21"/>
              </w:rPr>
              <w:t>或担保责任金额发生变化时该段为必选。</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0：1</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5</w:t>
            </w:r>
          </w:p>
        </w:tc>
        <w:tc>
          <w:tcPr>
            <w:tcW w:w="2268" w:type="dxa"/>
          </w:tcPr>
          <w:p w:rsidR="00145CDE" w:rsidRPr="006E70BA" w:rsidRDefault="00145CDE" w:rsidP="000E180C">
            <w:pPr>
              <w:pStyle w:val="af1"/>
              <w:rPr>
                <w:rFonts w:ascii="宋体" w:hAnsi="宋体"/>
                <w:sz w:val="21"/>
                <w:szCs w:val="21"/>
              </w:rPr>
            </w:pPr>
            <w:r w:rsidRPr="006E70BA">
              <w:rPr>
                <w:rFonts w:ascii="宋体" w:hAnsi="宋体" w:hint="eastAsia"/>
                <w:sz w:val="21"/>
                <w:szCs w:val="21"/>
              </w:rPr>
              <w:t>代偿概况信息段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I</w:t>
            </w:r>
          </w:p>
        </w:tc>
        <w:tc>
          <w:tcPr>
            <w:tcW w:w="4111" w:type="dxa"/>
          </w:tcPr>
          <w:p w:rsidR="00145CDE" w:rsidRPr="006E70BA" w:rsidRDefault="00145CDE" w:rsidP="000E180C">
            <w:pPr>
              <w:rPr>
                <w:rFonts w:ascii="宋体" w:hAnsi="宋体"/>
                <w:sz w:val="21"/>
                <w:szCs w:val="21"/>
              </w:rPr>
            </w:pPr>
            <w:r w:rsidRPr="006E70BA">
              <w:rPr>
                <w:rFonts w:ascii="宋体" w:hAnsi="宋体" w:hint="eastAsia"/>
                <w:sz w:val="21"/>
                <w:szCs w:val="21"/>
              </w:rPr>
              <w:t>当发生代偿、代偿后发生追偿或确认损失时，该段为必选。</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0：1</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6</w:t>
            </w:r>
          </w:p>
        </w:tc>
        <w:tc>
          <w:tcPr>
            <w:tcW w:w="2268" w:type="dxa"/>
          </w:tcPr>
          <w:p w:rsidR="00145CDE" w:rsidRPr="006E70BA" w:rsidRDefault="00145CDE" w:rsidP="000E180C">
            <w:pPr>
              <w:pStyle w:val="af1"/>
              <w:rPr>
                <w:rFonts w:ascii="宋体" w:hAnsi="宋体"/>
                <w:sz w:val="21"/>
                <w:szCs w:val="21"/>
              </w:rPr>
            </w:pPr>
            <w:r w:rsidRPr="006E70BA">
              <w:rPr>
                <w:rFonts w:ascii="宋体" w:hAnsi="宋体" w:hint="eastAsia"/>
                <w:sz w:val="21"/>
                <w:szCs w:val="21"/>
              </w:rPr>
              <w:t>代偿明细信息段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J</w:t>
            </w:r>
          </w:p>
        </w:tc>
        <w:tc>
          <w:tcPr>
            <w:tcW w:w="4111" w:type="dxa"/>
          </w:tcPr>
          <w:p w:rsidR="00145CDE" w:rsidRPr="006E70BA" w:rsidRDefault="00145CDE" w:rsidP="000E180C">
            <w:pPr>
              <w:rPr>
                <w:rFonts w:ascii="宋体" w:hAnsi="宋体"/>
                <w:sz w:val="21"/>
                <w:szCs w:val="21"/>
              </w:rPr>
            </w:pPr>
            <w:r w:rsidRPr="006E70BA">
              <w:rPr>
                <w:rFonts w:ascii="宋体" w:hAnsi="宋体" w:hint="eastAsia"/>
                <w:sz w:val="21"/>
                <w:szCs w:val="21"/>
              </w:rPr>
              <w:t>当发生代偿时，该段为必选</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0：n</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7</w:t>
            </w:r>
          </w:p>
        </w:tc>
        <w:tc>
          <w:tcPr>
            <w:tcW w:w="2268" w:type="dxa"/>
          </w:tcPr>
          <w:p w:rsidR="00145CDE" w:rsidRPr="006E70BA" w:rsidRDefault="00145CDE" w:rsidP="000E180C">
            <w:pPr>
              <w:pStyle w:val="af1"/>
              <w:rPr>
                <w:rFonts w:ascii="宋体" w:hAnsi="宋体"/>
                <w:sz w:val="21"/>
                <w:szCs w:val="21"/>
              </w:rPr>
            </w:pPr>
            <w:r w:rsidRPr="006E70BA">
              <w:rPr>
                <w:rFonts w:ascii="宋体" w:hAnsi="宋体" w:hint="eastAsia"/>
                <w:sz w:val="21"/>
                <w:szCs w:val="21"/>
              </w:rPr>
              <w:t>追偿明细信息段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K</w:t>
            </w:r>
          </w:p>
        </w:tc>
        <w:tc>
          <w:tcPr>
            <w:tcW w:w="4111" w:type="dxa"/>
          </w:tcPr>
          <w:p w:rsidR="00145CDE" w:rsidRPr="006E70BA" w:rsidRDefault="00145CDE" w:rsidP="004C78C2">
            <w:pPr>
              <w:rPr>
                <w:rFonts w:ascii="宋体" w:hAnsi="宋体"/>
                <w:sz w:val="21"/>
                <w:szCs w:val="21"/>
              </w:rPr>
            </w:pPr>
            <w:r w:rsidRPr="006E70BA">
              <w:rPr>
                <w:rFonts w:ascii="宋体" w:hAnsi="宋体" w:hint="eastAsia"/>
                <w:sz w:val="21"/>
                <w:szCs w:val="21"/>
              </w:rPr>
              <w:t>当追偿到代偿款项时，该段为必选</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0：n</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8</w:t>
            </w:r>
          </w:p>
        </w:tc>
        <w:tc>
          <w:tcPr>
            <w:tcW w:w="2268" w:type="dxa"/>
          </w:tcPr>
          <w:p w:rsidR="00145CDE" w:rsidRPr="006E70BA" w:rsidRDefault="00145CDE" w:rsidP="000E180C">
            <w:pPr>
              <w:pStyle w:val="af1"/>
              <w:rPr>
                <w:rFonts w:ascii="宋体" w:hAnsi="宋体"/>
                <w:sz w:val="21"/>
                <w:szCs w:val="21"/>
              </w:rPr>
            </w:pPr>
            <w:r w:rsidRPr="006E70BA">
              <w:rPr>
                <w:rFonts w:ascii="宋体" w:hAnsi="宋体" w:hint="eastAsia"/>
                <w:sz w:val="21"/>
                <w:szCs w:val="21"/>
              </w:rPr>
              <w:t>保费缴纳概况信息段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L</w:t>
            </w:r>
          </w:p>
        </w:tc>
        <w:tc>
          <w:tcPr>
            <w:tcW w:w="4111" w:type="dxa"/>
          </w:tcPr>
          <w:p w:rsidR="00145CDE" w:rsidRPr="006E70BA" w:rsidRDefault="00145CDE" w:rsidP="00CC3523">
            <w:pPr>
              <w:rPr>
                <w:rFonts w:ascii="宋体" w:hAnsi="宋体"/>
                <w:sz w:val="21"/>
                <w:szCs w:val="21"/>
              </w:rPr>
            </w:pPr>
            <w:r w:rsidRPr="006E70BA">
              <w:rPr>
                <w:rFonts w:ascii="宋体" w:hAnsi="宋体" w:hint="eastAsia"/>
                <w:sz w:val="21"/>
                <w:szCs w:val="21"/>
              </w:rPr>
              <w:t>当</w:t>
            </w:r>
            <w:r>
              <w:rPr>
                <w:rFonts w:ascii="宋体" w:hAnsi="宋体" w:hint="eastAsia"/>
                <w:sz w:val="21"/>
                <w:szCs w:val="21"/>
              </w:rPr>
              <w:t>投保</w:t>
            </w:r>
            <w:r w:rsidRPr="006E70BA">
              <w:rPr>
                <w:rFonts w:ascii="宋体" w:hAnsi="宋体" w:hint="eastAsia"/>
                <w:sz w:val="21"/>
                <w:szCs w:val="21"/>
              </w:rPr>
              <w:t>人</w:t>
            </w:r>
            <w:r w:rsidR="00A35EEC" w:rsidRPr="00A35EEC">
              <w:rPr>
                <w:rFonts w:ascii="宋体" w:hAnsi="宋体" w:hint="eastAsia"/>
                <w:sz w:val="21"/>
                <w:szCs w:val="21"/>
              </w:rPr>
              <w:t>缴纳保费</w:t>
            </w:r>
            <w:r w:rsidRPr="006E70BA">
              <w:rPr>
                <w:rFonts w:ascii="宋体" w:hAnsi="宋体" w:hint="eastAsia"/>
                <w:sz w:val="21"/>
                <w:szCs w:val="21"/>
              </w:rPr>
              <w:t>或发生欠缴时</w:t>
            </w:r>
            <w:r w:rsidR="00CC3523">
              <w:rPr>
                <w:rFonts w:ascii="宋体" w:hAnsi="宋体" w:hint="eastAsia"/>
                <w:sz w:val="21"/>
                <w:szCs w:val="21"/>
              </w:rPr>
              <w:t>，</w:t>
            </w:r>
            <w:r w:rsidRPr="006E70BA">
              <w:rPr>
                <w:rFonts w:ascii="宋体" w:hAnsi="宋体" w:hint="eastAsia"/>
                <w:sz w:val="21"/>
                <w:szCs w:val="21"/>
              </w:rPr>
              <w:t>该段为必选。</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0：1</w:t>
            </w:r>
          </w:p>
        </w:tc>
      </w:tr>
      <w:tr w:rsidR="00145CDE" w:rsidTr="00247AF3">
        <w:trPr>
          <w:trHeight w:val="20"/>
          <w:jc w:val="center"/>
        </w:trPr>
        <w:tc>
          <w:tcPr>
            <w:tcW w:w="724" w:type="dxa"/>
          </w:tcPr>
          <w:p w:rsidR="00145CDE" w:rsidRPr="006E70BA" w:rsidRDefault="00145CDE" w:rsidP="005108BA">
            <w:pPr>
              <w:jc w:val="center"/>
              <w:rPr>
                <w:rFonts w:ascii="宋体" w:hAnsi="宋体"/>
                <w:sz w:val="21"/>
                <w:szCs w:val="21"/>
              </w:rPr>
            </w:pPr>
            <w:r w:rsidRPr="006E70BA">
              <w:rPr>
                <w:rFonts w:ascii="宋体" w:hAnsi="宋体" w:hint="eastAsia"/>
                <w:sz w:val="21"/>
                <w:szCs w:val="21"/>
              </w:rPr>
              <w:t>9</w:t>
            </w:r>
          </w:p>
        </w:tc>
        <w:tc>
          <w:tcPr>
            <w:tcW w:w="2268" w:type="dxa"/>
          </w:tcPr>
          <w:p w:rsidR="00145CDE" w:rsidRPr="006E70BA" w:rsidRDefault="00145CDE" w:rsidP="000E180C">
            <w:pPr>
              <w:pStyle w:val="af1"/>
              <w:rPr>
                <w:rFonts w:ascii="宋体" w:hAnsi="宋体"/>
                <w:sz w:val="21"/>
                <w:szCs w:val="21"/>
              </w:rPr>
            </w:pPr>
            <w:r w:rsidRPr="006E70BA">
              <w:rPr>
                <w:rFonts w:ascii="宋体" w:hAnsi="宋体" w:hint="eastAsia"/>
                <w:sz w:val="21"/>
                <w:szCs w:val="21"/>
              </w:rPr>
              <w:t>保费缴纳明细信息段</w:t>
            </w:r>
          </w:p>
        </w:tc>
        <w:tc>
          <w:tcPr>
            <w:tcW w:w="708"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M</w:t>
            </w:r>
          </w:p>
        </w:tc>
        <w:tc>
          <w:tcPr>
            <w:tcW w:w="4111" w:type="dxa"/>
          </w:tcPr>
          <w:p w:rsidR="00145CDE" w:rsidRPr="00FF69B4" w:rsidRDefault="00CC3523" w:rsidP="00CC3523">
            <w:pPr>
              <w:rPr>
                <w:rFonts w:ascii="宋体" w:hAnsi="宋体"/>
                <w:b/>
                <w:sz w:val="21"/>
                <w:szCs w:val="21"/>
              </w:rPr>
            </w:pPr>
            <w:r>
              <w:rPr>
                <w:rFonts w:ascii="宋体" w:hAnsi="宋体" w:hint="eastAsia"/>
                <w:sz w:val="21"/>
                <w:szCs w:val="21"/>
              </w:rPr>
              <w:t>若</w:t>
            </w:r>
            <w:r w:rsidR="00145CDE" w:rsidRPr="00CC3523">
              <w:rPr>
                <w:rFonts w:ascii="宋体" w:hAnsi="宋体" w:hint="eastAsia"/>
                <w:sz w:val="21"/>
                <w:szCs w:val="21"/>
              </w:rPr>
              <w:t>保费为分期缴纳，当投保人缴纳保费时，或发生欠缴时</w:t>
            </w:r>
            <w:r>
              <w:rPr>
                <w:rFonts w:ascii="宋体" w:hAnsi="宋体" w:hint="eastAsia"/>
                <w:sz w:val="21"/>
                <w:szCs w:val="21"/>
              </w:rPr>
              <w:t>，需多次报送</w:t>
            </w:r>
            <w:r w:rsidR="00145CDE" w:rsidRPr="00CC3523">
              <w:rPr>
                <w:rFonts w:ascii="宋体" w:hAnsi="宋体" w:hint="eastAsia"/>
                <w:sz w:val="21"/>
                <w:szCs w:val="21"/>
              </w:rPr>
              <w:t>该段</w:t>
            </w:r>
            <w:r>
              <w:rPr>
                <w:rFonts w:ascii="宋体" w:hAnsi="宋体" w:hint="eastAsia"/>
                <w:sz w:val="21"/>
                <w:szCs w:val="21"/>
              </w:rPr>
              <w:t>。</w:t>
            </w:r>
          </w:p>
        </w:tc>
        <w:tc>
          <w:tcPr>
            <w:tcW w:w="1090" w:type="dxa"/>
          </w:tcPr>
          <w:p w:rsidR="00145CDE" w:rsidRPr="006E70BA" w:rsidRDefault="00145CDE" w:rsidP="000E180C">
            <w:pPr>
              <w:jc w:val="center"/>
              <w:rPr>
                <w:rFonts w:ascii="宋体" w:hAnsi="宋体"/>
                <w:sz w:val="21"/>
                <w:szCs w:val="21"/>
              </w:rPr>
            </w:pPr>
            <w:r w:rsidRPr="006E70BA">
              <w:rPr>
                <w:rFonts w:ascii="宋体" w:hAnsi="宋体" w:hint="eastAsia"/>
                <w:sz w:val="21"/>
                <w:szCs w:val="21"/>
              </w:rPr>
              <w:t>0：n</w:t>
            </w:r>
          </w:p>
        </w:tc>
      </w:tr>
    </w:tbl>
    <w:p w:rsidR="002F6A0D" w:rsidRPr="003B2F31" w:rsidRDefault="002F6A0D" w:rsidP="002F6A0D">
      <w:pPr>
        <w:rPr>
          <w:rFonts w:ascii="宋体" w:hAnsi="宋体"/>
          <w:sz w:val="21"/>
          <w:szCs w:val="21"/>
        </w:rPr>
      </w:pPr>
      <w:r w:rsidRPr="003B2F31">
        <w:rPr>
          <w:rFonts w:ascii="宋体" w:hAnsi="宋体" w:hint="eastAsia"/>
          <w:sz w:val="21"/>
          <w:szCs w:val="21"/>
        </w:rPr>
        <w:t>注：</w:t>
      </w:r>
    </w:p>
    <w:p w:rsidR="002F6A0D" w:rsidRPr="003B2F31" w:rsidRDefault="002F6A0D" w:rsidP="002F6A0D">
      <w:pPr>
        <w:rPr>
          <w:rFonts w:ascii="宋体" w:hAnsi="宋体"/>
          <w:sz w:val="21"/>
          <w:szCs w:val="21"/>
        </w:rPr>
      </w:pPr>
      <w:r w:rsidRPr="003B2F31">
        <w:rPr>
          <w:rFonts w:ascii="宋体" w:hAnsi="宋体" w:hint="eastAsia"/>
          <w:sz w:val="21"/>
          <w:szCs w:val="21"/>
        </w:rPr>
        <w:t>1.当签订</w:t>
      </w:r>
      <w:r w:rsidR="004752CC">
        <w:rPr>
          <w:rFonts w:ascii="宋体" w:hAnsi="宋体" w:hint="eastAsia"/>
          <w:sz w:val="21"/>
          <w:szCs w:val="21"/>
        </w:rPr>
        <w:t>保险合同</w:t>
      </w:r>
      <w:r w:rsidRPr="003B2F31">
        <w:rPr>
          <w:rFonts w:ascii="宋体" w:hAnsi="宋体" w:hint="eastAsia"/>
          <w:sz w:val="21"/>
          <w:szCs w:val="21"/>
        </w:rPr>
        <w:t>信息时，必须上报：基础段+</w:t>
      </w:r>
      <w:r w:rsidR="004752CC">
        <w:rPr>
          <w:rFonts w:ascii="宋体" w:hAnsi="宋体" w:hint="eastAsia"/>
          <w:sz w:val="21"/>
          <w:szCs w:val="21"/>
        </w:rPr>
        <w:t>保险合同</w:t>
      </w:r>
      <w:r w:rsidRPr="003B2F31">
        <w:rPr>
          <w:rFonts w:ascii="宋体" w:hAnsi="宋体" w:hint="eastAsia"/>
          <w:sz w:val="21"/>
          <w:szCs w:val="21"/>
        </w:rPr>
        <w:t>信息段+实际</w:t>
      </w:r>
      <w:r w:rsidR="00145CDE">
        <w:rPr>
          <w:rFonts w:ascii="宋体" w:hAnsi="宋体" w:hint="eastAsia"/>
          <w:sz w:val="21"/>
          <w:szCs w:val="21"/>
        </w:rPr>
        <w:t>代偿</w:t>
      </w:r>
      <w:r w:rsidRPr="003B2F31">
        <w:rPr>
          <w:rFonts w:ascii="宋体" w:hAnsi="宋体" w:hint="eastAsia"/>
          <w:sz w:val="21"/>
          <w:szCs w:val="21"/>
        </w:rPr>
        <w:t>责任信息段。当</w:t>
      </w:r>
      <w:r w:rsidR="004752CC">
        <w:rPr>
          <w:rFonts w:ascii="宋体" w:hAnsi="宋体" w:hint="eastAsia"/>
          <w:sz w:val="21"/>
          <w:szCs w:val="21"/>
        </w:rPr>
        <w:t>被保险</w:t>
      </w:r>
      <w:r w:rsidRPr="003B2F31">
        <w:rPr>
          <w:rFonts w:ascii="宋体" w:hAnsi="宋体" w:hint="eastAsia"/>
          <w:sz w:val="21"/>
          <w:szCs w:val="21"/>
        </w:rPr>
        <w:t>人为金融机构时，需上报</w:t>
      </w:r>
      <w:r w:rsidR="004752CC">
        <w:rPr>
          <w:rFonts w:ascii="宋体" w:hAnsi="宋体" w:hint="eastAsia"/>
          <w:sz w:val="21"/>
          <w:szCs w:val="21"/>
        </w:rPr>
        <w:t>被保险</w:t>
      </w:r>
      <w:r w:rsidR="004752CC" w:rsidRPr="003B2F31">
        <w:rPr>
          <w:rFonts w:ascii="宋体" w:hAnsi="宋体" w:hint="eastAsia"/>
          <w:sz w:val="21"/>
          <w:szCs w:val="21"/>
        </w:rPr>
        <w:t>人</w:t>
      </w:r>
      <w:r w:rsidRPr="003B2F31">
        <w:rPr>
          <w:rFonts w:ascii="宋体" w:hAnsi="宋体" w:hint="eastAsia"/>
          <w:sz w:val="21"/>
          <w:szCs w:val="21"/>
        </w:rPr>
        <w:t>及主合同信息段。</w:t>
      </w:r>
    </w:p>
    <w:p w:rsidR="002F6A0D" w:rsidRPr="003B2F31" w:rsidRDefault="002F6A0D" w:rsidP="002F6A0D">
      <w:pPr>
        <w:rPr>
          <w:rFonts w:ascii="宋体" w:hAnsi="宋体"/>
          <w:sz w:val="21"/>
          <w:szCs w:val="21"/>
        </w:rPr>
      </w:pPr>
      <w:r w:rsidRPr="003B2F31">
        <w:rPr>
          <w:rFonts w:ascii="宋体" w:hAnsi="宋体" w:hint="eastAsia"/>
          <w:sz w:val="21"/>
          <w:szCs w:val="21"/>
        </w:rPr>
        <w:t>2.当</w:t>
      </w:r>
      <w:r w:rsidR="00EC50A9">
        <w:rPr>
          <w:rFonts w:ascii="宋体" w:hAnsi="宋体" w:hint="eastAsia"/>
          <w:sz w:val="21"/>
          <w:szCs w:val="21"/>
        </w:rPr>
        <w:t>投保</w:t>
      </w:r>
      <w:r w:rsidR="00EC50A9" w:rsidRPr="003B2F31">
        <w:rPr>
          <w:rFonts w:ascii="宋体" w:hAnsi="宋体" w:hint="eastAsia"/>
          <w:sz w:val="21"/>
          <w:szCs w:val="21"/>
        </w:rPr>
        <w:t>人</w:t>
      </w:r>
      <w:r w:rsidR="00A67F5B" w:rsidRPr="003B2F31">
        <w:rPr>
          <w:rFonts w:ascii="宋体" w:hAnsi="宋体" w:hint="eastAsia"/>
          <w:sz w:val="21"/>
          <w:szCs w:val="21"/>
        </w:rPr>
        <w:t>因</w:t>
      </w:r>
      <w:r w:rsidRPr="003B2F31">
        <w:rPr>
          <w:rFonts w:ascii="宋体" w:hAnsi="宋体" w:hint="eastAsia"/>
          <w:sz w:val="21"/>
          <w:szCs w:val="21"/>
        </w:rPr>
        <w:t>还款等原因，导致在保责任金额发生变化时，上报：基础段+实际</w:t>
      </w:r>
      <w:r w:rsidR="00145CDE">
        <w:rPr>
          <w:rFonts w:ascii="宋体" w:hAnsi="宋体" w:hint="eastAsia"/>
          <w:sz w:val="21"/>
          <w:szCs w:val="21"/>
        </w:rPr>
        <w:t>代偿</w:t>
      </w:r>
      <w:r w:rsidRPr="003B2F31">
        <w:rPr>
          <w:rFonts w:ascii="宋体" w:hAnsi="宋体" w:hint="eastAsia"/>
          <w:sz w:val="21"/>
          <w:szCs w:val="21"/>
        </w:rPr>
        <w:t>责任信息段。</w:t>
      </w:r>
    </w:p>
    <w:p w:rsidR="002F6A0D" w:rsidRPr="003B2F31" w:rsidRDefault="002F6A0D" w:rsidP="002F6A0D">
      <w:pPr>
        <w:rPr>
          <w:rFonts w:ascii="宋体" w:hAnsi="宋体"/>
          <w:sz w:val="21"/>
          <w:szCs w:val="21"/>
        </w:rPr>
      </w:pPr>
      <w:r w:rsidRPr="003B2F31">
        <w:rPr>
          <w:rFonts w:ascii="宋体" w:hAnsi="宋体" w:hint="eastAsia"/>
          <w:sz w:val="21"/>
          <w:szCs w:val="21"/>
        </w:rPr>
        <w:t>3.当</w:t>
      </w:r>
      <w:r w:rsidR="004752CC">
        <w:rPr>
          <w:rFonts w:ascii="宋体" w:hAnsi="宋体" w:hint="eastAsia"/>
          <w:sz w:val="21"/>
          <w:szCs w:val="21"/>
        </w:rPr>
        <w:t>保险合同</w:t>
      </w:r>
      <w:r w:rsidRPr="003B2F31">
        <w:rPr>
          <w:rFonts w:ascii="宋体" w:hAnsi="宋体" w:hint="eastAsia"/>
          <w:sz w:val="21"/>
          <w:szCs w:val="21"/>
        </w:rPr>
        <w:t>发生代偿时，必须上报：基础</w:t>
      </w:r>
      <w:r w:rsidRPr="008F1184">
        <w:rPr>
          <w:rFonts w:ascii="宋体" w:hAnsi="宋体" w:hint="eastAsia"/>
          <w:sz w:val="21"/>
          <w:szCs w:val="21"/>
        </w:rPr>
        <w:t>段+实际</w:t>
      </w:r>
      <w:r w:rsidR="00145CDE" w:rsidRPr="008F1184">
        <w:rPr>
          <w:rFonts w:ascii="宋体" w:hAnsi="宋体" w:hint="eastAsia"/>
          <w:sz w:val="21"/>
          <w:szCs w:val="21"/>
        </w:rPr>
        <w:t>代偿</w:t>
      </w:r>
      <w:r w:rsidRPr="008F1184">
        <w:rPr>
          <w:rFonts w:ascii="宋体" w:hAnsi="宋体" w:hint="eastAsia"/>
          <w:sz w:val="21"/>
          <w:szCs w:val="21"/>
        </w:rPr>
        <w:t>责任信息段+代</w:t>
      </w:r>
      <w:r w:rsidRPr="003B2F31">
        <w:rPr>
          <w:rFonts w:ascii="宋体" w:hAnsi="宋体" w:hint="eastAsia"/>
          <w:sz w:val="21"/>
          <w:szCs w:val="21"/>
        </w:rPr>
        <w:t>偿概况信息段+代偿明细信息段。</w:t>
      </w:r>
    </w:p>
    <w:p w:rsidR="002F6A0D" w:rsidRPr="003B2F31" w:rsidRDefault="002F6A0D" w:rsidP="002F6A0D">
      <w:pPr>
        <w:rPr>
          <w:rFonts w:ascii="宋体" w:hAnsi="宋体"/>
          <w:sz w:val="21"/>
          <w:szCs w:val="21"/>
        </w:rPr>
      </w:pPr>
      <w:r w:rsidRPr="003B2F31">
        <w:rPr>
          <w:rFonts w:ascii="宋体" w:hAnsi="宋体" w:hint="eastAsia"/>
          <w:sz w:val="21"/>
          <w:szCs w:val="21"/>
        </w:rPr>
        <w:t>4.当追偿到代偿款项时，必须上报：基础段+代偿概况信息段+追偿明细信息段。</w:t>
      </w:r>
    </w:p>
    <w:p w:rsidR="002F6A0D" w:rsidRPr="003B2F31" w:rsidRDefault="002F6A0D" w:rsidP="002F6A0D">
      <w:pPr>
        <w:rPr>
          <w:rFonts w:ascii="宋体" w:hAnsi="宋体"/>
          <w:sz w:val="21"/>
          <w:szCs w:val="21"/>
        </w:rPr>
      </w:pPr>
      <w:r w:rsidRPr="003B2F31">
        <w:rPr>
          <w:rFonts w:ascii="宋体" w:hAnsi="宋体" w:hint="eastAsia"/>
          <w:sz w:val="21"/>
          <w:szCs w:val="21"/>
        </w:rPr>
        <w:t>5.当</w:t>
      </w:r>
      <w:r w:rsidR="00145CDE">
        <w:rPr>
          <w:rFonts w:ascii="宋体" w:hAnsi="宋体" w:hint="eastAsia"/>
          <w:sz w:val="21"/>
          <w:szCs w:val="21"/>
        </w:rPr>
        <w:t>追偿状态发生变化</w:t>
      </w:r>
      <w:r w:rsidR="00145CDE" w:rsidRPr="008F1184">
        <w:rPr>
          <w:rFonts w:ascii="宋体" w:hAnsi="宋体" w:hint="eastAsia"/>
          <w:color w:val="000000" w:themeColor="text1"/>
          <w:sz w:val="21"/>
          <w:szCs w:val="21"/>
        </w:rPr>
        <w:t>或</w:t>
      </w:r>
      <w:r w:rsidRPr="008F1184">
        <w:rPr>
          <w:rFonts w:ascii="宋体" w:hAnsi="宋体" w:hint="eastAsia"/>
          <w:color w:val="000000" w:themeColor="text1"/>
          <w:sz w:val="21"/>
          <w:szCs w:val="21"/>
        </w:rPr>
        <w:t>确认代偿款项损失时，必须</w:t>
      </w:r>
      <w:r w:rsidRPr="003B2F31">
        <w:rPr>
          <w:rFonts w:ascii="宋体" w:hAnsi="宋体" w:hint="eastAsia"/>
          <w:sz w:val="21"/>
          <w:szCs w:val="21"/>
        </w:rPr>
        <w:t>上报：基础段+代偿概况信息段。</w:t>
      </w:r>
    </w:p>
    <w:p w:rsidR="002F6A0D" w:rsidRPr="003B2F31" w:rsidRDefault="002F6A0D" w:rsidP="002F6A0D">
      <w:pPr>
        <w:rPr>
          <w:rFonts w:ascii="宋体" w:hAnsi="宋体"/>
          <w:sz w:val="21"/>
          <w:szCs w:val="21"/>
        </w:rPr>
      </w:pPr>
      <w:r w:rsidRPr="003B2F31">
        <w:rPr>
          <w:rFonts w:ascii="宋体" w:hAnsi="宋体" w:hint="eastAsia"/>
          <w:sz w:val="21"/>
          <w:szCs w:val="21"/>
        </w:rPr>
        <w:t>6.</w:t>
      </w:r>
      <w:r w:rsidR="00EC50A9">
        <w:rPr>
          <w:rFonts w:ascii="宋体" w:hAnsi="宋体" w:hint="eastAsia"/>
          <w:sz w:val="21"/>
          <w:szCs w:val="21"/>
        </w:rPr>
        <w:t>当投保</w:t>
      </w:r>
      <w:r w:rsidRPr="003B2F31">
        <w:rPr>
          <w:rFonts w:ascii="宋体" w:hAnsi="宋体" w:hint="eastAsia"/>
          <w:sz w:val="21"/>
          <w:szCs w:val="21"/>
        </w:rPr>
        <w:t>人缴纳保费或应缴未缴时，必须上报：基础段+保费缴纳概况信息段+保费缴纳明细信息段。</w:t>
      </w:r>
    </w:p>
    <w:p w:rsidR="002F6A0D" w:rsidRPr="003B2F31" w:rsidRDefault="002F6A0D" w:rsidP="002F6A0D">
      <w:pPr>
        <w:rPr>
          <w:sz w:val="21"/>
          <w:szCs w:val="21"/>
        </w:rPr>
      </w:pPr>
      <w:r w:rsidRPr="003B2F31">
        <w:rPr>
          <w:rFonts w:ascii="宋体" w:hAnsi="宋体" w:hint="eastAsia"/>
          <w:sz w:val="21"/>
          <w:szCs w:val="21"/>
        </w:rPr>
        <w:t>7</w:t>
      </w:r>
      <w:r w:rsidR="00A67F5B" w:rsidRPr="003B2F31">
        <w:rPr>
          <w:rFonts w:ascii="宋体" w:hAnsi="宋体" w:hint="eastAsia"/>
          <w:sz w:val="21"/>
          <w:szCs w:val="21"/>
        </w:rPr>
        <w:t>.</w:t>
      </w:r>
      <w:r w:rsidRPr="003B2F31">
        <w:rPr>
          <w:rFonts w:ascii="宋体" w:hAnsi="宋体" w:hint="eastAsia"/>
          <w:sz w:val="21"/>
          <w:szCs w:val="21"/>
        </w:rPr>
        <w:t>当</w:t>
      </w:r>
      <w:r w:rsidR="00EC50A9">
        <w:rPr>
          <w:rFonts w:ascii="宋体" w:hAnsi="宋体" w:hint="eastAsia"/>
          <w:sz w:val="21"/>
          <w:szCs w:val="21"/>
        </w:rPr>
        <w:t>保险</w:t>
      </w:r>
      <w:r w:rsidRPr="003B2F31">
        <w:rPr>
          <w:rFonts w:ascii="宋体" w:hAnsi="宋体" w:hint="eastAsia"/>
          <w:sz w:val="21"/>
          <w:szCs w:val="21"/>
        </w:rPr>
        <w:t>责任解除时，上报：基础段+实际</w:t>
      </w:r>
      <w:r w:rsidR="00145CDE">
        <w:rPr>
          <w:rFonts w:ascii="宋体" w:hAnsi="宋体" w:hint="eastAsia"/>
          <w:sz w:val="21"/>
          <w:szCs w:val="21"/>
        </w:rPr>
        <w:t>代偿</w:t>
      </w:r>
      <w:r w:rsidRPr="003B2F31">
        <w:rPr>
          <w:rFonts w:ascii="宋体" w:hAnsi="宋体" w:hint="eastAsia"/>
          <w:sz w:val="21"/>
          <w:szCs w:val="21"/>
        </w:rPr>
        <w:t>责任信息段。</w:t>
      </w:r>
    </w:p>
    <w:p w:rsidR="00321776" w:rsidRDefault="00327101" w:rsidP="00284DF6">
      <w:pPr>
        <w:spacing w:beforeLines="100" w:line="360" w:lineRule="auto"/>
      </w:pPr>
      <w:r>
        <w:rPr>
          <w:rFonts w:hint="eastAsia"/>
        </w:rPr>
        <w:t>信息记录中组成各段的数据项的名称、类型、含义等属性见表</w:t>
      </w:r>
      <w:r w:rsidR="00F5439D">
        <w:rPr>
          <w:rFonts w:hint="eastAsia"/>
        </w:rPr>
        <w:t>5</w:t>
      </w:r>
      <w:r>
        <w:rPr>
          <w:rFonts w:hint="eastAsia"/>
        </w:rPr>
        <w:t>-</w:t>
      </w:r>
      <w:r>
        <w:rPr>
          <w:rFonts w:hint="eastAsia"/>
        </w:rPr>
        <w:t>表</w:t>
      </w:r>
      <w:r w:rsidR="00EC3061">
        <w:rPr>
          <w:rFonts w:hint="eastAsia"/>
        </w:rPr>
        <w:t>1</w:t>
      </w:r>
      <w:r w:rsidR="00F5439D">
        <w:rPr>
          <w:rFonts w:hint="eastAsia"/>
        </w:rPr>
        <w:t>3</w:t>
      </w:r>
      <w:r w:rsidR="00247A8C">
        <w:rPr>
          <w:rFonts w:hint="eastAsia"/>
        </w:rPr>
        <w:t>。</w:t>
      </w:r>
    </w:p>
    <w:p w:rsidR="004D5DBE" w:rsidRDefault="008B2549" w:rsidP="007544E5">
      <w:pPr>
        <w:widowControl w:val="0"/>
        <w:numPr>
          <w:ilvl w:val="0"/>
          <w:numId w:val="7"/>
        </w:numPr>
        <w:tabs>
          <w:tab w:val="num" w:pos="360"/>
        </w:tabs>
        <w:spacing w:line="360" w:lineRule="auto"/>
        <w:ind w:left="-680"/>
        <w:jc w:val="center"/>
        <w:rPr>
          <w:rFonts w:ascii="宋体" w:hAnsi="宋体"/>
          <w:b/>
        </w:rPr>
      </w:pPr>
      <w:r>
        <w:rPr>
          <w:rFonts w:ascii="宋体" w:hAnsi="宋体" w:hint="eastAsia"/>
          <w:b/>
        </w:rPr>
        <w:t>基础</w:t>
      </w:r>
      <w:r w:rsidR="00327101">
        <w:rPr>
          <w:rFonts w:ascii="宋体" w:hAnsi="宋体" w:hint="eastAsia"/>
          <w:b/>
        </w:rPr>
        <w:t>段数据项</w:t>
      </w:r>
    </w:p>
    <w:tbl>
      <w:tblPr>
        <w:tblW w:w="8937" w:type="dxa"/>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9"/>
        <w:gridCol w:w="679"/>
        <w:gridCol w:w="745"/>
        <w:gridCol w:w="1064"/>
        <w:gridCol w:w="3796"/>
        <w:gridCol w:w="714"/>
      </w:tblGrid>
      <w:tr w:rsidR="001E3A3A" w:rsidTr="00EC3061">
        <w:trPr>
          <w:trHeight w:val="20"/>
          <w:tblHeader/>
          <w:jc w:val="center"/>
        </w:trPr>
        <w:tc>
          <w:tcPr>
            <w:tcW w:w="1939"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数据项名称</w:t>
            </w:r>
          </w:p>
        </w:tc>
        <w:tc>
          <w:tcPr>
            <w:tcW w:w="679"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类型</w:t>
            </w:r>
          </w:p>
        </w:tc>
        <w:tc>
          <w:tcPr>
            <w:tcW w:w="745"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长度</w:t>
            </w:r>
          </w:p>
        </w:tc>
        <w:tc>
          <w:tcPr>
            <w:tcW w:w="1064"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位置</w:t>
            </w:r>
          </w:p>
        </w:tc>
        <w:tc>
          <w:tcPr>
            <w:tcW w:w="3796"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数据项描述及代码表</w:t>
            </w:r>
          </w:p>
        </w:tc>
        <w:tc>
          <w:tcPr>
            <w:tcW w:w="714" w:type="dxa"/>
            <w:shd w:val="clear" w:color="auto" w:fill="C0C0C0"/>
            <w:vAlign w:val="center"/>
          </w:tcPr>
          <w:p w:rsidR="001E3A3A" w:rsidRPr="007F6B23" w:rsidRDefault="001E3A3A" w:rsidP="00E13A32">
            <w:pPr>
              <w:jc w:val="center"/>
              <w:rPr>
                <w:rFonts w:ascii="宋体" w:hAnsi="宋体"/>
                <w:b/>
                <w:sz w:val="21"/>
                <w:szCs w:val="21"/>
              </w:rPr>
            </w:pPr>
            <w:r w:rsidRPr="007F6B23">
              <w:rPr>
                <w:rFonts w:ascii="宋体" w:hAnsi="宋体"/>
                <w:b/>
                <w:sz w:val="21"/>
                <w:szCs w:val="21"/>
              </w:rPr>
              <w:t>状态</w:t>
            </w:r>
          </w:p>
        </w:tc>
      </w:tr>
      <w:tr w:rsidR="001E3A3A" w:rsidTr="00EC3061">
        <w:trPr>
          <w:trHeight w:val="20"/>
          <w:jc w:val="center"/>
        </w:trPr>
        <w:tc>
          <w:tcPr>
            <w:tcW w:w="1939"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信息</w:t>
            </w:r>
            <w:r w:rsidRPr="007F6B23">
              <w:rPr>
                <w:rFonts w:ascii="宋体" w:hAnsi="宋体"/>
                <w:sz w:val="21"/>
                <w:szCs w:val="21"/>
              </w:rPr>
              <w:t>记录长度</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sz w:val="21"/>
                <w:szCs w:val="21"/>
              </w:rPr>
              <w:t>N</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sz w:val="21"/>
                <w:szCs w:val="21"/>
              </w:rPr>
              <w:t>4</w:t>
            </w:r>
          </w:p>
        </w:tc>
        <w:tc>
          <w:tcPr>
            <w:tcW w:w="1064" w:type="dxa"/>
            <w:vAlign w:val="center"/>
          </w:tcPr>
          <w:p w:rsidR="001E3A3A" w:rsidRPr="007F6B23" w:rsidRDefault="001E3A3A" w:rsidP="00E13A32">
            <w:pPr>
              <w:pStyle w:val="af1"/>
              <w:widowControl/>
              <w:jc w:val="center"/>
              <w:rPr>
                <w:rFonts w:ascii="宋体" w:hAnsi="宋体" w:cs="宋体"/>
                <w:kern w:val="0"/>
                <w:sz w:val="21"/>
                <w:szCs w:val="21"/>
              </w:rPr>
            </w:pPr>
            <w:r w:rsidRPr="007F6B23">
              <w:rPr>
                <w:rFonts w:ascii="宋体" w:hAnsi="宋体" w:hint="eastAsia"/>
                <w:kern w:val="0"/>
                <w:sz w:val="21"/>
                <w:szCs w:val="21"/>
              </w:rPr>
              <w:t>1-4</w:t>
            </w:r>
          </w:p>
        </w:tc>
        <w:tc>
          <w:tcPr>
            <w:tcW w:w="3796" w:type="dxa"/>
            <w:vAlign w:val="center"/>
          </w:tcPr>
          <w:p w:rsidR="001E3A3A" w:rsidRPr="007F6B23" w:rsidRDefault="001E3A3A" w:rsidP="00E13A32">
            <w:pPr>
              <w:rPr>
                <w:rFonts w:ascii="宋体" w:hAnsi="宋体"/>
                <w:sz w:val="21"/>
                <w:szCs w:val="21"/>
              </w:rPr>
            </w:pPr>
            <w:r w:rsidRPr="007F6B23">
              <w:rPr>
                <w:rFonts w:ascii="宋体" w:hAnsi="宋体"/>
                <w:sz w:val="21"/>
                <w:szCs w:val="21"/>
              </w:rPr>
              <w:t>本</w:t>
            </w:r>
            <w:r w:rsidRPr="007F6B23">
              <w:rPr>
                <w:rFonts w:ascii="宋体" w:hAnsi="宋体" w:hint="eastAsia"/>
                <w:sz w:val="21"/>
                <w:szCs w:val="21"/>
              </w:rPr>
              <w:t>信息</w:t>
            </w:r>
            <w:r w:rsidRPr="007F6B23">
              <w:rPr>
                <w:rFonts w:ascii="宋体" w:hAnsi="宋体"/>
                <w:sz w:val="21"/>
                <w:szCs w:val="21"/>
              </w:rPr>
              <w:t>记录的长度</w:t>
            </w:r>
            <w:r w:rsidRPr="007F6B23">
              <w:rPr>
                <w:rFonts w:ascii="宋体" w:hAnsi="宋体" w:hint="eastAsia"/>
                <w:sz w:val="21"/>
                <w:szCs w:val="21"/>
              </w:rPr>
              <w:t>（包含本数据项，不包含回车换行符），用10进制数表示。</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sz w:val="21"/>
                <w:szCs w:val="21"/>
              </w:rPr>
              <w:t>M</w:t>
            </w:r>
          </w:p>
        </w:tc>
      </w:tr>
      <w:tr w:rsidR="001E3A3A" w:rsidTr="00EC3061">
        <w:trPr>
          <w:trHeight w:val="20"/>
          <w:jc w:val="center"/>
        </w:trPr>
        <w:tc>
          <w:tcPr>
            <w:tcW w:w="1939"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信息记录类型</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N</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2</w:t>
            </w:r>
          </w:p>
        </w:tc>
        <w:tc>
          <w:tcPr>
            <w:tcW w:w="1064" w:type="dxa"/>
            <w:vAlign w:val="center"/>
          </w:tcPr>
          <w:p w:rsidR="001E3A3A" w:rsidRPr="007F6B23" w:rsidRDefault="001E3A3A" w:rsidP="00E13A32">
            <w:pPr>
              <w:pStyle w:val="af1"/>
              <w:widowControl/>
              <w:jc w:val="center"/>
              <w:rPr>
                <w:rFonts w:ascii="宋体" w:hAnsi="宋体"/>
                <w:kern w:val="0"/>
                <w:sz w:val="21"/>
                <w:szCs w:val="21"/>
              </w:rPr>
            </w:pPr>
            <w:r w:rsidRPr="007F6B23">
              <w:rPr>
                <w:rFonts w:ascii="宋体" w:hAnsi="宋体" w:hint="eastAsia"/>
                <w:kern w:val="0"/>
                <w:sz w:val="21"/>
                <w:szCs w:val="21"/>
              </w:rPr>
              <w:t>5-6</w:t>
            </w:r>
          </w:p>
        </w:tc>
        <w:tc>
          <w:tcPr>
            <w:tcW w:w="3796"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标识该条信息记录的类别：</w:t>
            </w:r>
          </w:p>
          <w:p w:rsidR="001E3A3A" w:rsidRPr="007F6B23" w:rsidRDefault="00396342" w:rsidP="00A20F24">
            <w:pPr>
              <w:ind w:firstLineChars="100" w:firstLine="210"/>
              <w:rPr>
                <w:rFonts w:ascii="宋体" w:hAnsi="宋体"/>
                <w:sz w:val="21"/>
                <w:szCs w:val="21"/>
              </w:rPr>
            </w:pPr>
            <w:r>
              <w:rPr>
                <w:rFonts w:ascii="宋体" w:hAnsi="宋体" w:hint="eastAsia"/>
                <w:sz w:val="21"/>
                <w:szCs w:val="21"/>
              </w:rPr>
              <w:t>6</w:t>
            </w:r>
            <w:r w:rsidR="001E3A3A" w:rsidRPr="007F6B23">
              <w:rPr>
                <w:rFonts w:ascii="宋体" w:hAnsi="宋体" w:hint="eastAsia"/>
                <w:sz w:val="21"/>
                <w:szCs w:val="21"/>
              </w:rPr>
              <w:t>1-</w:t>
            </w:r>
            <w:r w:rsidR="004752CC">
              <w:rPr>
                <w:rFonts w:ascii="宋体" w:hAnsi="宋体" w:hint="eastAsia"/>
                <w:sz w:val="21"/>
                <w:szCs w:val="21"/>
              </w:rPr>
              <w:t>信用保证保险业务</w:t>
            </w:r>
            <w:r w:rsidR="001E3A3A" w:rsidRPr="007F6B23">
              <w:rPr>
                <w:rFonts w:ascii="宋体" w:hAnsi="宋体" w:hint="eastAsia"/>
                <w:sz w:val="21"/>
                <w:szCs w:val="21"/>
              </w:rPr>
              <w:t>信息记录</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20"/>
          <w:jc w:val="center"/>
        </w:trPr>
        <w:tc>
          <w:tcPr>
            <w:tcW w:w="1939"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段标</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AN</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1</w:t>
            </w:r>
          </w:p>
        </w:tc>
        <w:tc>
          <w:tcPr>
            <w:tcW w:w="1064" w:type="dxa"/>
            <w:vAlign w:val="center"/>
          </w:tcPr>
          <w:p w:rsidR="001E3A3A" w:rsidRPr="007F6B23" w:rsidRDefault="001E3A3A" w:rsidP="00E13A32">
            <w:pPr>
              <w:jc w:val="center"/>
              <w:rPr>
                <w:rFonts w:ascii="宋体" w:hAnsi="宋体" w:cs="宋体"/>
                <w:sz w:val="21"/>
                <w:szCs w:val="21"/>
              </w:rPr>
            </w:pPr>
            <w:r w:rsidRPr="007F6B23">
              <w:rPr>
                <w:rFonts w:ascii="宋体" w:hAnsi="宋体" w:hint="eastAsia"/>
                <w:sz w:val="21"/>
                <w:szCs w:val="21"/>
              </w:rPr>
              <w:t>7-7</w:t>
            </w:r>
          </w:p>
        </w:tc>
        <w:tc>
          <w:tcPr>
            <w:tcW w:w="3796" w:type="dxa"/>
            <w:vAlign w:val="center"/>
          </w:tcPr>
          <w:p w:rsidR="001E3A3A" w:rsidRPr="007F6B23" w:rsidRDefault="001E3A3A" w:rsidP="00E13A32">
            <w:pPr>
              <w:rPr>
                <w:rFonts w:ascii="宋体" w:hAnsi="宋体"/>
                <w:sz w:val="21"/>
                <w:szCs w:val="21"/>
              </w:rPr>
            </w:pPr>
            <w:r w:rsidRPr="007F6B23">
              <w:rPr>
                <w:rFonts w:ascii="宋体" w:hAnsi="宋体"/>
                <w:sz w:val="21"/>
                <w:szCs w:val="21"/>
              </w:rPr>
              <w:t>填“</w:t>
            </w:r>
            <w:r w:rsidRPr="007F6B23">
              <w:rPr>
                <w:rFonts w:ascii="宋体" w:hAnsi="宋体" w:hint="eastAsia"/>
                <w:sz w:val="21"/>
                <w:szCs w:val="21"/>
              </w:rPr>
              <w:t>B</w:t>
            </w:r>
            <w:r w:rsidRPr="007F6B23">
              <w:rPr>
                <w:rFonts w:ascii="宋体" w:hAnsi="宋体"/>
                <w:sz w:val="21"/>
                <w:szCs w:val="21"/>
              </w:rPr>
              <w:t>”表示本信息段为</w:t>
            </w:r>
            <w:r w:rsidRPr="007F6B23">
              <w:rPr>
                <w:rFonts w:ascii="宋体" w:hAnsi="宋体" w:hint="eastAsia"/>
                <w:sz w:val="21"/>
                <w:szCs w:val="21"/>
              </w:rPr>
              <w:t>基础</w:t>
            </w:r>
            <w:r w:rsidRPr="007F6B23">
              <w:rPr>
                <w:rFonts w:ascii="宋体" w:hAnsi="宋体"/>
                <w:sz w:val="21"/>
                <w:szCs w:val="21"/>
              </w:rPr>
              <w:t>段。</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sz w:val="21"/>
                <w:szCs w:val="21"/>
              </w:rPr>
              <w:t>M</w:t>
            </w:r>
          </w:p>
        </w:tc>
      </w:tr>
      <w:tr w:rsidR="001E3A3A" w:rsidTr="00EC3061">
        <w:trPr>
          <w:trHeight w:val="20"/>
          <w:jc w:val="center"/>
        </w:trPr>
        <w:tc>
          <w:tcPr>
            <w:tcW w:w="1939" w:type="dxa"/>
            <w:vAlign w:val="center"/>
          </w:tcPr>
          <w:p w:rsidR="001E3A3A" w:rsidRPr="007F6B23" w:rsidRDefault="00EC50A9" w:rsidP="00BF6A10">
            <w:pPr>
              <w:rPr>
                <w:rFonts w:ascii="宋体" w:hAnsi="宋体"/>
                <w:sz w:val="21"/>
                <w:szCs w:val="21"/>
              </w:rPr>
            </w:pPr>
            <w:r>
              <w:rPr>
                <w:rFonts w:ascii="宋体" w:hAnsi="宋体" w:hint="eastAsia"/>
                <w:sz w:val="21"/>
                <w:szCs w:val="21"/>
              </w:rPr>
              <w:t>保险公司</w:t>
            </w:r>
            <w:r w:rsidR="001E3A3A" w:rsidRPr="007F6B23">
              <w:rPr>
                <w:rFonts w:ascii="宋体" w:hAnsi="宋体" w:hint="eastAsia"/>
                <w:sz w:val="21"/>
                <w:szCs w:val="21"/>
              </w:rPr>
              <w:t>机构代码</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AN</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1</w:t>
            </w:r>
            <w:r w:rsidR="00A806A9">
              <w:rPr>
                <w:rFonts w:ascii="宋体" w:hAnsi="宋体" w:hint="eastAsia"/>
                <w:sz w:val="21"/>
                <w:szCs w:val="21"/>
              </w:rPr>
              <w:t>4</w:t>
            </w:r>
          </w:p>
        </w:tc>
        <w:tc>
          <w:tcPr>
            <w:tcW w:w="1064" w:type="dxa"/>
            <w:vAlign w:val="center"/>
          </w:tcPr>
          <w:p w:rsidR="001E3A3A" w:rsidRPr="007F6B23" w:rsidRDefault="001E3A3A" w:rsidP="00E13A32">
            <w:pPr>
              <w:jc w:val="center"/>
              <w:rPr>
                <w:rFonts w:ascii="宋体" w:hAnsi="宋体" w:cs="宋体"/>
                <w:sz w:val="21"/>
                <w:szCs w:val="21"/>
              </w:rPr>
            </w:pPr>
            <w:r w:rsidRPr="007F6B23">
              <w:rPr>
                <w:rFonts w:ascii="宋体" w:hAnsi="宋体" w:cs="宋体" w:hint="eastAsia"/>
                <w:sz w:val="21"/>
                <w:szCs w:val="21"/>
              </w:rPr>
              <w:t>8-</w:t>
            </w:r>
            <w:r w:rsidR="00A806A9">
              <w:rPr>
                <w:rFonts w:ascii="宋体" w:hAnsi="宋体" w:cs="宋体" w:hint="eastAsia"/>
                <w:sz w:val="21"/>
                <w:szCs w:val="21"/>
              </w:rPr>
              <w:t>21</w:t>
            </w:r>
          </w:p>
        </w:tc>
        <w:tc>
          <w:tcPr>
            <w:tcW w:w="3796" w:type="dxa"/>
            <w:vAlign w:val="center"/>
          </w:tcPr>
          <w:p w:rsidR="001E3A3A" w:rsidRPr="007F6B23" w:rsidRDefault="0094096A" w:rsidP="0094096A">
            <w:pPr>
              <w:rPr>
                <w:rFonts w:ascii="宋体" w:hAnsi="宋体"/>
                <w:sz w:val="21"/>
                <w:szCs w:val="21"/>
              </w:rPr>
            </w:pPr>
            <w:r>
              <w:rPr>
                <w:rFonts w:ascii="宋体" w:hAnsi="宋体" w:hint="eastAsia"/>
                <w:sz w:val="21"/>
                <w:szCs w:val="21"/>
              </w:rPr>
              <w:t>填写</w:t>
            </w:r>
            <w:r w:rsidR="00A35EEC">
              <w:rPr>
                <w:rFonts w:ascii="宋体" w:hAnsi="宋体" w:hint="eastAsia"/>
                <w:sz w:val="21"/>
                <w:szCs w:val="21"/>
              </w:rPr>
              <w:t>实际</w:t>
            </w:r>
            <w:r w:rsidR="001E3A3A" w:rsidRPr="007F6B23">
              <w:rPr>
                <w:rFonts w:ascii="宋体" w:hAnsi="宋体" w:hint="eastAsia"/>
                <w:sz w:val="21"/>
                <w:szCs w:val="21"/>
              </w:rPr>
              <w:t>发生</w:t>
            </w:r>
            <w:r w:rsidR="004752CC">
              <w:rPr>
                <w:rFonts w:ascii="宋体" w:hAnsi="宋体" w:hint="eastAsia"/>
                <w:sz w:val="21"/>
                <w:szCs w:val="21"/>
              </w:rPr>
              <w:t>信用保证保险业务</w:t>
            </w:r>
            <w:r w:rsidR="001E3A3A" w:rsidRPr="007F6B23">
              <w:rPr>
                <w:rFonts w:ascii="宋体" w:hAnsi="宋体" w:hint="eastAsia"/>
                <w:sz w:val="21"/>
                <w:szCs w:val="21"/>
              </w:rPr>
              <w:t>机构</w:t>
            </w:r>
            <w:r w:rsidRPr="007F6B23">
              <w:rPr>
                <w:rFonts w:ascii="宋体" w:hAnsi="宋体" w:hint="eastAsia"/>
                <w:sz w:val="21"/>
                <w:szCs w:val="21"/>
              </w:rPr>
              <w:t>的</w:t>
            </w:r>
            <w:r w:rsidR="001E3A3A" w:rsidRPr="007F6B23">
              <w:rPr>
                <w:rFonts w:ascii="宋体" w:hAnsi="宋体" w:hint="eastAsia"/>
                <w:sz w:val="21"/>
                <w:szCs w:val="21"/>
              </w:rPr>
              <w:t>代码</w:t>
            </w:r>
            <w:r>
              <w:rPr>
                <w:rFonts w:ascii="宋体" w:hAnsi="宋体" w:hint="eastAsia"/>
                <w:sz w:val="21"/>
                <w:szCs w:val="21"/>
              </w:rPr>
              <w:t>，可以为</w:t>
            </w:r>
            <w:r w:rsidR="00A35EEC">
              <w:rPr>
                <w:rFonts w:ascii="宋体" w:hAnsi="宋体" w:hint="eastAsia"/>
                <w:sz w:val="21"/>
                <w:szCs w:val="21"/>
              </w:rPr>
              <w:t>保险公司</w:t>
            </w:r>
            <w:r>
              <w:rPr>
                <w:rFonts w:ascii="宋体" w:hAnsi="宋体" w:hint="eastAsia"/>
                <w:sz w:val="21"/>
                <w:szCs w:val="21"/>
              </w:rPr>
              <w:t>总公司，也可为</w:t>
            </w:r>
            <w:r w:rsidR="00A35EEC">
              <w:rPr>
                <w:rFonts w:ascii="宋体" w:hAnsi="宋体" w:hint="eastAsia"/>
                <w:sz w:val="21"/>
                <w:szCs w:val="21"/>
              </w:rPr>
              <w:t>保险公司</w:t>
            </w:r>
            <w:r>
              <w:rPr>
                <w:rFonts w:ascii="宋体" w:hAnsi="宋体" w:hint="eastAsia"/>
                <w:sz w:val="21"/>
                <w:szCs w:val="21"/>
              </w:rPr>
              <w:t>分公司</w:t>
            </w:r>
            <w:r w:rsidR="001E3A3A" w:rsidRPr="007F6B23">
              <w:rPr>
                <w:rFonts w:ascii="宋体" w:hAnsi="宋体" w:hint="eastAsia"/>
                <w:sz w:val="21"/>
                <w:szCs w:val="21"/>
              </w:rPr>
              <w:t>。</w:t>
            </w:r>
            <w:r w:rsidR="00734F81">
              <w:rPr>
                <w:rFonts w:ascii="宋体" w:hAnsi="宋体" w:hint="eastAsia"/>
                <w:sz w:val="21"/>
                <w:szCs w:val="21"/>
              </w:rPr>
              <w:t>若投保人为企业或其它组织，则填报企业征信系统配发的</w:t>
            </w:r>
            <w:r w:rsidR="00734F81" w:rsidRPr="00734F81">
              <w:rPr>
                <w:rFonts w:ascii="宋体" w:hAnsi="宋体" w:hint="eastAsia"/>
                <w:sz w:val="21"/>
                <w:szCs w:val="21"/>
              </w:rPr>
              <w:t>11位</w:t>
            </w:r>
            <w:r w:rsidR="00734F81">
              <w:rPr>
                <w:rFonts w:ascii="宋体" w:hAnsi="宋体" w:hint="eastAsia"/>
                <w:sz w:val="21"/>
                <w:szCs w:val="21"/>
              </w:rPr>
              <w:t>机构代码，并</w:t>
            </w:r>
            <w:r w:rsidR="00734F81" w:rsidRPr="00734F81">
              <w:rPr>
                <w:rFonts w:ascii="宋体" w:hAnsi="宋体" w:hint="eastAsia"/>
                <w:sz w:val="21"/>
                <w:szCs w:val="21"/>
              </w:rPr>
              <w:t>在后面补3个</w:t>
            </w:r>
            <w:r w:rsidR="00734F81">
              <w:rPr>
                <w:rFonts w:ascii="宋体" w:hAnsi="宋体" w:hint="eastAsia"/>
                <w:sz w:val="21"/>
                <w:szCs w:val="21"/>
              </w:rPr>
              <w:t>空格；若投保人为自然人，则填报个人征信系统配发的14位机构代码。</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348"/>
          <w:jc w:val="center"/>
        </w:trPr>
        <w:tc>
          <w:tcPr>
            <w:tcW w:w="1939" w:type="dxa"/>
            <w:vAlign w:val="center"/>
          </w:tcPr>
          <w:p w:rsidR="001E3A3A" w:rsidRPr="007F6B23" w:rsidRDefault="00EC50A9" w:rsidP="00C80F1B">
            <w:pPr>
              <w:rPr>
                <w:rFonts w:ascii="宋体" w:hAnsi="宋体"/>
                <w:sz w:val="21"/>
                <w:szCs w:val="21"/>
              </w:rPr>
            </w:pPr>
            <w:r w:rsidRPr="00EC50A9">
              <w:rPr>
                <w:rFonts w:ascii="宋体" w:hAnsi="宋体" w:hint="eastAsia"/>
                <w:sz w:val="21"/>
                <w:szCs w:val="21"/>
              </w:rPr>
              <w:t>保</w:t>
            </w:r>
            <w:r w:rsidR="00A35EEC">
              <w:rPr>
                <w:rFonts w:ascii="宋体" w:hAnsi="宋体" w:hint="eastAsia"/>
                <w:sz w:val="21"/>
                <w:szCs w:val="21"/>
              </w:rPr>
              <w:t>单</w:t>
            </w:r>
            <w:r w:rsidR="001E3A3A" w:rsidRPr="007F6B23">
              <w:rPr>
                <w:rFonts w:ascii="宋体" w:hAnsi="宋体" w:hint="eastAsia"/>
                <w:sz w:val="21"/>
                <w:szCs w:val="21"/>
              </w:rPr>
              <w:t>编号</w:t>
            </w:r>
          </w:p>
        </w:tc>
        <w:tc>
          <w:tcPr>
            <w:tcW w:w="679" w:type="dxa"/>
            <w:vAlign w:val="center"/>
          </w:tcPr>
          <w:p w:rsidR="001E3A3A" w:rsidRPr="007F6B23" w:rsidRDefault="001E3A3A" w:rsidP="0038202B">
            <w:pPr>
              <w:jc w:val="center"/>
              <w:rPr>
                <w:sz w:val="21"/>
                <w:szCs w:val="21"/>
              </w:rPr>
            </w:pPr>
            <w:r w:rsidRPr="007F6B23">
              <w:rPr>
                <w:rFonts w:ascii="宋体" w:hAnsi="宋体" w:hint="eastAsia"/>
                <w:sz w:val="21"/>
                <w:szCs w:val="21"/>
              </w:rPr>
              <w:t>ANC</w:t>
            </w:r>
          </w:p>
        </w:tc>
        <w:tc>
          <w:tcPr>
            <w:tcW w:w="745" w:type="dxa"/>
            <w:vAlign w:val="center"/>
          </w:tcPr>
          <w:p w:rsidR="001E3A3A" w:rsidRPr="007F6B23" w:rsidRDefault="001E3A3A" w:rsidP="0038202B">
            <w:pPr>
              <w:jc w:val="center"/>
              <w:rPr>
                <w:rFonts w:ascii="宋体" w:hAnsi="宋体"/>
                <w:sz w:val="21"/>
                <w:szCs w:val="21"/>
              </w:rPr>
            </w:pPr>
            <w:r w:rsidRPr="007F6B23">
              <w:rPr>
                <w:rFonts w:ascii="宋体" w:hAnsi="宋体" w:hint="eastAsia"/>
                <w:sz w:val="21"/>
                <w:szCs w:val="21"/>
              </w:rPr>
              <w:t>60</w:t>
            </w:r>
          </w:p>
        </w:tc>
        <w:tc>
          <w:tcPr>
            <w:tcW w:w="1064" w:type="dxa"/>
            <w:vAlign w:val="center"/>
          </w:tcPr>
          <w:p w:rsidR="001E3A3A" w:rsidRPr="007F6B23" w:rsidRDefault="00A806A9" w:rsidP="0038202B">
            <w:pPr>
              <w:jc w:val="center"/>
              <w:rPr>
                <w:rFonts w:ascii="宋体" w:hAnsi="宋体"/>
                <w:sz w:val="21"/>
                <w:szCs w:val="21"/>
              </w:rPr>
            </w:pPr>
            <w:r>
              <w:rPr>
                <w:rFonts w:ascii="宋体" w:hAnsi="宋体" w:hint="eastAsia"/>
                <w:sz w:val="21"/>
                <w:szCs w:val="21"/>
              </w:rPr>
              <w:t>22</w:t>
            </w:r>
            <w:r w:rsidR="001E3A3A" w:rsidRPr="007F6B23">
              <w:rPr>
                <w:rFonts w:ascii="宋体" w:hAnsi="宋体" w:hint="eastAsia"/>
                <w:sz w:val="21"/>
                <w:szCs w:val="21"/>
              </w:rPr>
              <w:t>-</w:t>
            </w:r>
            <w:r>
              <w:rPr>
                <w:rFonts w:ascii="宋体" w:hAnsi="宋体" w:hint="eastAsia"/>
                <w:sz w:val="21"/>
                <w:szCs w:val="21"/>
              </w:rPr>
              <w:t>81</w:t>
            </w:r>
          </w:p>
        </w:tc>
        <w:tc>
          <w:tcPr>
            <w:tcW w:w="3796" w:type="dxa"/>
            <w:vAlign w:val="center"/>
          </w:tcPr>
          <w:p w:rsidR="001E3A3A" w:rsidRPr="007F6B23" w:rsidRDefault="001E3A3A" w:rsidP="00EC50A9">
            <w:pPr>
              <w:rPr>
                <w:rFonts w:ascii="宋体" w:hAnsi="宋体"/>
                <w:sz w:val="21"/>
                <w:szCs w:val="21"/>
              </w:rPr>
            </w:pPr>
            <w:r w:rsidRPr="007F6B23">
              <w:rPr>
                <w:rFonts w:ascii="宋体" w:hAnsi="宋体" w:hint="eastAsia"/>
                <w:sz w:val="21"/>
                <w:szCs w:val="21"/>
              </w:rPr>
              <w:t>指</w:t>
            </w:r>
            <w:r w:rsidR="00EC50A9" w:rsidRPr="00EC50A9">
              <w:rPr>
                <w:rFonts w:ascii="宋体" w:hAnsi="宋体" w:hint="eastAsia"/>
                <w:sz w:val="21"/>
                <w:szCs w:val="21"/>
              </w:rPr>
              <w:t>保险</w:t>
            </w:r>
            <w:r w:rsidRPr="007F6B23">
              <w:rPr>
                <w:rFonts w:ascii="宋体" w:hAnsi="宋体" w:hint="eastAsia"/>
                <w:sz w:val="21"/>
                <w:szCs w:val="21"/>
              </w:rPr>
              <w:t>公司报送的能够标识一笔</w:t>
            </w:r>
            <w:r w:rsidR="00EC50A9" w:rsidRPr="00EC50A9">
              <w:rPr>
                <w:rFonts w:ascii="宋体" w:hAnsi="宋体" w:hint="eastAsia"/>
                <w:sz w:val="21"/>
                <w:szCs w:val="21"/>
              </w:rPr>
              <w:t>保险</w:t>
            </w:r>
            <w:r w:rsidRPr="007F6B23">
              <w:rPr>
                <w:rFonts w:ascii="宋体" w:hAnsi="宋体" w:hint="eastAsia"/>
                <w:sz w:val="21"/>
                <w:szCs w:val="21"/>
              </w:rPr>
              <w:t>合</w:t>
            </w:r>
            <w:r w:rsidRPr="007F6B23">
              <w:rPr>
                <w:rFonts w:ascii="宋体" w:hAnsi="宋体" w:hint="eastAsia"/>
                <w:sz w:val="21"/>
                <w:szCs w:val="21"/>
              </w:rPr>
              <w:lastRenderedPageBreak/>
              <w:t>同的号码。</w:t>
            </w:r>
            <w:r w:rsidR="004E765F">
              <w:rPr>
                <w:rFonts w:ascii="宋体" w:hAnsi="宋体" w:hint="eastAsia"/>
                <w:sz w:val="21"/>
                <w:szCs w:val="21"/>
              </w:rPr>
              <w:t>可以</w:t>
            </w:r>
            <w:r w:rsidRPr="007F6B23">
              <w:rPr>
                <w:rFonts w:ascii="宋体" w:hAnsi="宋体" w:hint="eastAsia"/>
                <w:sz w:val="21"/>
                <w:szCs w:val="21"/>
              </w:rPr>
              <w:t>使用字母和数</w:t>
            </w:r>
            <w:r w:rsidRPr="004E765F">
              <w:rPr>
                <w:rFonts w:ascii="宋体" w:hAnsi="宋体" w:hint="eastAsia"/>
                <w:sz w:val="21"/>
                <w:szCs w:val="21"/>
                <w:fitText w:val="630" w:id="130163712"/>
              </w:rPr>
              <w:t>字的组</w:t>
            </w:r>
            <w:r w:rsidRPr="007F6B23">
              <w:rPr>
                <w:rFonts w:ascii="宋体" w:hAnsi="宋体" w:hint="eastAsia"/>
                <w:sz w:val="21"/>
                <w:szCs w:val="21"/>
              </w:rPr>
              <w:t>合，且在公司内部具有唯一性。</w:t>
            </w:r>
          </w:p>
        </w:tc>
        <w:tc>
          <w:tcPr>
            <w:tcW w:w="714" w:type="dxa"/>
            <w:vAlign w:val="center"/>
          </w:tcPr>
          <w:p w:rsidR="001E3A3A" w:rsidRPr="007F6B23" w:rsidRDefault="001E3A3A" w:rsidP="0038202B">
            <w:pPr>
              <w:jc w:val="center"/>
              <w:rPr>
                <w:rFonts w:ascii="宋体" w:hAnsi="宋体"/>
                <w:sz w:val="21"/>
                <w:szCs w:val="21"/>
              </w:rPr>
            </w:pPr>
            <w:r w:rsidRPr="007F6B23">
              <w:rPr>
                <w:rFonts w:ascii="宋体" w:hAnsi="宋体" w:hint="eastAsia"/>
                <w:sz w:val="21"/>
                <w:szCs w:val="21"/>
              </w:rPr>
              <w:lastRenderedPageBreak/>
              <w:t>M</w:t>
            </w:r>
          </w:p>
        </w:tc>
      </w:tr>
      <w:tr w:rsidR="001E3A3A" w:rsidTr="00EC3061">
        <w:trPr>
          <w:trHeight w:val="20"/>
          <w:jc w:val="center"/>
        </w:trPr>
        <w:tc>
          <w:tcPr>
            <w:tcW w:w="1939" w:type="dxa"/>
            <w:vAlign w:val="center"/>
          </w:tcPr>
          <w:p w:rsidR="001E3A3A" w:rsidRPr="007F6B23" w:rsidRDefault="004752CC" w:rsidP="00C80F1B">
            <w:pPr>
              <w:rPr>
                <w:rFonts w:ascii="宋体" w:hAnsi="宋体"/>
                <w:sz w:val="21"/>
                <w:szCs w:val="21"/>
              </w:rPr>
            </w:pPr>
            <w:r>
              <w:rPr>
                <w:rFonts w:ascii="宋体" w:hAnsi="宋体" w:hint="eastAsia"/>
                <w:sz w:val="21"/>
                <w:szCs w:val="21"/>
              </w:rPr>
              <w:lastRenderedPageBreak/>
              <w:t>保险</w:t>
            </w:r>
            <w:r w:rsidR="00EC50A9">
              <w:rPr>
                <w:rFonts w:ascii="宋体" w:hAnsi="宋体" w:hint="eastAsia"/>
                <w:sz w:val="21"/>
                <w:szCs w:val="21"/>
              </w:rPr>
              <w:t>合同</w:t>
            </w:r>
            <w:r w:rsidR="001E3A3A" w:rsidRPr="007F6B23">
              <w:rPr>
                <w:rFonts w:ascii="宋体" w:hAnsi="宋体" w:hint="eastAsia"/>
                <w:sz w:val="21"/>
                <w:szCs w:val="21"/>
              </w:rPr>
              <w:t>号码</w:t>
            </w:r>
          </w:p>
        </w:tc>
        <w:tc>
          <w:tcPr>
            <w:tcW w:w="679" w:type="dxa"/>
            <w:vAlign w:val="center"/>
          </w:tcPr>
          <w:p w:rsidR="001E3A3A" w:rsidRPr="007F6B23" w:rsidRDefault="001E3A3A" w:rsidP="00E13A32">
            <w:pPr>
              <w:jc w:val="center"/>
              <w:rPr>
                <w:sz w:val="21"/>
                <w:szCs w:val="21"/>
              </w:rPr>
            </w:pPr>
            <w:r w:rsidRPr="007F6B23">
              <w:rPr>
                <w:rFonts w:ascii="宋体" w:hAnsi="宋体" w:hint="eastAsia"/>
                <w:sz w:val="21"/>
                <w:szCs w:val="21"/>
              </w:rPr>
              <w:t>ANC</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60</w:t>
            </w:r>
          </w:p>
        </w:tc>
        <w:tc>
          <w:tcPr>
            <w:tcW w:w="1064" w:type="dxa"/>
            <w:vAlign w:val="center"/>
          </w:tcPr>
          <w:p w:rsidR="001E3A3A" w:rsidRPr="007F6B23" w:rsidRDefault="00A806A9" w:rsidP="00E13A32">
            <w:pPr>
              <w:jc w:val="center"/>
              <w:rPr>
                <w:rFonts w:ascii="宋体" w:hAnsi="宋体" w:cs="宋体"/>
                <w:sz w:val="21"/>
                <w:szCs w:val="21"/>
              </w:rPr>
            </w:pPr>
            <w:r>
              <w:rPr>
                <w:rFonts w:ascii="宋体" w:hAnsi="宋体" w:hint="eastAsia"/>
                <w:sz w:val="21"/>
                <w:szCs w:val="21"/>
              </w:rPr>
              <w:t>82</w:t>
            </w:r>
            <w:r w:rsidR="001E3A3A" w:rsidRPr="007F6B23">
              <w:rPr>
                <w:rFonts w:ascii="宋体" w:hAnsi="宋体" w:hint="eastAsia"/>
                <w:sz w:val="21"/>
                <w:szCs w:val="21"/>
              </w:rPr>
              <w:t>-1</w:t>
            </w:r>
            <w:r>
              <w:rPr>
                <w:rFonts w:ascii="宋体" w:hAnsi="宋体" w:hint="eastAsia"/>
                <w:sz w:val="21"/>
                <w:szCs w:val="21"/>
              </w:rPr>
              <w:t>41</w:t>
            </w:r>
          </w:p>
        </w:tc>
        <w:tc>
          <w:tcPr>
            <w:tcW w:w="3796" w:type="dxa"/>
            <w:vAlign w:val="center"/>
          </w:tcPr>
          <w:p w:rsidR="001E3A3A" w:rsidRPr="007F6B23" w:rsidRDefault="001E3A3A" w:rsidP="00A35EEC">
            <w:pPr>
              <w:rPr>
                <w:sz w:val="21"/>
                <w:szCs w:val="21"/>
              </w:rPr>
            </w:pPr>
            <w:r w:rsidRPr="007F6B23">
              <w:rPr>
                <w:rFonts w:ascii="宋体" w:hAnsi="宋体" w:hint="eastAsia"/>
                <w:sz w:val="21"/>
                <w:szCs w:val="21"/>
              </w:rPr>
              <w:t>指</w:t>
            </w:r>
            <w:r w:rsidR="00EC50A9">
              <w:rPr>
                <w:rFonts w:ascii="宋体" w:hAnsi="宋体" w:hint="eastAsia"/>
                <w:sz w:val="21"/>
                <w:szCs w:val="21"/>
              </w:rPr>
              <w:t>保险</w:t>
            </w:r>
            <w:r w:rsidRPr="007F6B23">
              <w:rPr>
                <w:rFonts w:ascii="宋体" w:hAnsi="宋体" w:hint="eastAsia"/>
                <w:sz w:val="21"/>
                <w:szCs w:val="21"/>
              </w:rPr>
              <w:t>公司与</w:t>
            </w:r>
            <w:r w:rsidR="00EC50A9">
              <w:rPr>
                <w:rFonts w:ascii="宋体" w:hAnsi="宋体" w:hint="eastAsia"/>
                <w:sz w:val="21"/>
                <w:szCs w:val="21"/>
              </w:rPr>
              <w:t>投保</w:t>
            </w:r>
            <w:r w:rsidRPr="007F6B23">
              <w:rPr>
                <w:rFonts w:ascii="宋体" w:hAnsi="宋体" w:hint="eastAsia"/>
                <w:sz w:val="21"/>
                <w:szCs w:val="21"/>
              </w:rPr>
              <w:t>人、</w:t>
            </w:r>
            <w:r w:rsidR="00EC50A9">
              <w:rPr>
                <w:rFonts w:ascii="宋体" w:hAnsi="宋体" w:hint="eastAsia"/>
                <w:sz w:val="21"/>
                <w:szCs w:val="21"/>
              </w:rPr>
              <w:t>被保险人</w:t>
            </w:r>
            <w:r w:rsidRPr="007F6B23">
              <w:rPr>
                <w:rFonts w:ascii="宋体" w:hAnsi="宋体" w:hint="eastAsia"/>
                <w:sz w:val="21"/>
                <w:szCs w:val="21"/>
              </w:rPr>
              <w:t>签订的</w:t>
            </w:r>
            <w:r w:rsidR="00EC50A9">
              <w:rPr>
                <w:rFonts w:ascii="宋体" w:hAnsi="宋体" w:hint="eastAsia"/>
                <w:sz w:val="21"/>
                <w:szCs w:val="21"/>
              </w:rPr>
              <w:t>保险</w:t>
            </w:r>
            <w:r w:rsidRPr="007F6B23">
              <w:rPr>
                <w:rFonts w:ascii="宋体" w:hAnsi="宋体" w:hint="eastAsia"/>
                <w:sz w:val="21"/>
                <w:szCs w:val="21"/>
              </w:rPr>
              <w:t>合同号码。</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O</w:t>
            </w:r>
          </w:p>
        </w:tc>
      </w:tr>
      <w:tr w:rsidR="001E3A3A" w:rsidTr="00EC3061">
        <w:trPr>
          <w:trHeight w:val="20"/>
          <w:jc w:val="center"/>
        </w:trPr>
        <w:tc>
          <w:tcPr>
            <w:tcW w:w="1939" w:type="dxa"/>
            <w:vAlign w:val="center"/>
          </w:tcPr>
          <w:p w:rsidR="001E3A3A" w:rsidRPr="00E1590E" w:rsidRDefault="00EC50A9" w:rsidP="00C80F1B">
            <w:pPr>
              <w:rPr>
                <w:rFonts w:ascii="宋体" w:hAnsi="宋体"/>
                <w:color w:val="FF0000"/>
                <w:sz w:val="21"/>
                <w:szCs w:val="21"/>
              </w:rPr>
            </w:pPr>
            <w:r w:rsidRPr="00E1590E">
              <w:rPr>
                <w:rFonts w:ascii="宋体" w:hAnsi="宋体" w:hint="eastAsia"/>
                <w:color w:val="FF0000"/>
                <w:sz w:val="21"/>
                <w:szCs w:val="21"/>
              </w:rPr>
              <w:t>投保</w:t>
            </w:r>
            <w:r w:rsidR="001E3A3A" w:rsidRPr="00E1590E">
              <w:rPr>
                <w:rFonts w:ascii="宋体" w:hAnsi="宋体" w:hint="eastAsia"/>
                <w:color w:val="FF0000"/>
                <w:sz w:val="21"/>
                <w:szCs w:val="21"/>
              </w:rPr>
              <w:t>人类型</w:t>
            </w:r>
          </w:p>
        </w:tc>
        <w:tc>
          <w:tcPr>
            <w:tcW w:w="679"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N</w:t>
            </w:r>
          </w:p>
        </w:tc>
        <w:tc>
          <w:tcPr>
            <w:tcW w:w="745"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1</w:t>
            </w:r>
          </w:p>
        </w:tc>
        <w:tc>
          <w:tcPr>
            <w:tcW w:w="1064"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1</w:t>
            </w:r>
            <w:r w:rsidR="00A806A9">
              <w:rPr>
                <w:rFonts w:ascii="宋体" w:hAnsi="宋体" w:hint="eastAsia"/>
                <w:color w:val="FF0000"/>
                <w:sz w:val="21"/>
                <w:szCs w:val="21"/>
              </w:rPr>
              <w:t>42</w:t>
            </w:r>
            <w:r w:rsidRPr="00E1590E">
              <w:rPr>
                <w:rFonts w:ascii="宋体" w:hAnsi="宋体" w:hint="eastAsia"/>
                <w:color w:val="FF0000"/>
                <w:sz w:val="21"/>
                <w:szCs w:val="21"/>
              </w:rPr>
              <w:t>-1</w:t>
            </w:r>
            <w:r w:rsidR="00A806A9">
              <w:rPr>
                <w:rFonts w:ascii="宋体" w:hAnsi="宋体" w:hint="eastAsia"/>
                <w:color w:val="FF0000"/>
                <w:sz w:val="21"/>
                <w:szCs w:val="21"/>
              </w:rPr>
              <w:t>42</w:t>
            </w:r>
          </w:p>
        </w:tc>
        <w:tc>
          <w:tcPr>
            <w:tcW w:w="3796" w:type="dxa"/>
            <w:vAlign w:val="center"/>
          </w:tcPr>
          <w:p w:rsidR="001E3A3A" w:rsidRPr="00E1590E" w:rsidRDefault="001E3A3A" w:rsidP="00131A88">
            <w:pPr>
              <w:rPr>
                <w:rFonts w:ascii="宋体" w:hAnsi="宋体"/>
                <w:color w:val="FF0000"/>
                <w:sz w:val="21"/>
                <w:szCs w:val="21"/>
              </w:rPr>
            </w:pPr>
            <w:r w:rsidRPr="00E1590E">
              <w:rPr>
                <w:rFonts w:ascii="宋体" w:hAnsi="宋体" w:hint="eastAsia"/>
                <w:color w:val="FF0000"/>
                <w:sz w:val="21"/>
                <w:szCs w:val="21"/>
              </w:rPr>
              <w:t>代码型数据项：</w:t>
            </w:r>
          </w:p>
          <w:p w:rsidR="001E3A3A" w:rsidRPr="00E1590E" w:rsidRDefault="0052145A" w:rsidP="0052145A">
            <w:pPr>
              <w:ind w:firstLineChars="100" w:firstLine="210"/>
              <w:rPr>
                <w:rFonts w:ascii="宋体" w:hAnsi="宋体"/>
                <w:color w:val="FF0000"/>
                <w:sz w:val="21"/>
                <w:szCs w:val="21"/>
              </w:rPr>
            </w:pPr>
            <w:r w:rsidRPr="00E1590E">
              <w:rPr>
                <w:rFonts w:ascii="宋体" w:hAnsi="宋体" w:hint="eastAsia"/>
                <w:color w:val="FF0000"/>
                <w:sz w:val="21"/>
                <w:szCs w:val="21"/>
              </w:rPr>
              <w:t>1-</w:t>
            </w:r>
            <w:r w:rsidR="001E3A3A" w:rsidRPr="00E1590E">
              <w:rPr>
                <w:rFonts w:ascii="宋体" w:hAnsi="宋体" w:hint="eastAsia"/>
                <w:color w:val="FF0000"/>
                <w:sz w:val="21"/>
                <w:szCs w:val="21"/>
              </w:rPr>
              <w:t>企业</w:t>
            </w:r>
            <w:r w:rsidRPr="00E1590E">
              <w:rPr>
                <w:rFonts w:ascii="宋体" w:hAnsi="宋体" w:hint="eastAsia"/>
                <w:color w:val="FF0000"/>
                <w:sz w:val="21"/>
                <w:szCs w:val="21"/>
              </w:rPr>
              <w:t>或</w:t>
            </w:r>
            <w:r w:rsidR="001E3A3A" w:rsidRPr="00E1590E">
              <w:rPr>
                <w:rFonts w:ascii="宋体" w:hAnsi="宋体" w:hint="eastAsia"/>
                <w:color w:val="FF0000"/>
                <w:sz w:val="21"/>
                <w:szCs w:val="21"/>
              </w:rPr>
              <w:t>其他组织</w:t>
            </w:r>
            <w:r w:rsidR="004E765F" w:rsidRPr="00E1590E">
              <w:rPr>
                <w:rFonts w:ascii="宋体" w:hAnsi="宋体" w:hint="eastAsia"/>
                <w:color w:val="FF0000"/>
                <w:sz w:val="21"/>
                <w:szCs w:val="21"/>
              </w:rPr>
              <w:t>；</w:t>
            </w:r>
          </w:p>
          <w:p w:rsidR="004421E5" w:rsidRPr="00E1590E" w:rsidRDefault="0052145A" w:rsidP="0052145A">
            <w:pPr>
              <w:ind w:firstLineChars="100" w:firstLine="210"/>
              <w:rPr>
                <w:rFonts w:ascii="宋体" w:hAnsi="宋体"/>
                <w:color w:val="FF0000"/>
                <w:sz w:val="21"/>
                <w:szCs w:val="21"/>
              </w:rPr>
            </w:pPr>
            <w:r w:rsidRPr="00E1590E">
              <w:rPr>
                <w:rFonts w:ascii="宋体" w:hAnsi="宋体" w:hint="eastAsia"/>
                <w:color w:val="FF0000"/>
                <w:sz w:val="21"/>
                <w:szCs w:val="21"/>
              </w:rPr>
              <w:t>2-</w:t>
            </w:r>
            <w:r w:rsidR="004421E5" w:rsidRPr="00E1590E">
              <w:rPr>
                <w:rFonts w:ascii="宋体" w:hAnsi="宋体" w:hint="eastAsia"/>
                <w:color w:val="FF0000"/>
                <w:sz w:val="21"/>
                <w:szCs w:val="21"/>
              </w:rPr>
              <w:t>自然人。</w:t>
            </w:r>
          </w:p>
        </w:tc>
        <w:tc>
          <w:tcPr>
            <w:tcW w:w="714"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M</w:t>
            </w:r>
          </w:p>
        </w:tc>
      </w:tr>
      <w:tr w:rsidR="001E3A3A" w:rsidTr="00EC3061">
        <w:trPr>
          <w:trHeight w:val="20"/>
          <w:jc w:val="center"/>
        </w:trPr>
        <w:tc>
          <w:tcPr>
            <w:tcW w:w="1939" w:type="dxa"/>
            <w:vAlign w:val="center"/>
          </w:tcPr>
          <w:p w:rsidR="001E3A3A" w:rsidRPr="007F6B23" w:rsidRDefault="00EC50A9" w:rsidP="00E13A32">
            <w:pPr>
              <w:rPr>
                <w:rFonts w:ascii="宋体" w:hAnsi="宋体"/>
                <w:sz w:val="21"/>
                <w:szCs w:val="21"/>
              </w:rPr>
            </w:pPr>
            <w:r>
              <w:rPr>
                <w:rFonts w:ascii="宋体" w:hAnsi="宋体" w:hint="eastAsia"/>
                <w:sz w:val="21"/>
                <w:szCs w:val="21"/>
              </w:rPr>
              <w:t>投保</w:t>
            </w:r>
            <w:r w:rsidRPr="00EA7726">
              <w:rPr>
                <w:rFonts w:ascii="宋体" w:hAnsi="宋体" w:hint="eastAsia"/>
                <w:sz w:val="21"/>
                <w:szCs w:val="21"/>
              </w:rPr>
              <w:t>人</w:t>
            </w:r>
            <w:r w:rsidR="001E3A3A" w:rsidRPr="007F6B23">
              <w:rPr>
                <w:rFonts w:ascii="宋体" w:hAnsi="宋体" w:hint="eastAsia"/>
                <w:sz w:val="21"/>
                <w:szCs w:val="21"/>
              </w:rPr>
              <w:t>名称</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ANC</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80</w:t>
            </w:r>
          </w:p>
        </w:tc>
        <w:tc>
          <w:tcPr>
            <w:tcW w:w="1064" w:type="dxa"/>
            <w:vAlign w:val="center"/>
          </w:tcPr>
          <w:p w:rsidR="001E3A3A" w:rsidRPr="007F6B23" w:rsidRDefault="001E3A3A" w:rsidP="00E13A32">
            <w:pPr>
              <w:jc w:val="center"/>
              <w:rPr>
                <w:rFonts w:ascii="宋体" w:hAnsi="宋体" w:cs="宋体"/>
                <w:sz w:val="21"/>
                <w:szCs w:val="21"/>
              </w:rPr>
            </w:pPr>
            <w:r w:rsidRPr="007F6B23">
              <w:rPr>
                <w:rFonts w:ascii="宋体" w:hAnsi="宋体" w:cs="宋体" w:hint="eastAsia"/>
                <w:sz w:val="21"/>
                <w:szCs w:val="21"/>
              </w:rPr>
              <w:t>1</w:t>
            </w:r>
            <w:r>
              <w:rPr>
                <w:rFonts w:ascii="宋体" w:hAnsi="宋体" w:cs="宋体" w:hint="eastAsia"/>
                <w:sz w:val="21"/>
                <w:szCs w:val="21"/>
              </w:rPr>
              <w:t>4</w:t>
            </w:r>
            <w:r w:rsidR="00A806A9">
              <w:rPr>
                <w:rFonts w:ascii="宋体" w:hAnsi="宋体" w:cs="宋体" w:hint="eastAsia"/>
                <w:sz w:val="21"/>
                <w:szCs w:val="21"/>
              </w:rPr>
              <w:t>3</w:t>
            </w:r>
            <w:r w:rsidRPr="007F6B23">
              <w:rPr>
                <w:rFonts w:ascii="宋体" w:hAnsi="宋体" w:cs="宋体" w:hint="eastAsia"/>
                <w:sz w:val="21"/>
                <w:szCs w:val="21"/>
              </w:rPr>
              <w:t>-2</w:t>
            </w:r>
            <w:r w:rsidR="00A806A9">
              <w:rPr>
                <w:rFonts w:ascii="宋体" w:hAnsi="宋体" w:cs="宋体" w:hint="eastAsia"/>
                <w:sz w:val="21"/>
                <w:szCs w:val="21"/>
              </w:rPr>
              <w:t>22</w:t>
            </w:r>
          </w:p>
        </w:tc>
        <w:tc>
          <w:tcPr>
            <w:tcW w:w="3796" w:type="dxa"/>
            <w:vAlign w:val="center"/>
          </w:tcPr>
          <w:p w:rsidR="001E3A3A" w:rsidRPr="007F6B23" w:rsidRDefault="007C1E50" w:rsidP="007C1E50">
            <w:pPr>
              <w:rPr>
                <w:rFonts w:ascii="宋体" w:hAnsi="宋体"/>
                <w:sz w:val="21"/>
                <w:szCs w:val="21"/>
              </w:rPr>
            </w:pPr>
            <w:r>
              <w:rPr>
                <w:rFonts w:ascii="宋体" w:hAnsi="宋体" w:hint="eastAsia"/>
                <w:sz w:val="21"/>
                <w:szCs w:val="21"/>
              </w:rPr>
              <w:t>企业</w:t>
            </w:r>
            <w:r w:rsidR="001E3A3A" w:rsidRPr="007F6B23">
              <w:rPr>
                <w:rFonts w:ascii="宋体" w:hAnsi="宋体" w:hint="eastAsia"/>
                <w:sz w:val="21"/>
                <w:szCs w:val="21"/>
              </w:rPr>
              <w:t>在工商部门的注册名称</w:t>
            </w:r>
            <w:r>
              <w:rPr>
                <w:rFonts w:ascii="宋体" w:hAnsi="宋体" w:hint="eastAsia"/>
                <w:sz w:val="21"/>
                <w:szCs w:val="21"/>
              </w:rPr>
              <w:t>或自然人的姓名。</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20"/>
          <w:jc w:val="center"/>
        </w:trPr>
        <w:tc>
          <w:tcPr>
            <w:tcW w:w="1939" w:type="dxa"/>
            <w:vAlign w:val="center"/>
          </w:tcPr>
          <w:p w:rsidR="001E3A3A" w:rsidRPr="00E1590E" w:rsidRDefault="00EC50A9" w:rsidP="00E13A32">
            <w:pPr>
              <w:pStyle w:val="af9"/>
              <w:widowControl/>
              <w:pBdr>
                <w:bottom w:val="none" w:sz="0" w:space="0" w:color="auto"/>
              </w:pBdr>
              <w:tabs>
                <w:tab w:val="clear" w:pos="4153"/>
                <w:tab w:val="clear" w:pos="8306"/>
              </w:tabs>
              <w:snapToGrid/>
              <w:jc w:val="left"/>
              <w:rPr>
                <w:rFonts w:ascii="宋体" w:hAnsi="宋体"/>
                <w:color w:val="FF0000"/>
                <w:kern w:val="0"/>
                <w:sz w:val="21"/>
                <w:szCs w:val="21"/>
              </w:rPr>
            </w:pPr>
            <w:r w:rsidRPr="00E1590E">
              <w:rPr>
                <w:rFonts w:ascii="宋体" w:hAnsi="宋体" w:hint="eastAsia"/>
                <w:color w:val="FF0000"/>
                <w:kern w:val="0"/>
                <w:sz w:val="21"/>
                <w:szCs w:val="21"/>
              </w:rPr>
              <w:t>投保人证件类型</w:t>
            </w:r>
          </w:p>
        </w:tc>
        <w:tc>
          <w:tcPr>
            <w:tcW w:w="679"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A</w:t>
            </w:r>
            <w:r w:rsidRPr="00E1590E">
              <w:rPr>
                <w:rFonts w:ascii="宋体" w:hAnsi="宋体"/>
                <w:color w:val="FF0000"/>
                <w:sz w:val="21"/>
                <w:szCs w:val="21"/>
              </w:rPr>
              <w:t>N</w:t>
            </w:r>
          </w:p>
        </w:tc>
        <w:tc>
          <w:tcPr>
            <w:tcW w:w="745" w:type="dxa"/>
            <w:vAlign w:val="center"/>
          </w:tcPr>
          <w:p w:rsidR="001E3A3A" w:rsidRPr="00E1590E" w:rsidRDefault="001E3A3A" w:rsidP="00E13A32">
            <w:pPr>
              <w:jc w:val="center"/>
              <w:rPr>
                <w:rFonts w:ascii="宋体" w:hAnsi="宋体"/>
                <w:color w:val="FF0000"/>
                <w:sz w:val="21"/>
                <w:szCs w:val="21"/>
              </w:rPr>
            </w:pPr>
            <w:r w:rsidRPr="00E1590E">
              <w:rPr>
                <w:rFonts w:ascii="宋体" w:hAnsi="宋体" w:hint="eastAsia"/>
                <w:color w:val="FF0000"/>
                <w:sz w:val="21"/>
                <w:szCs w:val="21"/>
              </w:rPr>
              <w:t>1</w:t>
            </w:r>
          </w:p>
        </w:tc>
        <w:tc>
          <w:tcPr>
            <w:tcW w:w="1064" w:type="dxa"/>
            <w:vAlign w:val="center"/>
          </w:tcPr>
          <w:p w:rsidR="001E3A3A" w:rsidRPr="00E1590E" w:rsidRDefault="001E3A3A" w:rsidP="00E13A32">
            <w:pPr>
              <w:jc w:val="center"/>
              <w:rPr>
                <w:rFonts w:ascii="宋体" w:hAnsi="宋体" w:cs="宋体"/>
                <w:color w:val="FF0000"/>
                <w:sz w:val="21"/>
                <w:szCs w:val="21"/>
              </w:rPr>
            </w:pPr>
            <w:r w:rsidRPr="00E1590E">
              <w:rPr>
                <w:rFonts w:ascii="宋体" w:hAnsi="宋体" w:cs="宋体" w:hint="eastAsia"/>
                <w:color w:val="FF0000"/>
                <w:sz w:val="21"/>
                <w:szCs w:val="21"/>
              </w:rPr>
              <w:t>22</w:t>
            </w:r>
            <w:r w:rsidR="00A806A9">
              <w:rPr>
                <w:rFonts w:ascii="宋体" w:hAnsi="宋体" w:cs="宋体" w:hint="eastAsia"/>
                <w:color w:val="FF0000"/>
                <w:sz w:val="21"/>
                <w:szCs w:val="21"/>
              </w:rPr>
              <w:t>3</w:t>
            </w:r>
            <w:r w:rsidRPr="00E1590E">
              <w:rPr>
                <w:rFonts w:ascii="宋体" w:hAnsi="宋体" w:cs="宋体" w:hint="eastAsia"/>
                <w:color w:val="FF0000"/>
                <w:sz w:val="21"/>
                <w:szCs w:val="21"/>
              </w:rPr>
              <w:t>-22</w:t>
            </w:r>
            <w:r w:rsidR="00A806A9">
              <w:rPr>
                <w:rFonts w:ascii="宋体" w:hAnsi="宋体" w:cs="宋体" w:hint="eastAsia"/>
                <w:color w:val="FF0000"/>
                <w:sz w:val="21"/>
                <w:szCs w:val="21"/>
              </w:rPr>
              <w:t>3</w:t>
            </w:r>
          </w:p>
        </w:tc>
        <w:tc>
          <w:tcPr>
            <w:tcW w:w="3796" w:type="dxa"/>
            <w:vAlign w:val="center"/>
          </w:tcPr>
          <w:p w:rsidR="00C47721" w:rsidRPr="00E1590E" w:rsidRDefault="00C47721" w:rsidP="00C47721">
            <w:pPr>
              <w:rPr>
                <w:rFonts w:ascii="宋体" w:hAnsi="宋体"/>
                <w:color w:val="FF0000"/>
                <w:sz w:val="21"/>
                <w:szCs w:val="21"/>
              </w:rPr>
            </w:pPr>
            <w:r w:rsidRPr="00E1590E">
              <w:rPr>
                <w:rFonts w:ascii="宋体" w:hAnsi="宋体" w:hint="eastAsia"/>
                <w:color w:val="FF0000"/>
                <w:sz w:val="21"/>
                <w:szCs w:val="21"/>
              </w:rPr>
              <w:t>代码型数据项：</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0-身份证；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1-户口簿；</w:t>
            </w:r>
          </w:p>
          <w:p w:rsidR="00E2168B" w:rsidRPr="00E1590E" w:rsidRDefault="00E2168B" w:rsidP="00E2168B">
            <w:pPr>
              <w:ind w:firstLineChars="100" w:firstLine="210"/>
              <w:rPr>
                <w:color w:val="FF0000"/>
                <w:sz w:val="21"/>
                <w:szCs w:val="21"/>
              </w:rPr>
            </w:pPr>
            <w:r w:rsidRPr="00E1590E">
              <w:rPr>
                <w:rFonts w:ascii="宋体" w:hAnsi="宋体" w:hint="eastAsia"/>
                <w:color w:val="FF0000"/>
                <w:sz w:val="21"/>
                <w:szCs w:val="21"/>
              </w:rPr>
              <w:t>2-</w:t>
            </w:r>
            <w:r w:rsidRPr="00E1590E">
              <w:rPr>
                <w:rFonts w:hint="eastAsia"/>
                <w:color w:val="FF0000"/>
                <w:sz w:val="21"/>
                <w:szCs w:val="21"/>
              </w:rPr>
              <w:t>护照；</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3-军官证；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4-士兵证；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5-港澳居民来往内地通行证；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6-台湾同胞来往内地通行证；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7-临时身份证；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8-外国人居留证；</w:t>
            </w:r>
          </w:p>
          <w:p w:rsidR="00E2168B" w:rsidRPr="00E1590E" w:rsidRDefault="00E2168B" w:rsidP="00E2168B">
            <w:pPr>
              <w:ind w:firstLineChars="100" w:firstLine="210"/>
              <w:rPr>
                <w:rFonts w:ascii="宋体" w:hAnsi="宋体"/>
                <w:color w:val="FF0000"/>
                <w:sz w:val="21"/>
                <w:szCs w:val="21"/>
              </w:rPr>
            </w:pPr>
            <w:r w:rsidRPr="00E1590E">
              <w:rPr>
                <w:rFonts w:ascii="宋体" w:hAnsi="宋体" w:hint="eastAsia"/>
                <w:color w:val="FF0000"/>
                <w:sz w:val="21"/>
                <w:szCs w:val="21"/>
              </w:rPr>
              <w:t>9-警官证；</w:t>
            </w:r>
          </w:p>
          <w:p w:rsidR="00E2168B" w:rsidRPr="00E1590E" w:rsidRDefault="00E2168B" w:rsidP="00E2168B">
            <w:pPr>
              <w:rPr>
                <w:rFonts w:ascii="宋体" w:hAnsi="宋体"/>
                <w:color w:val="FF0000"/>
                <w:sz w:val="21"/>
                <w:szCs w:val="21"/>
              </w:rPr>
            </w:pPr>
            <w:r w:rsidRPr="00E1590E">
              <w:rPr>
                <w:rFonts w:ascii="宋体" w:hAnsi="宋体" w:hint="eastAsia"/>
                <w:color w:val="FF0000"/>
                <w:sz w:val="21"/>
                <w:szCs w:val="21"/>
              </w:rPr>
              <w:t xml:space="preserve"> </w:t>
            </w:r>
            <w:r w:rsidRPr="00E1590E">
              <w:rPr>
                <w:rFonts w:ascii="宋体" w:hAnsi="宋体"/>
                <w:color w:val="FF0000"/>
                <w:sz w:val="21"/>
                <w:szCs w:val="21"/>
              </w:rPr>
              <w:t xml:space="preserve"> A-香港身份证</w:t>
            </w:r>
          </w:p>
          <w:p w:rsidR="00E2168B" w:rsidRPr="00E1590E" w:rsidRDefault="00E2168B" w:rsidP="00E2168B">
            <w:pPr>
              <w:rPr>
                <w:rFonts w:ascii="宋体" w:hAnsi="宋体"/>
                <w:color w:val="FF0000"/>
                <w:sz w:val="21"/>
                <w:szCs w:val="21"/>
              </w:rPr>
            </w:pPr>
            <w:r w:rsidRPr="00E1590E">
              <w:rPr>
                <w:rFonts w:ascii="宋体" w:hAnsi="宋体"/>
                <w:color w:val="FF0000"/>
                <w:sz w:val="21"/>
                <w:szCs w:val="21"/>
              </w:rPr>
              <w:t xml:space="preserve">  B-澳门身份证</w:t>
            </w:r>
          </w:p>
          <w:p w:rsidR="00E2168B" w:rsidRPr="00E1590E" w:rsidRDefault="00E2168B" w:rsidP="0052145A">
            <w:pPr>
              <w:ind w:firstLineChars="100" w:firstLine="210"/>
              <w:rPr>
                <w:rFonts w:ascii="宋体" w:hAnsi="宋体"/>
                <w:color w:val="FF0000"/>
                <w:sz w:val="21"/>
                <w:szCs w:val="21"/>
              </w:rPr>
            </w:pPr>
            <w:r w:rsidRPr="00E1590E">
              <w:rPr>
                <w:rFonts w:ascii="宋体" w:hAnsi="宋体"/>
                <w:color w:val="FF0000"/>
                <w:sz w:val="21"/>
                <w:szCs w:val="21"/>
              </w:rPr>
              <w:t>C-台湾身份证</w:t>
            </w:r>
          </w:p>
          <w:p w:rsidR="0054065E" w:rsidRDefault="0054065E" w:rsidP="00C47721">
            <w:pPr>
              <w:ind w:firstLineChars="100" w:firstLine="210"/>
              <w:rPr>
                <w:rFonts w:ascii="宋体" w:hAnsi="宋体"/>
                <w:color w:val="FF0000"/>
                <w:sz w:val="21"/>
                <w:szCs w:val="21"/>
              </w:rPr>
            </w:pPr>
            <w:r w:rsidRPr="00E1590E">
              <w:rPr>
                <w:rFonts w:ascii="宋体" w:hAnsi="宋体" w:hint="eastAsia"/>
                <w:color w:val="FF0000"/>
                <w:sz w:val="21"/>
                <w:szCs w:val="21"/>
              </w:rPr>
              <w:t>X-其他证件</w:t>
            </w:r>
          </w:p>
          <w:p w:rsidR="00C47721" w:rsidRDefault="00C47721" w:rsidP="00C47721">
            <w:pPr>
              <w:ind w:firstLineChars="100" w:firstLine="210"/>
              <w:rPr>
                <w:rFonts w:ascii="宋体" w:hAnsi="宋体"/>
                <w:color w:val="FF0000"/>
                <w:sz w:val="21"/>
                <w:szCs w:val="21"/>
              </w:rPr>
            </w:pPr>
            <w:r w:rsidRPr="00E1590E">
              <w:rPr>
                <w:rFonts w:ascii="宋体" w:hAnsi="宋体" w:hint="eastAsia"/>
                <w:color w:val="FF0000"/>
                <w:sz w:val="21"/>
                <w:szCs w:val="21"/>
              </w:rPr>
              <w:t>a-组织机构代码证；</w:t>
            </w:r>
          </w:p>
          <w:p w:rsidR="00C47721" w:rsidRPr="00E1590E" w:rsidRDefault="00C47721" w:rsidP="00C47721">
            <w:pPr>
              <w:ind w:firstLineChars="100" w:firstLine="210"/>
              <w:rPr>
                <w:rFonts w:ascii="宋体" w:hAnsi="宋体"/>
                <w:color w:val="FF0000"/>
                <w:sz w:val="21"/>
                <w:szCs w:val="21"/>
              </w:rPr>
            </w:pPr>
            <w:r w:rsidRPr="00E1590E">
              <w:rPr>
                <w:rFonts w:ascii="宋体" w:hAnsi="宋体" w:hint="eastAsia"/>
                <w:color w:val="FF0000"/>
                <w:sz w:val="21"/>
                <w:szCs w:val="21"/>
              </w:rPr>
              <w:t>c-贷款卡；</w:t>
            </w:r>
          </w:p>
          <w:p w:rsidR="00C47721" w:rsidRPr="00E1590E" w:rsidRDefault="00C47721" w:rsidP="00C47721">
            <w:pPr>
              <w:ind w:firstLineChars="100" w:firstLine="210"/>
              <w:rPr>
                <w:rFonts w:ascii="宋体" w:hAnsi="宋体"/>
                <w:color w:val="FF0000"/>
                <w:sz w:val="21"/>
                <w:szCs w:val="21"/>
              </w:rPr>
            </w:pPr>
            <w:r w:rsidRPr="00E1590E">
              <w:rPr>
                <w:rFonts w:ascii="宋体" w:hAnsi="宋体" w:hint="eastAsia"/>
                <w:color w:val="FF0000"/>
                <w:sz w:val="21"/>
                <w:szCs w:val="21"/>
              </w:rPr>
              <w:t>d-机构信用代码；</w:t>
            </w:r>
          </w:p>
          <w:p w:rsidR="001E3A3A" w:rsidRPr="00E1590E" w:rsidRDefault="00C47721" w:rsidP="00E2168B">
            <w:pPr>
              <w:ind w:firstLineChars="100" w:firstLine="210"/>
              <w:rPr>
                <w:rFonts w:ascii="宋体" w:hAnsi="宋体"/>
                <w:color w:val="FF0000"/>
                <w:sz w:val="21"/>
                <w:szCs w:val="21"/>
              </w:rPr>
            </w:pPr>
            <w:r w:rsidRPr="00E1590E">
              <w:rPr>
                <w:rFonts w:hint="eastAsia"/>
                <w:color w:val="FF0000"/>
                <w:sz w:val="21"/>
                <w:szCs w:val="21"/>
              </w:rPr>
              <w:t>当投保人为企业或其他组织时，证件类型首选</w:t>
            </w:r>
            <w:r w:rsidRPr="00E1590E">
              <w:rPr>
                <w:rFonts w:hint="eastAsia"/>
                <w:color w:val="FF0000"/>
                <w:sz w:val="21"/>
                <w:szCs w:val="21"/>
              </w:rPr>
              <w:t>c</w:t>
            </w:r>
            <w:r w:rsidRPr="00E1590E">
              <w:rPr>
                <w:rFonts w:hint="eastAsia"/>
                <w:color w:val="FF0000"/>
                <w:sz w:val="21"/>
                <w:szCs w:val="21"/>
              </w:rPr>
              <w:t>，其次可选择</w:t>
            </w:r>
            <w:r w:rsidRPr="00E1590E">
              <w:rPr>
                <w:rFonts w:hint="eastAsia"/>
                <w:color w:val="FF0000"/>
                <w:sz w:val="21"/>
                <w:szCs w:val="21"/>
              </w:rPr>
              <w:t>d</w:t>
            </w:r>
            <w:r w:rsidRPr="00E1590E">
              <w:rPr>
                <w:rFonts w:hint="eastAsia"/>
                <w:color w:val="FF0000"/>
                <w:sz w:val="21"/>
                <w:szCs w:val="21"/>
              </w:rPr>
              <w:t>和</w:t>
            </w:r>
            <w:r w:rsidRPr="00E1590E">
              <w:rPr>
                <w:rFonts w:hint="eastAsia"/>
                <w:color w:val="FF0000"/>
                <w:sz w:val="21"/>
                <w:szCs w:val="21"/>
              </w:rPr>
              <w:t>a</w:t>
            </w:r>
            <w:r w:rsidR="00412074" w:rsidRPr="00E1590E">
              <w:rPr>
                <w:rFonts w:hint="eastAsia"/>
                <w:color w:val="FF0000"/>
                <w:sz w:val="21"/>
                <w:szCs w:val="21"/>
              </w:rPr>
              <w:t>。</w:t>
            </w:r>
            <w:r w:rsidR="00E2168B" w:rsidRPr="00E1590E">
              <w:rPr>
                <w:rFonts w:hint="eastAsia"/>
                <w:color w:val="FF0000"/>
                <w:sz w:val="21"/>
                <w:szCs w:val="21"/>
              </w:rPr>
              <w:t>当投保人为自然人时，证件类型只能为</w:t>
            </w:r>
            <w:r w:rsidR="00E2168B" w:rsidRPr="00E1590E">
              <w:rPr>
                <w:rFonts w:hint="eastAsia"/>
                <w:color w:val="FF0000"/>
                <w:sz w:val="21"/>
                <w:szCs w:val="21"/>
              </w:rPr>
              <w:t>0~9</w:t>
            </w:r>
            <w:r w:rsidR="00E2168B" w:rsidRPr="00E1590E">
              <w:rPr>
                <w:rFonts w:hint="eastAsia"/>
                <w:color w:val="FF0000"/>
                <w:sz w:val="21"/>
                <w:szCs w:val="21"/>
              </w:rPr>
              <w:t>，</w:t>
            </w:r>
            <w:r w:rsidR="00E2168B" w:rsidRPr="00E1590E">
              <w:rPr>
                <w:rFonts w:hint="eastAsia"/>
                <w:color w:val="FF0000"/>
                <w:sz w:val="21"/>
                <w:szCs w:val="21"/>
              </w:rPr>
              <w:t>A</w:t>
            </w:r>
            <w:r w:rsidR="00E2168B" w:rsidRPr="00E1590E">
              <w:rPr>
                <w:rFonts w:hint="eastAsia"/>
                <w:color w:val="FF0000"/>
                <w:sz w:val="21"/>
                <w:szCs w:val="21"/>
              </w:rPr>
              <w:t>、</w:t>
            </w:r>
            <w:r w:rsidR="00E2168B" w:rsidRPr="00E1590E">
              <w:rPr>
                <w:rFonts w:hint="eastAsia"/>
                <w:color w:val="FF0000"/>
                <w:sz w:val="21"/>
                <w:szCs w:val="21"/>
              </w:rPr>
              <w:t>B</w:t>
            </w:r>
            <w:r w:rsidR="00E2168B" w:rsidRPr="00E1590E">
              <w:rPr>
                <w:rFonts w:hint="eastAsia"/>
                <w:color w:val="FF0000"/>
                <w:sz w:val="21"/>
                <w:szCs w:val="21"/>
              </w:rPr>
              <w:t>、</w:t>
            </w:r>
            <w:r w:rsidR="00E2168B" w:rsidRPr="00E1590E">
              <w:rPr>
                <w:rFonts w:hint="eastAsia"/>
                <w:color w:val="FF0000"/>
                <w:sz w:val="21"/>
                <w:szCs w:val="21"/>
              </w:rPr>
              <w:t>C</w:t>
            </w:r>
            <w:r w:rsidR="0054065E">
              <w:rPr>
                <w:rFonts w:hint="eastAsia"/>
                <w:color w:val="FF0000"/>
                <w:sz w:val="21"/>
                <w:szCs w:val="21"/>
              </w:rPr>
              <w:t>或</w:t>
            </w:r>
            <w:r w:rsidR="0054065E">
              <w:rPr>
                <w:rFonts w:hint="eastAsia"/>
                <w:color w:val="FF0000"/>
                <w:sz w:val="21"/>
                <w:szCs w:val="21"/>
              </w:rPr>
              <w:t xml:space="preserve"> X </w:t>
            </w:r>
            <w:r w:rsidR="00E2168B" w:rsidRPr="00E1590E">
              <w:rPr>
                <w:rFonts w:hint="eastAsia"/>
                <w:color w:val="FF0000"/>
                <w:sz w:val="21"/>
                <w:szCs w:val="21"/>
              </w:rPr>
              <w:t>。</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20"/>
          <w:jc w:val="center"/>
        </w:trPr>
        <w:tc>
          <w:tcPr>
            <w:tcW w:w="1939" w:type="dxa"/>
            <w:vAlign w:val="center"/>
          </w:tcPr>
          <w:p w:rsidR="001E3A3A" w:rsidRPr="007F6B23" w:rsidRDefault="00EC50A9" w:rsidP="00E13A32">
            <w:pPr>
              <w:rPr>
                <w:rFonts w:ascii="宋体" w:hAnsi="宋体"/>
                <w:sz w:val="21"/>
                <w:szCs w:val="21"/>
              </w:rPr>
            </w:pPr>
            <w:r w:rsidRPr="00EC50A9">
              <w:rPr>
                <w:rFonts w:ascii="宋体" w:hAnsi="宋体" w:hint="eastAsia"/>
                <w:sz w:val="21"/>
                <w:szCs w:val="21"/>
              </w:rPr>
              <w:t>投保人证件号码</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ANC</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18</w:t>
            </w:r>
          </w:p>
        </w:tc>
        <w:tc>
          <w:tcPr>
            <w:tcW w:w="1064" w:type="dxa"/>
            <w:vAlign w:val="center"/>
          </w:tcPr>
          <w:p w:rsidR="001E3A3A" w:rsidRPr="007F6B23" w:rsidRDefault="001E3A3A" w:rsidP="00C7416C">
            <w:pPr>
              <w:jc w:val="center"/>
              <w:rPr>
                <w:sz w:val="21"/>
                <w:szCs w:val="21"/>
              </w:rPr>
            </w:pPr>
            <w:r w:rsidRPr="007F6B23">
              <w:rPr>
                <w:rFonts w:ascii="宋体" w:hAnsi="宋体" w:cs="宋体" w:hint="eastAsia"/>
                <w:sz w:val="21"/>
                <w:szCs w:val="21"/>
              </w:rPr>
              <w:t>22</w:t>
            </w:r>
            <w:r w:rsidR="00A806A9">
              <w:rPr>
                <w:rFonts w:ascii="宋体" w:hAnsi="宋体" w:cs="宋体" w:hint="eastAsia"/>
                <w:sz w:val="21"/>
                <w:szCs w:val="21"/>
              </w:rPr>
              <w:t>4</w:t>
            </w:r>
            <w:r w:rsidRPr="007F6B23">
              <w:rPr>
                <w:rFonts w:ascii="宋体" w:hAnsi="宋体" w:cs="宋体" w:hint="eastAsia"/>
                <w:sz w:val="21"/>
                <w:szCs w:val="21"/>
              </w:rPr>
              <w:t>-2</w:t>
            </w:r>
            <w:r w:rsidR="00A806A9">
              <w:rPr>
                <w:rFonts w:ascii="宋体" w:hAnsi="宋体" w:cs="宋体" w:hint="eastAsia"/>
                <w:sz w:val="21"/>
                <w:szCs w:val="21"/>
              </w:rPr>
              <w:t>41</w:t>
            </w:r>
          </w:p>
        </w:tc>
        <w:tc>
          <w:tcPr>
            <w:tcW w:w="3796" w:type="dxa"/>
            <w:vAlign w:val="center"/>
          </w:tcPr>
          <w:p w:rsidR="001E3A3A" w:rsidRPr="007F6B23" w:rsidRDefault="001E3A3A" w:rsidP="00E13A32">
            <w:pPr>
              <w:rPr>
                <w:sz w:val="21"/>
                <w:szCs w:val="21"/>
              </w:rPr>
            </w:pPr>
            <w:r w:rsidRPr="007F6B23">
              <w:rPr>
                <w:rFonts w:hint="eastAsia"/>
                <w:sz w:val="21"/>
                <w:szCs w:val="21"/>
              </w:rPr>
              <w:t>证件类型对应的证件号码</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20"/>
          <w:jc w:val="center"/>
        </w:trPr>
        <w:tc>
          <w:tcPr>
            <w:tcW w:w="1939"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数据报告日期</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sz w:val="21"/>
                <w:szCs w:val="21"/>
              </w:rPr>
              <w:t>N</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8</w:t>
            </w:r>
          </w:p>
        </w:tc>
        <w:tc>
          <w:tcPr>
            <w:tcW w:w="1064" w:type="dxa"/>
            <w:vAlign w:val="center"/>
          </w:tcPr>
          <w:p w:rsidR="001E3A3A" w:rsidRPr="007F6B23" w:rsidRDefault="001E3A3A" w:rsidP="000E130C">
            <w:pPr>
              <w:jc w:val="center"/>
              <w:rPr>
                <w:rFonts w:ascii="宋体" w:hAnsi="宋体"/>
                <w:sz w:val="21"/>
                <w:szCs w:val="21"/>
              </w:rPr>
            </w:pPr>
            <w:r w:rsidRPr="007F6B23">
              <w:rPr>
                <w:rFonts w:ascii="宋体" w:hAnsi="宋体" w:cs="宋体" w:hint="eastAsia"/>
                <w:sz w:val="21"/>
                <w:szCs w:val="21"/>
              </w:rPr>
              <w:t>2</w:t>
            </w:r>
            <w:r w:rsidR="00A806A9">
              <w:rPr>
                <w:rFonts w:ascii="宋体" w:hAnsi="宋体" w:cs="宋体" w:hint="eastAsia"/>
                <w:sz w:val="21"/>
                <w:szCs w:val="21"/>
              </w:rPr>
              <w:t>42</w:t>
            </w:r>
            <w:r w:rsidRPr="007F6B23">
              <w:rPr>
                <w:rFonts w:ascii="宋体" w:hAnsi="宋体" w:cs="宋体" w:hint="eastAsia"/>
                <w:sz w:val="21"/>
                <w:szCs w:val="21"/>
              </w:rPr>
              <w:t>-24</w:t>
            </w:r>
            <w:r w:rsidR="00A806A9">
              <w:rPr>
                <w:rFonts w:ascii="宋体" w:hAnsi="宋体" w:cs="宋体" w:hint="eastAsia"/>
                <w:sz w:val="21"/>
                <w:szCs w:val="21"/>
              </w:rPr>
              <w:t>9</w:t>
            </w:r>
          </w:p>
        </w:tc>
        <w:tc>
          <w:tcPr>
            <w:tcW w:w="3796" w:type="dxa"/>
            <w:vAlign w:val="center"/>
          </w:tcPr>
          <w:p w:rsidR="001E3A3A" w:rsidRPr="007F6B23" w:rsidRDefault="001E3A3A" w:rsidP="006A7F2A">
            <w:pPr>
              <w:rPr>
                <w:rFonts w:ascii="宋体" w:hAnsi="宋体"/>
                <w:sz w:val="21"/>
                <w:szCs w:val="21"/>
              </w:rPr>
            </w:pPr>
            <w:r w:rsidRPr="007F6B23">
              <w:rPr>
                <w:rFonts w:ascii="宋体" w:hAnsi="宋体" w:hint="eastAsia"/>
                <w:sz w:val="21"/>
                <w:szCs w:val="21"/>
              </w:rPr>
              <w:t>指接口程序从系统中提取数据的日期。进行删除操作时，数据报告日期指待删除记录的报告日期。</w:t>
            </w:r>
            <w:r w:rsidRPr="00E62A73">
              <w:rPr>
                <w:rFonts w:ascii="宋体" w:hAnsi="宋体" w:hint="eastAsia"/>
                <w:sz w:val="21"/>
                <w:szCs w:val="21"/>
                <w:fitText w:val="630" w:id="130162432"/>
              </w:rPr>
              <w:t>格式为</w:t>
            </w:r>
            <w:r w:rsidRPr="007F6B23">
              <w:rPr>
                <w:rFonts w:ascii="宋体" w:hAnsi="宋体" w:hint="eastAsia"/>
                <w:sz w:val="21"/>
                <w:szCs w:val="21"/>
              </w:rPr>
              <w:t>YYYYMMDD。</w:t>
            </w: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M</w:t>
            </w:r>
          </w:p>
        </w:tc>
      </w:tr>
      <w:tr w:rsidR="001E3A3A" w:rsidTr="00EC3061">
        <w:trPr>
          <w:trHeight w:val="20"/>
          <w:jc w:val="center"/>
        </w:trPr>
        <w:tc>
          <w:tcPr>
            <w:tcW w:w="1939" w:type="dxa"/>
            <w:vAlign w:val="center"/>
          </w:tcPr>
          <w:p w:rsidR="001E3A3A" w:rsidRPr="007F6B23" w:rsidRDefault="001E3A3A" w:rsidP="00E13A32">
            <w:pPr>
              <w:rPr>
                <w:rFonts w:ascii="宋体" w:hAnsi="宋体"/>
                <w:sz w:val="21"/>
                <w:szCs w:val="21"/>
              </w:rPr>
            </w:pPr>
            <w:r w:rsidRPr="007F6B23">
              <w:rPr>
                <w:rFonts w:ascii="宋体" w:hAnsi="宋体" w:hint="eastAsia"/>
                <w:sz w:val="21"/>
                <w:szCs w:val="21"/>
              </w:rPr>
              <w:t>预留字段</w:t>
            </w:r>
          </w:p>
        </w:tc>
        <w:tc>
          <w:tcPr>
            <w:tcW w:w="679"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ANC</w:t>
            </w:r>
          </w:p>
        </w:tc>
        <w:tc>
          <w:tcPr>
            <w:tcW w:w="745"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60</w:t>
            </w:r>
          </w:p>
        </w:tc>
        <w:tc>
          <w:tcPr>
            <w:tcW w:w="1064" w:type="dxa"/>
            <w:vAlign w:val="center"/>
          </w:tcPr>
          <w:p w:rsidR="001E3A3A" w:rsidRPr="007F6B23" w:rsidRDefault="001E3A3A" w:rsidP="000E130C">
            <w:pPr>
              <w:jc w:val="center"/>
              <w:rPr>
                <w:rFonts w:ascii="宋体" w:hAnsi="宋体" w:cs="宋体"/>
                <w:sz w:val="21"/>
                <w:szCs w:val="21"/>
              </w:rPr>
            </w:pPr>
            <w:r w:rsidRPr="007F6B23">
              <w:rPr>
                <w:rFonts w:ascii="宋体" w:hAnsi="宋体" w:cs="宋体" w:hint="eastAsia"/>
                <w:sz w:val="21"/>
                <w:szCs w:val="21"/>
              </w:rPr>
              <w:t>2</w:t>
            </w:r>
            <w:r w:rsidR="00A806A9">
              <w:rPr>
                <w:rFonts w:ascii="宋体" w:hAnsi="宋体" w:cs="宋体" w:hint="eastAsia"/>
                <w:sz w:val="21"/>
                <w:szCs w:val="21"/>
              </w:rPr>
              <w:t>50</w:t>
            </w:r>
            <w:r w:rsidRPr="007F6B23">
              <w:rPr>
                <w:rFonts w:ascii="宋体" w:hAnsi="宋体" w:cs="宋体" w:hint="eastAsia"/>
                <w:sz w:val="21"/>
                <w:szCs w:val="21"/>
              </w:rPr>
              <w:t>-30</w:t>
            </w:r>
            <w:r w:rsidR="00A806A9">
              <w:rPr>
                <w:rFonts w:ascii="宋体" w:hAnsi="宋体" w:cs="宋体" w:hint="eastAsia"/>
                <w:sz w:val="21"/>
                <w:szCs w:val="21"/>
              </w:rPr>
              <w:t>9</w:t>
            </w:r>
          </w:p>
        </w:tc>
        <w:tc>
          <w:tcPr>
            <w:tcW w:w="3796" w:type="dxa"/>
            <w:vAlign w:val="center"/>
          </w:tcPr>
          <w:p w:rsidR="001E3A3A" w:rsidRPr="007F6B23" w:rsidRDefault="001E3A3A" w:rsidP="00E13A32">
            <w:pPr>
              <w:rPr>
                <w:rFonts w:ascii="宋体" w:hAnsi="宋体"/>
                <w:sz w:val="21"/>
                <w:szCs w:val="21"/>
              </w:rPr>
            </w:pPr>
          </w:p>
        </w:tc>
        <w:tc>
          <w:tcPr>
            <w:tcW w:w="714" w:type="dxa"/>
            <w:vAlign w:val="center"/>
          </w:tcPr>
          <w:p w:rsidR="001E3A3A" w:rsidRPr="007F6B23" w:rsidRDefault="001E3A3A" w:rsidP="00E13A32">
            <w:pPr>
              <w:jc w:val="center"/>
              <w:rPr>
                <w:rFonts w:ascii="宋体" w:hAnsi="宋体"/>
                <w:sz w:val="21"/>
                <w:szCs w:val="21"/>
              </w:rPr>
            </w:pPr>
            <w:r w:rsidRPr="007F6B23">
              <w:rPr>
                <w:rFonts w:ascii="宋体" w:hAnsi="宋体" w:hint="eastAsia"/>
                <w:sz w:val="21"/>
                <w:szCs w:val="21"/>
              </w:rPr>
              <w:t>O</w:t>
            </w:r>
          </w:p>
        </w:tc>
      </w:tr>
    </w:tbl>
    <w:p w:rsidR="00321776" w:rsidRDefault="00321776" w:rsidP="00284DF6">
      <w:pPr>
        <w:spacing w:beforeLines="100"/>
        <w:ind w:leftChars="24" w:left="58" w:firstLineChars="1296" w:firstLine="3123"/>
        <w:rPr>
          <w:rFonts w:ascii="宋体" w:hAnsi="宋体"/>
          <w:b/>
        </w:rPr>
      </w:pPr>
    </w:p>
    <w:p w:rsidR="0014323F" w:rsidRDefault="007C1E50"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保险</w:t>
      </w:r>
      <w:r w:rsidR="0014323F">
        <w:rPr>
          <w:rFonts w:ascii="宋体" w:hAnsi="宋体" w:hint="eastAsia"/>
          <w:b/>
        </w:rPr>
        <w:t>合同信息段数据项</w:t>
      </w:r>
    </w:p>
    <w:tbl>
      <w:tblPr>
        <w:tblW w:w="8950" w:type="dxa"/>
        <w:jc w:val="center"/>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25"/>
        <w:gridCol w:w="679"/>
        <w:gridCol w:w="745"/>
        <w:gridCol w:w="942"/>
        <w:gridCol w:w="3847"/>
        <w:gridCol w:w="812"/>
      </w:tblGrid>
      <w:tr w:rsidR="001E3A3A" w:rsidTr="00E62A73">
        <w:trPr>
          <w:trHeight w:val="20"/>
          <w:tblHeader/>
          <w:jc w:val="center"/>
        </w:trPr>
        <w:tc>
          <w:tcPr>
            <w:tcW w:w="1925"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数据项名称</w:t>
            </w:r>
          </w:p>
        </w:tc>
        <w:tc>
          <w:tcPr>
            <w:tcW w:w="679"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类型</w:t>
            </w:r>
          </w:p>
        </w:tc>
        <w:tc>
          <w:tcPr>
            <w:tcW w:w="745"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长度</w:t>
            </w:r>
          </w:p>
        </w:tc>
        <w:tc>
          <w:tcPr>
            <w:tcW w:w="942"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位置</w:t>
            </w:r>
          </w:p>
        </w:tc>
        <w:tc>
          <w:tcPr>
            <w:tcW w:w="3847"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数据项描述及代码表</w:t>
            </w:r>
          </w:p>
        </w:tc>
        <w:tc>
          <w:tcPr>
            <w:tcW w:w="812" w:type="dxa"/>
            <w:shd w:val="clear" w:color="auto" w:fill="C0C0C0"/>
          </w:tcPr>
          <w:p w:rsidR="001E3A3A" w:rsidRPr="00013B44" w:rsidRDefault="001E3A3A" w:rsidP="007A508A">
            <w:pPr>
              <w:rPr>
                <w:rFonts w:ascii="宋体" w:hAnsi="宋体"/>
                <w:b/>
                <w:sz w:val="21"/>
                <w:szCs w:val="21"/>
              </w:rPr>
            </w:pPr>
            <w:r w:rsidRPr="00013B44">
              <w:rPr>
                <w:rFonts w:ascii="宋体" w:hAnsi="宋体"/>
                <w:b/>
                <w:sz w:val="21"/>
                <w:szCs w:val="21"/>
              </w:rPr>
              <w:t>状态</w:t>
            </w:r>
          </w:p>
        </w:tc>
      </w:tr>
      <w:tr w:rsidR="001E3A3A" w:rsidTr="00E62A73">
        <w:trPr>
          <w:trHeight w:val="20"/>
          <w:jc w:val="center"/>
        </w:trPr>
        <w:tc>
          <w:tcPr>
            <w:tcW w:w="1925"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段标</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AN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1</w:t>
            </w:r>
          </w:p>
        </w:tc>
        <w:tc>
          <w:tcPr>
            <w:tcW w:w="942" w:type="dxa"/>
            <w:vAlign w:val="center"/>
          </w:tcPr>
          <w:p w:rsidR="001E3A3A" w:rsidRPr="00013B44" w:rsidRDefault="001E3A3A" w:rsidP="00E13A32">
            <w:pPr>
              <w:jc w:val="center"/>
              <w:rPr>
                <w:rFonts w:ascii="宋体" w:hAnsi="宋体" w:cs="宋体"/>
                <w:sz w:val="21"/>
                <w:szCs w:val="21"/>
              </w:rPr>
            </w:pPr>
            <w:r w:rsidRPr="00013B44">
              <w:rPr>
                <w:rFonts w:ascii="宋体" w:hAnsi="宋体" w:hint="eastAsia"/>
                <w:sz w:val="21"/>
                <w:szCs w:val="21"/>
              </w:rPr>
              <w:t>1-1</w:t>
            </w:r>
          </w:p>
        </w:tc>
        <w:tc>
          <w:tcPr>
            <w:tcW w:w="3847" w:type="dxa"/>
            <w:vAlign w:val="center"/>
          </w:tcPr>
          <w:p w:rsidR="001E3A3A" w:rsidRPr="00013B44" w:rsidRDefault="001E3A3A" w:rsidP="00E13A32">
            <w:pPr>
              <w:rPr>
                <w:rFonts w:ascii="宋体" w:hAnsi="宋体"/>
                <w:sz w:val="21"/>
                <w:szCs w:val="21"/>
              </w:rPr>
            </w:pPr>
            <w:r w:rsidRPr="00013B44">
              <w:rPr>
                <w:rFonts w:ascii="宋体" w:hAnsi="宋体"/>
                <w:sz w:val="21"/>
                <w:szCs w:val="21"/>
              </w:rPr>
              <w:t>填“</w:t>
            </w:r>
            <w:r w:rsidRPr="00013B44">
              <w:rPr>
                <w:rFonts w:ascii="宋体" w:hAnsi="宋体" w:hint="eastAsia"/>
                <w:sz w:val="21"/>
                <w:szCs w:val="21"/>
              </w:rPr>
              <w:t>D</w:t>
            </w:r>
            <w:r w:rsidRPr="00013B44">
              <w:rPr>
                <w:rFonts w:ascii="宋体" w:hAnsi="宋体"/>
                <w:sz w:val="21"/>
                <w:szCs w:val="21"/>
              </w:rPr>
              <w:t>”表示本信息段为</w:t>
            </w:r>
            <w:r w:rsidR="00FF69B4">
              <w:rPr>
                <w:rFonts w:ascii="宋体" w:hAnsi="宋体" w:hint="eastAsia"/>
                <w:sz w:val="21"/>
                <w:szCs w:val="21"/>
              </w:rPr>
              <w:t>保险</w:t>
            </w:r>
            <w:r w:rsidRPr="00013B44">
              <w:rPr>
                <w:rFonts w:ascii="宋体" w:hAnsi="宋体" w:hint="eastAsia"/>
                <w:sz w:val="21"/>
                <w:szCs w:val="21"/>
              </w:rPr>
              <w:t>合同信息</w:t>
            </w:r>
            <w:r w:rsidRPr="00013B44">
              <w:rPr>
                <w:rFonts w:ascii="宋体" w:hAnsi="宋体"/>
                <w:sz w:val="21"/>
                <w:szCs w:val="21"/>
              </w:rPr>
              <w:t>段。</w:t>
            </w:r>
          </w:p>
        </w:tc>
        <w:tc>
          <w:tcPr>
            <w:tcW w:w="812" w:type="dxa"/>
            <w:vAlign w:val="center"/>
          </w:tcPr>
          <w:p w:rsidR="001E3A3A" w:rsidRPr="00013B44" w:rsidRDefault="001E3A3A" w:rsidP="00E13A32">
            <w:pPr>
              <w:jc w:val="center"/>
              <w:rPr>
                <w:rFonts w:ascii="宋体" w:hAnsi="宋体"/>
                <w:sz w:val="21"/>
                <w:szCs w:val="21"/>
              </w:rPr>
            </w:pPr>
            <w:r w:rsidRPr="00013B44">
              <w:rPr>
                <w:rFonts w:ascii="宋体" w:hAnsi="宋体"/>
                <w:sz w:val="21"/>
                <w:szCs w:val="21"/>
              </w:rPr>
              <w:t>M</w:t>
            </w:r>
          </w:p>
        </w:tc>
      </w:tr>
      <w:tr w:rsidR="001E3A3A" w:rsidRPr="00AC4229" w:rsidTr="00E62A73">
        <w:trPr>
          <w:trHeight w:val="20"/>
          <w:jc w:val="center"/>
        </w:trPr>
        <w:tc>
          <w:tcPr>
            <w:tcW w:w="1925" w:type="dxa"/>
            <w:vAlign w:val="center"/>
          </w:tcPr>
          <w:p w:rsidR="001E3A3A" w:rsidRPr="00013B44" w:rsidRDefault="004752CC" w:rsidP="008479EC">
            <w:pPr>
              <w:rPr>
                <w:rFonts w:ascii="宋体" w:hAnsi="宋体"/>
                <w:sz w:val="21"/>
                <w:szCs w:val="21"/>
              </w:rPr>
            </w:pPr>
            <w:r>
              <w:rPr>
                <w:rFonts w:ascii="宋体" w:hAnsi="宋体" w:hint="eastAsia"/>
                <w:sz w:val="21"/>
                <w:szCs w:val="21"/>
              </w:rPr>
              <w:t>保险业务</w:t>
            </w:r>
            <w:r w:rsidR="001E3A3A" w:rsidRPr="00013B44">
              <w:rPr>
                <w:rFonts w:ascii="宋体" w:hAnsi="宋体" w:hint="eastAsia"/>
                <w:sz w:val="21"/>
                <w:szCs w:val="21"/>
              </w:rPr>
              <w:t>种类</w:t>
            </w:r>
          </w:p>
        </w:tc>
        <w:tc>
          <w:tcPr>
            <w:tcW w:w="679"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2</w:t>
            </w:r>
          </w:p>
        </w:tc>
        <w:tc>
          <w:tcPr>
            <w:tcW w:w="942" w:type="dxa"/>
            <w:vAlign w:val="center"/>
          </w:tcPr>
          <w:p w:rsidR="001E3A3A" w:rsidRPr="00013B44" w:rsidRDefault="001E3A3A" w:rsidP="00C765C5">
            <w:pPr>
              <w:pStyle w:val="af1"/>
              <w:widowControl/>
              <w:jc w:val="center"/>
              <w:rPr>
                <w:rFonts w:ascii="宋体" w:hAnsi="宋体"/>
                <w:kern w:val="0"/>
                <w:sz w:val="21"/>
                <w:szCs w:val="21"/>
              </w:rPr>
            </w:pPr>
            <w:r w:rsidRPr="00013B44">
              <w:rPr>
                <w:rFonts w:ascii="宋体" w:hAnsi="宋体" w:hint="eastAsia"/>
                <w:kern w:val="0"/>
                <w:sz w:val="21"/>
                <w:szCs w:val="21"/>
              </w:rPr>
              <w:t>2</w:t>
            </w:r>
            <w:r w:rsidR="00C765C5">
              <w:rPr>
                <w:rFonts w:ascii="宋体" w:hAnsi="宋体" w:hint="eastAsia"/>
                <w:kern w:val="0"/>
                <w:sz w:val="21"/>
                <w:szCs w:val="21"/>
              </w:rPr>
              <w:t>-</w:t>
            </w:r>
            <w:r w:rsidRPr="00013B44">
              <w:rPr>
                <w:rFonts w:ascii="宋体" w:hAnsi="宋体" w:hint="eastAsia"/>
                <w:kern w:val="0"/>
                <w:sz w:val="21"/>
                <w:szCs w:val="21"/>
              </w:rPr>
              <w:t>3</w:t>
            </w:r>
          </w:p>
        </w:tc>
        <w:tc>
          <w:tcPr>
            <w:tcW w:w="3847" w:type="dxa"/>
            <w:vAlign w:val="center"/>
          </w:tcPr>
          <w:p w:rsidR="001E3A3A" w:rsidRPr="00013B44" w:rsidRDefault="001E3A3A" w:rsidP="008479EC">
            <w:pPr>
              <w:rPr>
                <w:rFonts w:ascii="宋体" w:hAnsi="宋体"/>
                <w:sz w:val="21"/>
                <w:szCs w:val="21"/>
              </w:rPr>
            </w:pPr>
            <w:r w:rsidRPr="00013B44">
              <w:rPr>
                <w:rFonts w:ascii="宋体" w:hAnsi="宋体" w:hint="eastAsia"/>
                <w:sz w:val="21"/>
                <w:szCs w:val="21"/>
              </w:rPr>
              <w:t>代码型数据项：</w:t>
            </w:r>
          </w:p>
          <w:p w:rsidR="001E3A3A" w:rsidRPr="00013B44" w:rsidRDefault="001E3A3A" w:rsidP="007C1E50">
            <w:pPr>
              <w:ind w:leftChars="100" w:left="240" w:firstLine="180"/>
              <w:rPr>
                <w:rFonts w:ascii="宋体" w:hAnsi="宋体"/>
                <w:sz w:val="21"/>
                <w:szCs w:val="21"/>
              </w:rPr>
            </w:pPr>
            <w:r w:rsidRPr="00013B44">
              <w:rPr>
                <w:rFonts w:ascii="宋体" w:hAnsi="宋体" w:hint="eastAsia"/>
                <w:sz w:val="21"/>
                <w:szCs w:val="21"/>
              </w:rPr>
              <w:t>01－</w:t>
            </w:r>
            <w:r w:rsidR="007C1E50">
              <w:rPr>
                <w:rFonts w:ascii="宋体" w:hAnsi="宋体" w:hint="eastAsia"/>
                <w:sz w:val="21"/>
                <w:szCs w:val="21"/>
              </w:rPr>
              <w:t>信用保证保险</w:t>
            </w:r>
            <w:r w:rsidRPr="00013B44">
              <w:rPr>
                <w:rFonts w:ascii="宋体" w:hAnsi="宋体" w:hint="eastAsia"/>
                <w:sz w:val="21"/>
                <w:szCs w:val="21"/>
              </w:rPr>
              <w:t>；</w:t>
            </w:r>
          </w:p>
        </w:tc>
        <w:tc>
          <w:tcPr>
            <w:tcW w:w="812"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7C1E50" w:rsidP="00E13A32">
            <w:pPr>
              <w:rPr>
                <w:rFonts w:ascii="宋体" w:hAnsi="宋体"/>
                <w:sz w:val="21"/>
                <w:szCs w:val="21"/>
              </w:rPr>
            </w:pPr>
            <w:r>
              <w:rPr>
                <w:rFonts w:hint="eastAsia"/>
                <w:sz w:val="21"/>
                <w:szCs w:val="21"/>
              </w:rPr>
              <w:t>保险</w:t>
            </w:r>
            <w:r w:rsidR="001E3A3A" w:rsidRPr="00013B44">
              <w:rPr>
                <w:rFonts w:hint="eastAsia"/>
                <w:sz w:val="21"/>
                <w:szCs w:val="21"/>
              </w:rPr>
              <w:t>方式</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1</w:t>
            </w:r>
          </w:p>
        </w:tc>
        <w:tc>
          <w:tcPr>
            <w:tcW w:w="942" w:type="dxa"/>
            <w:vAlign w:val="center"/>
          </w:tcPr>
          <w:p w:rsidR="001E3A3A" w:rsidRPr="00013B44" w:rsidRDefault="00C765C5" w:rsidP="00510BA5">
            <w:pPr>
              <w:pStyle w:val="af1"/>
              <w:widowControl/>
              <w:jc w:val="center"/>
              <w:rPr>
                <w:rFonts w:ascii="宋体" w:hAnsi="宋体"/>
                <w:kern w:val="0"/>
                <w:sz w:val="21"/>
                <w:szCs w:val="21"/>
              </w:rPr>
            </w:pPr>
            <w:r>
              <w:rPr>
                <w:rFonts w:ascii="宋体" w:hAnsi="宋体" w:hint="eastAsia"/>
                <w:kern w:val="0"/>
                <w:sz w:val="21"/>
                <w:szCs w:val="21"/>
              </w:rPr>
              <w:t>4</w:t>
            </w:r>
            <w:r w:rsidR="001E3A3A" w:rsidRPr="00013B44">
              <w:rPr>
                <w:rFonts w:ascii="宋体" w:hAnsi="宋体" w:hint="eastAsia"/>
                <w:kern w:val="0"/>
                <w:sz w:val="21"/>
                <w:szCs w:val="21"/>
              </w:rPr>
              <w:t>-</w:t>
            </w:r>
            <w:r>
              <w:rPr>
                <w:rFonts w:ascii="宋体" w:hAnsi="宋体" w:hint="eastAsia"/>
                <w:kern w:val="0"/>
                <w:sz w:val="21"/>
                <w:szCs w:val="21"/>
              </w:rPr>
              <w:t>4</w:t>
            </w:r>
          </w:p>
        </w:tc>
        <w:tc>
          <w:tcPr>
            <w:tcW w:w="3847"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代码型数据项：</w:t>
            </w:r>
          </w:p>
          <w:p w:rsidR="001E3A3A" w:rsidRPr="007C1E50" w:rsidRDefault="001E3A3A" w:rsidP="007C1E50">
            <w:pPr>
              <w:ind w:leftChars="100" w:left="240" w:firstLine="180"/>
              <w:rPr>
                <w:rFonts w:ascii="宋体" w:hAnsi="宋体"/>
                <w:b/>
                <w:sz w:val="21"/>
                <w:szCs w:val="21"/>
              </w:rPr>
            </w:pPr>
            <w:r w:rsidRPr="006A7F2A">
              <w:rPr>
                <w:rFonts w:ascii="宋体" w:hAnsi="宋体" w:hint="eastAsia"/>
                <w:b/>
                <w:sz w:val="21"/>
                <w:szCs w:val="21"/>
              </w:rPr>
              <w:t>1－保证；</w:t>
            </w:r>
          </w:p>
        </w:tc>
        <w:tc>
          <w:tcPr>
            <w:tcW w:w="812"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6A7F2A" w:rsidP="00E13A32">
            <w:pPr>
              <w:rPr>
                <w:rFonts w:ascii="宋体" w:hAnsi="宋体"/>
                <w:sz w:val="21"/>
                <w:szCs w:val="21"/>
              </w:rPr>
            </w:pPr>
            <w:r w:rsidRPr="006A7F2A">
              <w:rPr>
                <w:rFonts w:hint="eastAsia"/>
                <w:sz w:val="21"/>
                <w:szCs w:val="21"/>
              </w:rPr>
              <w:t>保险</w:t>
            </w:r>
            <w:r w:rsidR="001E3A3A" w:rsidRPr="00013B44">
              <w:rPr>
                <w:rFonts w:hint="eastAsia"/>
                <w:sz w:val="21"/>
                <w:szCs w:val="21"/>
              </w:rPr>
              <w:t>金额</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20</w:t>
            </w:r>
          </w:p>
        </w:tc>
        <w:tc>
          <w:tcPr>
            <w:tcW w:w="942" w:type="dxa"/>
            <w:vAlign w:val="center"/>
          </w:tcPr>
          <w:p w:rsidR="001E3A3A" w:rsidRPr="00013B44" w:rsidRDefault="00C765C5" w:rsidP="00E13A32">
            <w:pPr>
              <w:jc w:val="center"/>
              <w:rPr>
                <w:rFonts w:ascii="宋体" w:hAnsi="宋体" w:cs="宋体"/>
                <w:sz w:val="21"/>
                <w:szCs w:val="21"/>
              </w:rPr>
            </w:pPr>
            <w:r>
              <w:rPr>
                <w:rFonts w:ascii="宋体" w:hAnsi="宋体" w:cs="宋体" w:hint="eastAsia"/>
                <w:sz w:val="21"/>
                <w:szCs w:val="21"/>
              </w:rPr>
              <w:t>5</w:t>
            </w:r>
            <w:r w:rsidR="001E3A3A" w:rsidRPr="00013B44">
              <w:rPr>
                <w:rFonts w:ascii="宋体" w:hAnsi="宋体" w:cs="宋体" w:hint="eastAsia"/>
                <w:sz w:val="21"/>
                <w:szCs w:val="21"/>
              </w:rPr>
              <w:t>-2</w:t>
            </w:r>
            <w:r>
              <w:rPr>
                <w:rFonts w:ascii="宋体" w:hAnsi="宋体" w:cs="宋体" w:hint="eastAsia"/>
                <w:sz w:val="21"/>
                <w:szCs w:val="21"/>
              </w:rPr>
              <w:t>4</w:t>
            </w:r>
          </w:p>
        </w:tc>
        <w:tc>
          <w:tcPr>
            <w:tcW w:w="3847"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指</w:t>
            </w:r>
            <w:r w:rsidR="006A7F2A" w:rsidRPr="006A7F2A">
              <w:rPr>
                <w:rFonts w:ascii="宋体" w:hAnsi="宋体" w:hint="eastAsia"/>
                <w:sz w:val="21"/>
                <w:szCs w:val="21"/>
              </w:rPr>
              <w:t>保险</w:t>
            </w:r>
            <w:r w:rsidRPr="00013B44">
              <w:rPr>
                <w:rFonts w:ascii="宋体" w:hAnsi="宋体" w:hint="eastAsia"/>
                <w:sz w:val="21"/>
                <w:szCs w:val="21"/>
              </w:rPr>
              <w:t>合同中签订时约定的由</w:t>
            </w:r>
            <w:r w:rsidR="004037B7" w:rsidRPr="004037B7">
              <w:rPr>
                <w:rFonts w:ascii="宋体" w:hAnsi="宋体" w:hint="eastAsia"/>
                <w:sz w:val="21"/>
                <w:szCs w:val="21"/>
              </w:rPr>
              <w:t>保险</w:t>
            </w:r>
            <w:r w:rsidR="004037B7">
              <w:rPr>
                <w:rFonts w:ascii="宋体" w:hAnsi="宋体" w:hint="eastAsia"/>
                <w:sz w:val="21"/>
                <w:szCs w:val="21"/>
              </w:rPr>
              <w:t>公司</w:t>
            </w:r>
            <w:r w:rsidRPr="00013B44">
              <w:rPr>
                <w:rFonts w:ascii="宋体" w:hAnsi="宋体" w:hint="eastAsia"/>
                <w:sz w:val="21"/>
                <w:szCs w:val="21"/>
              </w:rPr>
              <w:t>承担</w:t>
            </w:r>
            <w:r w:rsidR="004037B7" w:rsidRPr="004037B7">
              <w:rPr>
                <w:rFonts w:ascii="宋体" w:hAnsi="宋体" w:hint="eastAsia"/>
                <w:sz w:val="21"/>
                <w:szCs w:val="21"/>
              </w:rPr>
              <w:t>保险</w:t>
            </w:r>
            <w:r w:rsidRPr="00013B44">
              <w:rPr>
                <w:rFonts w:ascii="宋体" w:hAnsi="宋体" w:hint="eastAsia"/>
                <w:sz w:val="21"/>
                <w:szCs w:val="21"/>
              </w:rPr>
              <w:t>责任的主债权数额。</w:t>
            </w:r>
          </w:p>
        </w:tc>
        <w:tc>
          <w:tcPr>
            <w:tcW w:w="812"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6A7F2A" w:rsidP="00E13A32">
            <w:pPr>
              <w:rPr>
                <w:rFonts w:ascii="宋体" w:hAnsi="宋体"/>
                <w:sz w:val="21"/>
                <w:szCs w:val="21"/>
              </w:rPr>
            </w:pPr>
            <w:r w:rsidRPr="006A7F2A">
              <w:rPr>
                <w:rFonts w:ascii="宋体" w:hAnsi="宋体" w:hint="eastAsia"/>
                <w:sz w:val="21"/>
                <w:szCs w:val="21"/>
              </w:rPr>
              <w:lastRenderedPageBreak/>
              <w:t>保险</w:t>
            </w:r>
            <w:r w:rsidR="001E3A3A" w:rsidRPr="00013B44">
              <w:rPr>
                <w:rFonts w:ascii="宋体" w:hAnsi="宋体" w:hint="eastAsia"/>
                <w:sz w:val="21"/>
                <w:szCs w:val="21"/>
              </w:rPr>
              <w:t>起始日期</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8</w:t>
            </w:r>
          </w:p>
        </w:tc>
        <w:tc>
          <w:tcPr>
            <w:tcW w:w="942" w:type="dxa"/>
            <w:vAlign w:val="center"/>
          </w:tcPr>
          <w:p w:rsidR="001E3A3A" w:rsidRPr="00013B44" w:rsidRDefault="001E3A3A" w:rsidP="00E13A32">
            <w:pPr>
              <w:jc w:val="center"/>
              <w:rPr>
                <w:rFonts w:ascii="宋体" w:hAnsi="宋体" w:cs="宋体"/>
                <w:sz w:val="21"/>
                <w:szCs w:val="21"/>
              </w:rPr>
            </w:pPr>
            <w:r w:rsidRPr="00013B44">
              <w:rPr>
                <w:rFonts w:ascii="宋体" w:hAnsi="宋体" w:cs="宋体" w:hint="eastAsia"/>
                <w:sz w:val="21"/>
                <w:szCs w:val="21"/>
              </w:rPr>
              <w:t>2</w:t>
            </w:r>
            <w:r w:rsidR="00C765C5">
              <w:rPr>
                <w:rFonts w:ascii="宋体" w:hAnsi="宋体" w:cs="宋体" w:hint="eastAsia"/>
                <w:sz w:val="21"/>
                <w:szCs w:val="21"/>
              </w:rPr>
              <w:t>5</w:t>
            </w:r>
            <w:r w:rsidRPr="00013B44">
              <w:rPr>
                <w:rFonts w:ascii="宋体" w:hAnsi="宋体" w:cs="宋体" w:hint="eastAsia"/>
                <w:sz w:val="21"/>
                <w:szCs w:val="21"/>
              </w:rPr>
              <w:t>-3</w:t>
            </w:r>
            <w:r w:rsidR="00C765C5">
              <w:rPr>
                <w:rFonts w:ascii="宋体" w:hAnsi="宋体" w:cs="宋体" w:hint="eastAsia"/>
                <w:sz w:val="21"/>
                <w:szCs w:val="21"/>
              </w:rPr>
              <w:t>2</w:t>
            </w:r>
          </w:p>
        </w:tc>
        <w:tc>
          <w:tcPr>
            <w:tcW w:w="3847"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指</w:t>
            </w:r>
            <w:r w:rsidR="004037B7" w:rsidRPr="004037B7">
              <w:rPr>
                <w:rFonts w:ascii="宋体" w:hAnsi="宋体" w:hint="eastAsia"/>
                <w:sz w:val="21"/>
                <w:szCs w:val="21"/>
              </w:rPr>
              <w:t>保险</w:t>
            </w:r>
            <w:r w:rsidRPr="00013B44">
              <w:rPr>
                <w:rFonts w:ascii="宋体" w:hAnsi="宋体" w:hint="eastAsia"/>
                <w:sz w:val="21"/>
                <w:szCs w:val="21"/>
              </w:rPr>
              <w:t>合同约定的</w:t>
            </w:r>
            <w:r w:rsidR="004037B7" w:rsidRPr="004037B7">
              <w:rPr>
                <w:rFonts w:ascii="宋体" w:hAnsi="宋体" w:hint="eastAsia"/>
                <w:sz w:val="21"/>
                <w:szCs w:val="21"/>
              </w:rPr>
              <w:t>保险</w:t>
            </w:r>
            <w:r w:rsidR="004037B7">
              <w:rPr>
                <w:rFonts w:ascii="宋体" w:hAnsi="宋体" w:hint="eastAsia"/>
                <w:sz w:val="21"/>
                <w:szCs w:val="21"/>
              </w:rPr>
              <w:t>公司</w:t>
            </w:r>
            <w:r w:rsidRPr="00013B44">
              <w:rPr>
                <w:rFonts w:ascii="宋体" w:hAnsi="宋体" w:hint="eastAsia"/>
                <w:sz w:val="21"/>
                <w:szCs w:val="21"/>
              </w:rPr>
              <w:t>承担</w:t>
            </w:r>
            <w:r w:rsidR="004037B7" w:rsidRPr="004037B7">
              <w:rPr>
                <w:rFonts w:ascii="宋体" w:hAnsi="宋体" w:hint="eastAsia"/>
                <w:sz w:val="21"/>
                <w:szCs w:val="21"/>
              </w:rPr>
              <w:t>保险</w:t>
            </w:r>
            <w:r w:rsidRPr="00013B44">
              <w:rPr>
                <w:rFonts w:ascii="宋体" w:hAnsi="宋体" w:hint="eastAsia"/>
                <w:sz w:val="21"/>
                <w:szCs w:val="21"/>
              </w:rPr>
              <w:t>责任期间的起始日期。</w:t>
            </w:r>
            <w:r w:rsidR="00A85A31" w:rsidRPr="0031643B">
              <w:rPr>
                <w:rFonts w:ascii="宋体" w:hAnsi="宋体" w:hint="eastAsia"/>
                <w:sz w:val="21"/>
                <w:szCs w:val="21"/>
              </w:rPr>
              <w:t>格式为YYYYMMDD。</w:t>
            </w:r>
          </w:p>
        </w:tc>
        <w:tc>
          <w:tcPr>
            <w:tcW w:w="812"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6A7F2A" w:rsidP="00E13A32">
            <w:pPr>
              <w:rPr>
                <w:rFonts w:ascii="宋体" w:hAnsi="宋体"/>
                <w:sz w:val="21"/>
                <w:szCs w:val="21"/>
              </w:rPr>
            </w:pPr>
            <w:r w:rsidRPr="006A7F2A">
              <w:rPr>
                <w:rFonts w:ascii="宋体" w:hAnsi="宋体" w:hint="eastAsia"/>
                <w:sz w:val="21"/>
                <w:szCs w:val="21"/>
              </w:rPr>
              <w:t>保险</w:t>
            </w:r>
            <w:r w:rsidR="001E3A3A" w:rsidRPr="00013B44">
              <w:rPr>
                <w:rFonts w:ascii="宋体" w:hAnsi="宋体" w:hint="eastAsia"/>
                <w:sz w:val="21"/>
                <w:szCs w:val="21"/>
              </w:rPr>
              <w:t>到期日期</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8</w:t>
            </w:r>
          </w:p>
        </w:tc>
        <w:tc>
          <w:tcPr>
            <w:tcW w:w="942" w:type="dxa"/>
            <w:vAlign w:val="center"/>
          </w:tcPr>
          <w:p w:rsidR="001E3A3A" w:rsidRPr="00013B44" w:rsidRDefault="001E3A3A" w:rsidP="00E13A32">
            <w:pPr>
              <w:jc w:val="center"/>
              <w:rPr>
                <w:rFonts w:ascii="宋体" w:hAnsi="宋体" w:cs="宋体"/>
                <w:sz w:val="21"/>
                <w:szCs w:val="21"/>
              </w:rPr>
            </w:pPr>
            <w:r w:rsidRPr="00013B44">
              <w:rPr>
                <w:rFonts w:ascii="宋体" w:hAnsi="宋体" w:cs="宋体" w:hint="eastAsia"/>
                <w:sz w:val="21"/>
                <w:szCs w:val="21"/>
              </w:rPr>
              <w:t>3</w:t>
            </w:r>
            <w:r w:rsidR="00C765C5">
              <w:rPr>
                <w:rFonts w:ascii="宋体" w:hAnsi="宋体" w:cs="宋体" w:hint="eastAsia"/>
                <w:sz w:val="21"/>
                <w:szCs w:val="21"/>
              </w:rPr>
              <w:t>3</w:t>
            </w:r>
            <w:r w:rsidRPr="00013B44">
              <w:rPr>
                <w:rFonts w:ascii="宋体" w:hAnsi="宋体" w:cs="宋体" w:hint="eastAsia"/>
                <w:sz w:val="21"/>
                <w:szCs w:val="21"/>
              </w:rPr>
              <w:t>-</w:t>
            </w:r>
            <w:r w:rsidR="00C765C5">
              <w:rPr>
                <w:rFonts w:ascii="宋体" w:hAnsi="宋体" w:cs="宋体" w:hint="eastAsia"/>
                <w:sz w:val="21"/>
                <w:szCs w:val="21"/>
              </w:rPr>
              <w:t>40</w:t>
            </w:r>
          </w:p>
        </w:tc>
        <w:tc>
          <w:tcPr>
            <w:tcW w:w="3847"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指</w:t>
            </w:r>
            <w:r w:rsidR="004037B7" w:rsidRPr="004037B7">
              <w:rPr>
                <w:rFonts w:ascii="宋体" w:hAnsi="宋体" w:hint="eastAsia"/>
                <w:sz w:val="21"/>
                <w:szCs w:val="21"/>
              </w:rPr>
              <w:t>保险</w:t>
            </w:r>
            <w:r w:rsidRPr="00013B44">
              <w:rPr>
                <w:rFonts w:ascii="宋体" w:hAnsi="宋体" w:hint="eastAsia"/>
                <w:sz w:val="21"/>
                <w:szCs w:val="21"/>
              </w:rPr>
              <w:t>合同约定的</w:t>
            </w:r>
            <w:r w:rsidR="004037B7" w:rsidRPr="004037B7">
              <w:rPr>
                <w:rFonts w:ascii="宋体" w:hAnsi="宋体" w:hint="eastAsia"/>
                <w:sz w:val="21"/>
                <w:szCs w:val="21"/>
              </w:rPr>
              <w:t>保险</w:t>
            </w:r>
            <w:r w:rsidR="004037B7">
              <w:rPr>
                <w:rFonts w:ascii="宋体" w:hAnsi="宋体" w:hint="eastAsia"/>
                <w:sz w:val="21"/>
                <w:szCs w:val="21"/>
              </w:rPr>
              <w:t>公司</w:t>
            </w:r>
            <w:r w:rsidRPr="00013B44">
              <w:rPr>
                <w:rFonts w:ascii="宋体" w:hAnsi="宋体" w:hint="eastAsia"/>
                <w:sz w:val="21"/>
                <w:szCs w:val="21"/>
              </w:rPr>
              <w:t>承担</w:t>
            </w:r>
            <w:r w:rsidR="004037B7" w:rsidRPr="004037B7">
              <w:rPr>
                <w:rFonts w:ascii="宋体" w:hAnsi="宋体" w:hint="eastAsia"/>
                <w:sz w:val="21"/>
                <w:szCs w:val="21"/>
              </w:rPr>
              <w:t>保险</w:t>
            </w:r>
            <w:r w:rsidRPr="00013B44">
              <w:rPr>
                <w:rFonts w:ascii="宋体" w:hAnsi="宋体" w:hint="eastAsia"/>
                <w:sz w:val="21"/>
                <w:szCs w:val="21"/>
              </w:rPr>
              <w:t>责任期间的终止日期。</w:t>
            </w:r>
            <w:r w:rsidR="00A85A31" w:rsidRPr="0031643B">
              <w:rPr>
                <w:rFonts w:ascii="宋体" w:hAnsi="宋体" w:hint="eastAsia"/>
                <w:sz w:val="21"/>
                <w:szCs w:val="21"/>
              </w:rPr>
              <w:t>格式为YYYYMMDD。</w:t>
            </w:r>
          </w:p>
        </w:tc>
        <w:tc>
          <w:tcPr>
            <w:tcW w:w="812"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1E3A3A" w:rsidP="001209C6">
            <w:pPr>
              <w:rPr>
                <w:rFonts w:ascii="宋体" w:hAnsi="宋体"/>
                <w:sz w:val="21"/>
                <w:szCs w:val="21"/>
              </w:rPr>
            </w:pPr>
            <w:r w:rsidRPr="00013B44">
              <w:rPr>
                <w:rFonts w:ascii="宋体" w:hAnsi="宋体" w:hint="eastAsia"/>
                <w:sz w:val="21"/>
                <w:szCs w:val="21"/>
              </w:rPr>
              <w:t>存出保证金比例</w:t>
            </w:r>
          </w:p>
        </w:tc>
        <w:tc>
          <w:tcPr>
            <w:tcW w:w="679" w:type="dxa"/>
            <w:vAlign w:val="center"/>
          </w:tcPr>
          <w:p w:rsidR="001E3A3A" w:rsidRPr="00013B44" w:rsidRDefault="001E3A3A" w:rsidP="001209C6">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1209C6">
            <w:pPr>
              <w:jc w:val="center"/>
              <w:rPr>
                <w:rFonts w:ascii="宋体" w:hAnsi="宋体"/>
                <w:sz w:val="21"/>
                <w:szCs w:val="21"/>
              </w:rPr>
            </w:pPr>
            <w:r w:rsidRPr="00013B44">
              <w:rPr>
                <w:rFonts w:ascii="宋体" w:hAnsi="宋体" w:hint="eastAsia"/>
                <w:sz w:val="21"/>
                <w:szCs w:val="21"/>
              </w:rPr>
              <w:t>3</w:t>
            </w:r>
          </w:p>
        </w:tc>
        <w:tc>
          <w:tcPr>
            <w:tcW w:w="942" w:type="dxa"/>
            <w:vAlign w:val="center"/>
          </w:tcPr>
          <w:p w:rsidR="001E3A3A" w:rsidRPr="00013B44" w:rsidRDefault="00C765C5" w:rsidP="001209C6">
            <w:pPr>
              <w:jc w:val="center"/>
              <w:rPr>
                <w:rFonts w:ascii="宋体" w:hAnsi="宋体" w:cs="宋体"/>
                <w:sz w:val="21"/>
                <w:szCs w:val="21"/>
              </w:rPr>
            </w:pPr>
            <w:r>
              <w:rPr>
                <w:rFonts w:ascii="宋体" w:hAnsi="宋体" w:cs="宋体" w:hint="eastAsia"/>
                <w:sz w:val="21"/>
                <w:szCs w:val="21"/>
              </w:rPr>
              <w:t>41</w:t>
            </w:r>
            <w:r w:rsidR="001E3A3A" w:rsidRPr="00013B44">
              <w:rPr>
                <w:rFonts w:ascii="宋体" w:hAnsi="宋体" w:cs="宋体" w:hint="eastAsia"/>
                <w:sz w:val="21"/>
                <w:szCs w:val="21"/>
              </w:rPr>
              <w:t>-4</w:t>
            </w:r>
            <w:r>
              <w:rPr>
                <w:rFonts w:ascii="宋体" w:hAnsi="宋体" w:cs="宋体" w:hint="eastAsia"/>
                <w:sz w:val="21"/>
                <w:szCs w:val="21"/>
              </w:rPr>
              <w:t>3</w:t>
            </w:r>
          </w:p>
        </w:tc>
        <w:tc>
          <w:tcPr>
            <w:tcW w:w="3847" w:type="dxa"/>
            <w:vAlign w:val="center"/>
          </w:tcPr>
          <w:p w:rsidR="001E3A3A" w:rsidRPr="00672393" w:rsidRDefault="001E3A3A" w:rsidP="004037B7">
            <w:pPr>
              <w:rPr>
                <w:rFonts w:ascii="宋体" w:hAnsi="宋体"/>
                <w:color w:val="000000" w:themeColor="text1"/>
                <w:sz w:val="21"/>
                <w:szCs w:val="21"/>
              </w:rPr>
            </w:pPr>
            <w:r w:rsidRPr="00672393">
              <w:rPr>
                <w:rFonts w:ascii="宋体" w:hAnsi="宋体" w:hint="eastAsia"/>
                <w:color w:val="000000" w:themeColor="text1"/>
                <w:sz w:val="21"/>
                <w:szCs w:val="21"/>
              </w:rPr>
              <w:t>指</w:t>
            </w:r>
            <w:r w:rsidR="004037B7" w:rsidRPr="00672393">
              <w:rPr>
                <w:rFonts w:ascii="宋体" w:hAnsi="宋体" w:hint="eastAsia"/>
                <w:color w:val="000000" w:themeColor="text1"/>
                <w:sz w:val="21"/>
                <w:szCs w:val="21"/>
              </w:rPr>
              <w:t>被保险</w:t>
            </w:r>
            <w:r w:rsidRPr="00672393">
              <w:rPr>
                <w:rFonts w:ascii="宋体" w:hAnsi="宋体" w:hint="eastAsia"/>
                <w:color w:val="000000" w:themeColor="text1"/>
                <w:sz w:val="21"/>
                <w:szCs w:val="21"/>
              </w:rPr>
              <w:t>人与</w:t>
            </w:r>
            <w:r w:rsidR="004037B7" w:rsidRPr="00672393">
              <w:rPr>
                <w:rFonts w:ascii="宋体" w:hAnsi="宋体" w:hint="eastAsia"/>
                <w:color w:val="000000" w:themeColor="text1"/>
                <w:sz w:val="21"/>
                <w:szCs w:val="21"/>
              </w:rPr>
              <w:t>保险公司</w:t>
            </w:r>
            <w:r w:rsidRPr="00672393">
              <w:rPr>
                <w:rFonts w:ascii="宋体" w:hAnsi="宋体" w:hint="eastAsia"/>
                <w:color w:val="000000" w:themeColor="text1"/>
                <w:sz w:val="21"/>
                <w:szCs w:val="21"/>
              </w:rPr>
              <w:t>约定的，当</w:t>
            </w:r>
            <w:r w:rsidR="004037B7" w:rsidRPr="00672393">
              <w:rPr>
                <w:rFonts w:ascii="宋体" w:hAnsi="宋体" w:hint="eastAsia"/>
                <w:color w:val="000000" w:themeColor="text1"/>
                <w:sz w:val="21"/>
                <w:szCs w:val="21"/>
              </w:rPr>
              <w:t>保险公司</w:t>
            </w:r>
            <w:r w:rsidRPr="00672393">
              <w:rPr>
                <w:rFonts w:ascii="宋体" w:hAnsi="宋体" w:hint="eastAsia"/>
                <w:color w:val="000000" w:themeColor="text1"/>
                <w:sz w:val="21"/>
                <w:szCs w:val="21"/>
              </w:rPr>
              <w:t>为主债权提供</w:t>
            </w:r>
            <w:r w:rsidR="004037B7" w:rsidRPr="00672393">
              <w:rPr>
                <w:rFonts w:ascii="宋体" w:hAnsi="宋体" w:hint="eastAsia"/>
                <w:color w:val="000000" w:themeColor="text1"/>
                <w:sz w:val="21"/>
                <w:szCs w:val="21"/>
              </w:rPr>
              <w:t>保险</w:t>
            </w:r>
            <w:r w:rsidRPr="00672393">
              <w:rPr>
                <w:rFonts w:ascii="宋体" w:hAnsi="宋体" w:hint="eastAsia"/>
                <w:color w:val="000000" w:themeColor="text1"/>
                <w:sz w:val="21"/>
                <w:szCs w:val="21"/>
              </w:rPr>
              <w:t>时须向</w:t>
            </w:r>
            <w:r w:rsidR="004037B7" w:rsidRPr="00672393">
              <w:rPr>
                <w:rFonts w:ascii="宋体" w:hAnsi="宋体" w:hint="eastAsia"/>
                <w:color w:val="000000" w:themeColor="text1"/>
                <w:sz w:val="21"/>
                <w:szCs w:val="21"/>
              </w:rPr>
              <w:t>被保险人</w:t>
            </w:r>
            <w:r w:rsidRPr="00672393">
              <w:rPr>
                <w:rFonts w:ascii="宋体" w:hAnsi="宋体" w:hint="eastAsia"/>
                <w:color w:val="000000" w:themeColor="text1"/>
                <w:sz w:val="21"/>
                <w:szCs w:val="21"/>
              </w:rPr>
              <w:t>缴存的保证金占</w:t>
            </w:r>
            <w:r w:rsidR="004037B7" w:rsidRPr="00672393">
              <w:rPr>
                <w:rFonts w:ascii="宋体" w:hAnsi="宋体" w:hint="eastAsia"/>
                <w:color w:val="000000" w:themeColor="text1"/>
                <w:sz w:val="21"/>
                <w:szCs w:val="21"/>
              </w:rPr>
              <w:t>保险</w:t>
            </w:r>
            <w:r w:rsidRPr="00672393">
              <w:rPr>
                <w:rFonts w:ascii="宋体" w:hAnsi="宋体" w:hint="eastAsia"/>
                <w:color w:val="000000" w:themeColor="text1"/>
                <w:sz w:val="21"/>
                <w:szCs w:val="21"/>
              </w:rPr>
              <w:t>金额的比例</w:t>
            </w:r>
            <w:r w:rsidR="007C1E50" w:rsidRPr="00672393">
              <w:rPr>
                <w:rFonts w:ascii="宋体" w:hAnsi="宋体" w:hint="eastAsia"/>
                <w:color w:val="000000" w:themeColor="text1"/>
                <w:sz w:val="21"/>
                <w:szCs w:val="21"/>
              </w:rPr>
              <w:t>，如无填报为0。</w:t>
            </w:r>
          </w:p>
        </w:tc>
        <w:tc>
          <w:tcPr>
            <w:tcW w:w="812" w:type="dxa"/>
            <w:vAlign w:val="center"/>
          </w:tcPr>
          <w:p w:rsidR="001E3A3A" w:rsidRPr="00013B44" w:rsidRDefault="00B13951" w:rsidP="001209C6">
            <w:pPr>
              <w:jc w:val="center"/>
              <w:rPr>
                <w:rFonts w:ascii="宋体" w:hAnsi="宋体"/>
                <w:sz w:val="21"/>
                <w:szCs w:val="21"/>
              </w:rPr>
            </w:pPr>
            <w:r>
              <w:rPr>
                <w:rFonts w:ascii="宋体" w:hAnsi="宋体" w:hint="eastAsia"/>
                <w:sz w:val="21"/>
                <w:szCs w:val="21"/>
              </w:rPr>
              <w:t>M</w:t>
            </w:r>
          </w:p>
        </w:tc>
      </w:tr>
      <w:tr w:rsidR="001E3A3A" w:rsidTr="00E62A73">
        <w:trPr>
          <w:trHeight w:val="20"/>
          <w:jc w:val="center"/>
        </w:trPr>
        <w:tc>
          <w:tcPr>
            <w:tcW w:w="1925" w:type="dxa"/>
            <w:vAlign w:val="center"/>
          </w:tcPr>
          <w:p w:rsidR="001E3A3A" w:rsidRPr="00672393" w:rsidRDefault="001E3A3A" w:rsidP="00E13A32">
            <w:pPr>
              <w:rPr>
                <w:rFonts w:ascii="宋体" w:hAnsi="宋体"/>
                <w:color w:val="000000" w:themeColor="text1"/>
                <w:sz w:val="21"/>
                <w:szCs w:val="21"/>
              </w:rPr>
            </w:pPr>
            <w:r w:rsidRPr="00672393">
              <w:rPr>
                <w:rFonts w:hint="eastAsia"/>
                <w:color w:val="000000" w:themeColor="text1"/>
                <w:sz w:val="21"/>
                <w:szCs w:val="21"/>
              </w:rPr>
              <w:t>反担保方式</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AN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1</w:t>
            </w:r>
          </w:p>
        </w:tc>
        <w:tc>
          <w:tcPr>
            <w:tcW w:w="942" w:type="dxa"/>
            <w:vAlign w:val="center"/>
          </w:tcPr>
          <w:p w:rsidR="001E3A3A" w:rsidRPr="00013B44" w:rsidRDefault="001E3A3A" w:rsidP="00E13A32">
            <w:pPr>
              <w:jc w:val="center"/>
              <w:rPr>
                <w:rFonts w:ascii="宋体" w:hAnsi="宋体" w:cs="宋体"/>
                <w:sz w:val="21"/>
                <w:szCs w:val="21"/>
              </w:rPr>
            </w:pPr>
            <w:r w:rsidRPr="00013B44">
              <w:rPr>
                <w:rFonts w:ascii="宋体" w:hAnsi="宋体" w:cs="宋体" w:hint="eastAsia"/>
                <w:sz w:val="21"/>
                <w:szCs w:val="21"/>
              </w:rPr>
              <w:t>4</w:t>
            </w:r>
            <w:r w:rsidR="00C765C5">
              <w:rPr>
                <w:rFonts w:ascii="宋体" w:hAnsi="宋体" w:cs="宋体" w:hint="eastAsia"/>
                <w:sz w:val="21"/>
                <w:szCs w:val="21"/>
              </w:rPr>
              <w:t>4</w:t>
            </w:r>
            <w:r w:rsidRPr="00013B44">
              <w:rPr>
                <w:rFonts w:ascii="宋体" w:hAnsi="宋体" w:cs="宋体" w:hint="eastAsia"/>
                <w:sz w:val="21"/>
                <w:szCs w:val="21"/>
              </w:rPr>
              <w:t>-4</w:t>
            </w:r>
            <w:r w:rsidR="00C765C5">
              <w:rPr>
                <w:rFonts w:ascii="宋体" w:hAnsi="宋体" w:cs="宋体" w:hint="eastAsia"/>
                <w:sz w:val="21"/>
                <w:szCs w:val="21"/>
              </w:rPr>
              <w:t>4</w:t>
            </w:r>
          </w:p>
        </w:tc>
        <w:tc>
          <w:tcPr>
            <w:tcW w:w="3847" w:type="dxa"/>
            <w:vAlign w:val="center"/>
          </w:tcPr>
          <w:p w:rsidR="001E3A3A" w:rsidRPr="00013B44" w:rsidRDefault="001E3A3A" w:rsidP="00E13A32">
            <w:pPr>
              <w:rPr>
                <w:rFonts w:ascii="宋体" w:hAnsi="宋体"/>
                <w:sz w:val="21"/>
                <w:szCs w:val="21"/>
              </w:rPr>
            </w:pPr>
            <w:r w:rsidRPr="00013B44">
              <w:rPr>
                <w:rFonts w:ascii="宋体" w:hAnsi="宋体" w:hint="eastAsia"/>
                <w:sz w:val="21"/>
                <w:szCs w:val="21"/>
              </w:rPr>
              <w:t>代码型数据项：</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自然人信用担保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第三方企业信用担保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动产质押担保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存单质押担保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知识产权质押担保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应收账款质押担保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其他质押担保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房地产抵押担保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其他抵押担保</w:t>
            </w:r>
          </w:p>
          <w:p w:rsidR="001E3A3A" w:rsidRPr="00013B44" w:rsidRDefault="001E3A3A" w:rsidP="00737827">
            <w:pPr>
              <w:numPr>
                <w:ilvl w:val="0"/>
                <w:numId w:val="9"/>
              </w:numPr>
              <w:rPr>
                <w:rFonts w:ascii="宋体" w:hAnsi="宋体"/>
                <w:sz w:val="21"/>
                <w:szCs w:val="21"/>
              </w:rPr>
            </w:pPr>
            <w:r w:rsidRPr="00013B44">
              <w:rPr>
                <w:rFonts w:ascii="宋体" w:hAnsi="宋体" w:hint="eastAsia"/>
                <w:sz w:val="21"/>
                <w:szCs w:val="21"/>
              </w:rPr>
              <w:t>多种形式组合担保</w:t>
            </w:r>
          </w:p>
          <w:p w:rsidR="007C1E50" w:rsidRPr="00DE764C" w:rsidRDefault="00E2168B" w:rsidP="00E66110">
            <w:pPr>
              <w:rPr>
                <w:rFonts w:ascii="宋体" w:hAnsi="宋体"/>
                <w:color w:val="FF0000"/>
                <w:sz w:val="21"/>
                <w:szCs w:val="21"/>
              </w:rPr>
            </w:pPr>
            <w:r w:rsidRPr="00DE764C">
              <w:rPr>
                <w:rFonts w:ascii="宋体" w:hAnsi="宋体" w:hint="eastAsia"/>
                <w:color w:val="FF0000"/>
                <w:sz w:val="21"/>
                <w:szCs w:val="21"/>
              </w:rPr>
              <w:t>x</w:t>
            </w:r>
            <w:r w:rsidR="001E3A3A" w:rsidRPr="00DE764C">
              <w:rPr>
                <w:rFonts w:ascii="宋体" w:hAnsi="宋体" w:hint="eastAsia"/>
                <w:color w:val="FF0000"/>
                <w:sz w:val="21"/>
                <w:szCs w:val="21"/>
              </w:rPr>
              <w:t>-无反担保方式。</w:t>
            </w:r>
          </w:p>
          <w:p w:rsidR="001E3A3A" w:rsidRPr="00013B44" w:rsidRDefault="001E3A3A" w:rsidP="00E66110">
            <w:pPr>
              <w:rPr>
                <w:rFonts w:ascii="宋体" w:hAnsi="宋体"/>
                <w:sz w:val="21"/>
                <w:szCs w:val="21"/>
              </w:rPr>
            </w:pPr>
            <w:r w:rsidRPr="00013B44">
              <w:rPr>
                <w:rFonts w:ascii="宋体" w:hAnsi="宋体" w:hint="eastAsia"/>
                <w:sz w:val="21"/>
                <w:szCs w:val="21"/>
              </w:rPr>
              <w:t>其中组合担保是指除无反担保方式以外的两种或两种以上反担保方式的组合。</w:t>
            </w:r>
          </w:p>
        </w:tc>
        <w:tc>
          <w:tcPr>
            <w:tcW w:w="812" w:type="dxa"/>
            <w:vAlign w:val="center"/>
          </w:tcPr>
          <w:p w:rsidR="001E3A3A" w:rsidRPr="00013B44" w:rsidRDefault="00B13951" w:rsidP="00E13A32">
            <w:pPr>
              <w:jc w:val="center"/>
              <w:rPr>
                <w:rFonts w:ascii="宋体" w:hAnsi="宋体"/>
                <w:sz w:val="21"/>
                <w:szCs w:val="21"/>
              </w:rPr>
            </w:pPr>
            <w:r>
              <w:rPr>
                <w:rFonts w:ascii="宋体" w:hAnsi="宋体" w:hint="eastAsia"/>
                <w:sz w:val="21"/>
                <w:szCs w:val="21"/>
              </w:rPr>
              <w:t>M</w:t>
            </w:r>
          </w:p>
        </w:tc>
      </w:tr>
      <w:tr w:rsidR="001E3A3A" w:rsidTr="00E62A73">
        <w:trPr>
          <w:trHeight w:val="20"/>
          <w:jc w:val="center"/>
        </w:trPr>
        <w:tc>
          <w:tcPr>
            <w:tcW w:w="1925" w:type="dxa"/>
            <w:vAlign w:val="center"/>
          </w:tcPr>
          <w:p w:rsidR="001E3A3A" w:rsidRPr="00013B44" w:rsidRDefault="001E3A3A" w:rsidP="00E13A32">
            <w:pPr>
              <w:rPr>
                <w:rFonts w:ascii="宋体" w:hAnsi="宋体"/>
                <w:sz w:val="21"/>
                <w:szCs w:val="21"/>
              </w:rPr>
            </w:pPr>
            <w:r w:rsidRPr="00013B44">
              <w:rPr>
                <w:rFonts w:hint="eastAsia"/>
                <w:sz w:val="21"/>
                <w:szCs w:val="21"/>
              </w:rPr>
              <w:t>约定再担保补偿比例</w:t>
            </w:r>
          </w:p>
        </w:tc>
        <w:tc>
          <w:tcPr>
            <w:tcW w:w="679"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N</w:t>
            </w:r>
          </w:p>
        </w:tc>
        <w:tc>
          <w:tcPr>
            <w:tcW w:w="745" w:type="dxa"/>
            <w:vAlign w:val="center"/>
          </w:tcPr>
          <w:p w:rsidR="001E3A3A" w:rsidRPr="00013B44" w:rsidRDefault="001E3A3A" w:rsidP="00E13A32">
            <w:pPr>
              <w:jc w:val="center"/>
              <w:rPr>
                <w:rFonts w:ascii="宋体" w:hAnsi="宋体"/>
                <w:sz w:val="21"/>
                <w:szCs w:val="21"/>
              </w:rPr>
            </w:pPr>
            <w:r w:rsidRPr="00013B44">
              <w:rPr>
                <w:rFonts w:ascii="宋体" w:hAnsi="宋体" w:hint="eastAsia"/>
                <w:sz w:val="21"/>
                <w:szCs w:val="21"/>
              </w:rPr>
              <w:t>3</w:t>
            </w:r>
          </w:p>
        </w:tc>
        <w:tc>
          <w:tcPr>
            <w:tcW w:w="942" w:type="dxa"/>
            <w:vAlign w:val="center"/>
          </w:tcPr>
          <w:p w:rsidR="001E3A3A" w:rsidRPr="00013B44" w:rsidRDefault="001E3A3A" w:rsidP="00E13A32">
            <w:pPr>
              <w:jc w:val="center"/>
              <w:rPr>
                <w:rFonts w:ascii="宋体" w:hAnsi="宋体" w:cs="宋体"/>
                <w:sz w:val="21"/>
                <w:szCs w:val="21"/>
              </w:rPr>
            </w:pPr>
            <w:r w:rsidRPr="00013B44">
              <w:rPr>
                <w:rFonts w:ascii="宋体" w:hAnsi="宋体" w:cs="宋体" w:hint="eastAsia"/>
                <w:sz w:val="21"/>
                <w:szCs w:val="21"/>
              </w:rPr>
              <w:t>4</w:t>
            </w:r>
            <w:r w:rsidR="00C765C5">
              <w:rPr>
                <w:rFonts w:ascii="宋体" w:hAnsi="宋体" w:cs="宋体" w:hint="eastAsia"/>
                <w:sz w:val="21"/>
                <w:szCs w:val="21"/>
              </w:rPr>
              <w:t>5</w:t>
            </w:r>
            <w:r w:rsidRPr="00013B44">
              <w:rPr>
                <w:rFonts w:ascii="宋体" w:hAnsi="宋体" w:cs="宋体" w:hint="eastAsia"/>
                <w:sz w:val="21"/>
                <w:szCs w:val="21"/>
              </w:rPr>
              <w:t>-4</w:t>
            </w:r>
            <w:r w:rsidR="00C765C5">
              <w:rPr>
                <w:rFonts w:ascii="宋体" w:hAnsi="宋体" w:cs="宋体" w:hint="eastAsia"/>
                <w:sz w:val="21"/>
                <w:szCs w:val="21"/>
              </w:rPr>
              <w:t>7</w:t>
            </w:r>
          </w:p>
        </w:tc>
        <w:tc>
          <w:tcPr>
            <w:tcW w:w="3847" w:type="dxa"/>
            <w:vAlign w:val="center"/>
          </w:tcPr>
          <w:p w:rsidR="001E3A3A" w:rsidRPr="00013B44" w:rsidRDefault="00EB09E4" w:rsidP="00E13A32">
            <w:pPr>
              <w:rPr>
                <w:rFonts w:ascii="宋体" w:hAnsi="宋体"/>
                <w:sz w:val="21"/>
                <w:szCs w:val="21"/>
              </w:rPr>
            </w:pPr>
            <w:r>
              <w:rPr>
                <w:rFonts w:ascii="宋体" w:hAnsi="宋体" w:hint="eastAsia"/>
                <w:sz w:val="21"/>
                <w:szCs w:val="21"/>
              </w:rPr>
              <w:t>指实际的再担保补偿金占保险金额的比例，若</w:t>
            </w:r>
            <w:r w:rsidR="00B13951">
              <w:rPr>
                <w:rFonts w:ascii="宋体" w:hAnsi="宋体" w:hint="eastAsia"/>
                <w:sz w:val="21"/>
                <w:szCs w:val="21"/>
              </w:rPr>
              <w:t>不存在</w:t>
            </w:r>
            <w:r>
              <w:rPr>
                <w:rFonts w:ascii="宋体" w:hAnsi="宋体" w:hint="eastAsia"/>
                <w:sz w:val="21"/>
                <w:szCs w:val="21"/>
              </w:rPr>
              <w:t>再担保</w:t>
            </w:r>
            <w:r w:rsidR="00B13951">
              <w:rPr>
                <w:rFonts w:ascii="宋体" w:hAnsi="宋体" w:hint="eastAsia"/>
                <w:sz w:val="21"/>
                <w:szCs w:val="21"/>
              </w:rPr>
              <w:t>，则</w:t>
            </w:r>
            <w:r>
              <w:rPr>
                <w:rFonts w:ascii="宋体" w:hAnsi="宋体" w:hint="eastAsia"/>
                <w:sz w:val="21"/>
                <w:szCs w:val="21"/>
              </w:rPr>
              <w:t>填报为0。</w:t>
            </w:r>
          </w:p>
        </w:tc>
        <w:tc>
          <w:tcPr>
            <w:tcW w:w="812" w:type="dxa"/>
            <w:vAlign w:val="center"/>
          </w:tcPr>
          <w:p w:rsidR="001E3A3A" w:rsidRPr="00013B44" w:rsidRDefault="00B13951" w:rsidP="00E13A32">
            <w:pPr>
              <w:jc w:val="center"/>
              <w:rPr>
                <w:rFonts w:ascii="宋体" w:hAnsi="宋体"/>
                <w:sz w:val="21"/>
                <w:szCs w:val="21"/>
              </w:rPr>
            </w:pPr>
            <w:r>
              <w:rPr>
                <w:rFonts w:ascii="宋体" w:hAnsi="宋体" w:hint="eastAsia"/>
                <w:sz w:val="21"/>
                <w:szCs w:val="21"/>
              </w:rPr>
              <w:t>M</w:t>
            </w:r>
          </w:p>
        </w:tc>
      </w:tr>
      <w:tr w:rsidR="001E3A3A" w:rsidTr="00E62A73">
        <w:trPr>
          <w:trHeight w:val="20"/>
          <w:jc w:val="center"/>
        </w:trPr>
        <w:tc>
          <w:tcPr>
            <w:tcW w:w="1925" w:type="dxa"/>
            <w:vAlign w:val="center"/>
          </w:tcPr>
          <w:p w:rsidR="00321776" w:rsidRDefault="00F47497">
            <w:pPr>
              <w:rPr>
                <w:sz w:val="21"/>
                <w:szCs w:val="21"/>
              </w:rPr>
            </w:pPr>
            <w:r>
              <w:rPr>
                <w:rFonts w:hint="eastAsia"/>
                <w:sz w:val="21"/>
                <w:szCs w:val="21"/>
              </w:rPr>
              <w:t>费率</w:t>
            </w:r>
          </w:p>
        </w:tc>
        <w:tc>
          <w:tcPr>
            <w:tcW w:w="679" w:type="dxa"/>
            <w:vAlign w:val="center"/>
          </w:tcPr>
          <w:p w:rsidR="001E3A3A" w:rsidRPr="00EB09E4" w:rsidRDefault="00E2168B" w:rsidP="00EB09E4">
            <w:pPr>
              <w:jc w:val="center"/>
              <w:rPr>
                <w:rFonts w:ascii="宋体" w:hAnsi="宋体"/>
                <w:sz w:val="21"/>
                <w:szCs w:val="21"/>
              </w:rPr>
            </w:pPr>
            <w:r>
              <w:rPr>
                <w:rFonts w:ascii="宋体" w:hAnsi="宋体" w:hint="eastAsia"/>
                <w:sz w:val="21"/>
                <w:szCs w:val="21"/>
              </w:rPr>
              <w:t>A</w:t>
            </w:r>
            <w:r w:rsidR="00F47497">
              <w:rPr>
                <w:rFonts w:ascii="宋体" w:hAnsi="宋体"/>
                <w:sz w:val="21"/>
                <w:szCs w:val="21"/>
              </w:rPr>
              <w:t>N</w:t>
            </w:r>
          </w:p>
        </w:tc>
        <w:tc>
          <w:tcPr>
            <w:tcW w:w="745" w:type="dxa"/>
            <w:vAlign w:val="center"/>
          </w:tcPr>
          <w:p w:rsidR="001E3A3A" w:rsidRPr="00EB09E4" w:rsidRDefault="009723FD" w:rsidP="00EB09E4">
            <w:pPr>
              <w:jc w:val="center"/>
              <w:rPr>
                <w:rFonts w:ascii="宋体" w:hAnsi="宋体"/>
                <w:sz w:val="21"/>
                <w:szCs w:val="21"/>
              </w:rPr>
            </w:pPr>
            <w:r w:rsidRPr="00EB09E4">
              <w:rPr>
                <w:rFonts w:ascii="宋体" w:hAnsi="宋体"/>
                <w:sz w:val="21"/>
                <w:szCs w:val="21"/>
              </w:rPr>
              <w:t>6</w:t>
            </w:r>
          </w:p>
        </w:tc>
        <w:tc>
          <w:tcPr>
            <w:tcW w:w="942" w:type="dxa"/>
            <w:vAlign w:val="center"/>
          </w:tcPr>
          <w:p w:rsidR="00321776" w:rsidRDefault="00F47497">
            <w:pPr>
              <w:jc w:val="center"/>
              <w:rPr>
                <w:rFonts w:ascii="宋体" w:hAnsi="宋体"/>
                <w:sz w:val="21"/>
                <w:szCs w:val="21"/>
              </w:rPr>
            </w:pPr>
            <w:r w:rsidRPr="00F47497">
              <w:rPr>
                <w:rFonts w:ascii="宋体" w:hAnsi="宋体"/>
                <w:sz w:val="21"/>
                <w:szCs w:val="21"/>
              </w:rPr>
              <w:t>48-53</w:t>
            </w:r>
          </w:p>
        </w:tc>
        <w:tc>
          <w:tcPr>
            <w:tcW w:w="3847" w:type="dxa"/>
            <w:vAlign w:val="center"/>
          </w:tcPr>
          <w:p w:rsidR="00321776" w:rsidRDefault="00F47497">
            <w:pPr>
              <w:rPr>
                <w:sz w:val="21"/>
                <w:szCs w:val="21"/>
              </w:rPr>
            </w:pPr>
            <w:r w:rsidRPr="00F47497">
              <w:rPr>
                <w:rFonts w:hint="eastAsia"/>
                <w:sz w:val="21"/>
                <w:szCs w:val="21"/>
              </w:rPr>
              <w:t>签订保险合同时，约定的保险费率，可以为月费率或其它约定的费率。</w:t>
            </w:r>
            <w:r w:rsidR="00E2168B">
              <w:rPr>
                <w:rFonts w:hint="eastAsia"/>
                <w:sz w:val="21"/>
                <w:szCs w:val="21"/>
              </w:rPr>
              <w:t>单位为</w:t>
            </w:r>
            <w:r w:rsidR="00E2168B">
              <w:rPr>
                <w:rFonts w:hint="eastAsia"/>
                <w:sz w:val="21"/>
                <w:szCs w:val="21"/>
              </w:rPr>
              <w:t>%</w:t>
            </w:r>
            <w:r w:rsidR="00E2168B">
              <w:rPr>
                <w:rFonts w:hint="eastAsia"/>
                <w:sz w:val="21"/>
                <w:szCs w:val="21"/>
              </w:rPr>
              <w:t>。</w:t>
            </w:r>
          </w:p>
        </w:tc>
        <w:tc>
          <w:tcPr>
            <w:tcW w:w="812" w:type="dxa"/>
            <w:vAlign w:val="center"/>
          </w:tcPr>
          <w:p w:rsidR="001E3A3A" w:rsidRPr="00EB09E4" w:rsidRDefault="00F1368E" w:rsidP="00EB09E4">
            <w:pPr>
              <w:jc w:val="center"/>
              <w:rPr>
                <w:rFonts w:ascii="宋体" w:hAnsi="宋体"/>
                <w:sz w:val="21"/>
                <w:szCs w:val="21"/>
              </w:rPr>
            </w:pPr>
            <w:r>
              <w:rPr>
                <w:rFonts w:ascii="宋体" w:hAnsi="宋体" w:hint="eastAsia"/>
                <w:sz w:val="21"/>
                <w:szCs w:val="21"/>
              </w:rPr>
              <w:t>M</w:t>
            </w:r>
          </w:p>
        </w:tc>
      </w:tr>
      <w:tr w:rsidR="001E3A3A" w:rsidTr="00E62A73">
        <w:trPr>
          <w:trHeight w:val="20"/>
          <w:jc w:val="center"/>
        </w:trPr>
        <w:tc>
          <w:tcPr>
            <w:tcW w:w="1925" w:type="dxa"/>
            <w:vAlign w:val="center"/>
          </w:tcPr>
          <w:p w:rsidR="001E3A3A" w:rsidRPr="00EB09E4" w:rsidRDefault="00F47497" w:rsidP="00E13A32">
            <w:pPr>
              <w:rPr>
                <w:sz w:val="21"/>
                <w:szCs w:val="21"/>
              </w:rPr>
            </w:pPr>
            <w:r>
              <w:rPr>
                <w:rFonts w:hint="eastAsia"/>
                <w:sz w:val="21"/>
                <w:szCs w:val="21"/>
              </w:rPr>
              <w:t>年化费率</w:t>
            </w:r>
          </w:p>
        </w:tc>
        <w:tc>
          <w:tcPr>
            <w:tcW w:w="679" w:type="dxa"/>
            <w:vAlign w:val="center"/>
          </w:tcPr>
          <w:p w:rsidR="001E3A3A" w:rsidRPr="00EB09E4" w:rsidRDefault="00F47497" w:rsidP="00E13A32">
            <w:pPr>
              <w:jc w:val="center"/>
              <w:rPr>
                <w:rFonts w:ascii="宋体" w:hAnsi="宋体"/>
                <w:sz w:val="21"/>
                <w:szCs w:val="21"/>
              </w:rPr>
            </w:pPr>
            <w:r>
              <w:rPr>
                <w:rFonts w:ascii="宋体" w:hAnsi="宋体"/>
                <w:sz w:val="21"/>
                <w:szCs w:val="21"/>
              </w:rPr>
              <w:t>AN</w:t>
            </w:r>
          </w:p>
        </w:tc>
        <w:tc>
          <w:tcPr>
            <w:tcW w:w="745" w:type="dxa"/>
            <w:vAlign w:val="center"/>
          </w:tcPr>
          <w:p w:rsidR="001E3A3A" w:rsidRPr="00EB09E4" w:rsidRDefault="00F47497" w:rsidP="00E13A32">
            <w:pPr>
              <w:jc w:val="center"/>
              <w:rPr>
                <w:rFonts w:ascii="宋体" w:hAnsi="宋体"/>
                <w:sz w:val="21"/>
                <w:szCs w:val="21"/>
              </w:rPr>
            </w:pPr>
            <w:r>
              <w:rPr>
                <w:rFonts w:ascii="宋体" w:hAnsi="宋体"/>
                <w:sz w:val="21"/>
                <w:szCs w:val="21"/>
              </w:rPr>
              <w:t>6</w:t>
            </w:r>
          </w:p>
        </w:tc>
        <w:tc>
          <w:tcPr>
            <w:tcW w:w="942" w:type="dxa"/>
            <w:vAlign w:val="center"/>
          </w:tcPr>
          <w:p w:rsidR="001E3A3A" w:rsidRPr="00EB09E4" w:rsidRDefault="00F47497" w:rsidP="00E13A32">
            <w:pPr>
              <w:jc w:val="center"/>
              <w:rPr>
                <w:rFonts w:ascii="宋体" w:hAnsi="宋体"/>
                <w:sz w:val="21"/>
                <w:szCs w:val="21"/>
              </w:rPr>
            </w:pPr>
            <w:r w:rsidRPr="00F47497">
              <w:rPr>
                <w:rFonts w:ascii="宋体" w:hAnsi="宋体"/>
                <w:sz w:val="21"/>
                <w:szCs w:val="21"/>
              </w:rPr>
              <w:t>54-59</w:t>
            </w:r>
          </w:p>
        </w:tc>
        <w:tc>
          <w:tcPr>
            <w:tcW w:w="3847" w:type="dxa"/>
            <w:vAlign w:val="center"/>
          </w:tcPr>
          <w:p w:rsidR="001E3A3A" w:rsidRPr="00EB09E4" w:rsidRDefault="00E2168B" w:rsidP="00EB09E4">
            <w:pPr>
              <w:rPr>
                <w:sz w:val="21"/>
                <w:szCs w:val="21"/>
              </w:rPr>
            </w:pPr>
            <w:r w:rsidRPr="00E2168B">
              <w:rPr>
                <w:rFonts w:hint="eastAsia"/>
                <w:sz w:val="21"/>
                <w:szCs w:val="21"/>
              </w:rPr>
              <w:t>折算后的自然年费率。</w:t>
            </w:r>
            <w:r>
              <w:rPr>
                <w:rFonts w:hint="eastAsia"/>
                <w:sz w:val="21"/>
                <w:szCs w:val="21"/>
              </w:rPr>
              <w:t>单位为</w:t>
            </w:r>
            <w:r>
              <w:rPr>
                <w:rFonts w:hint="eastAsia"/>
                <w:sz w:val="21"/>
                <w:szCs w:val="21"/>
              </w:rPr>
              <w:t>%</w:t>
            </w:r>
            <w:r>
              <w:rPr>
                <w:rFonts w:hint="eastAsia"/>
                <w:sz w:val="21"/>
                <w:szCs w:val="21"/>
              </w:rPr>
              <w:t>。</w:t>
            </w:r>
          </w:p>
        </w:tc>
        <w:tc>
          <w:tcPr>
            <w:tcW w:w="812" w:type="dxa"/>
            <w:vAlign w:val="center"/>
          </w:tcPr>
          <w:p w:rsidR="001E3A3A" w:rsidRPr="00EB09E4" w:rsidRDefault="00F1368E" w:rsidP="00E13A32">
            <w:pPr>
              <w:jc w:val="center"/>
              <w:rPr>
                <w:rFonts w:ascii="宋体" w:hAnsi="宋体"/>
                <w:sz w:val="21"/>
                <w:szCs w:val="21"/>
              </w:rPr>
            </w:pPr>
            <w:r>
              <w:rPr>
                <w:rFonts w:ascii="宋体" w:hAnsi="宋体" w:hint="eastAsia"/>
                <w:sz w:val="21"/>
                <w:szCs w:val="21"/>
              </w:rPr>
              <w:t>O</w:t>
            </w:r>
          </w:p>
        </w:tc>
      </w:tr>
      <w:tr w:rsidR="001E3A3A" w:rsidTr="00E62A73">
        <w:trPr>
          <w:trHeight w:val="20"/>
          <w:jc w:val="center"/>
        </w:trPr>
        <w:tc>
          <w:tcPr>
            <w:tcW w:w="1925" w:type="dxa"/>
            <w:vAlign w:val="center"/>
          </w:tcPr>
          <w:p w:rsidR="001E3A3A" w:rsidRPr="00013B44" w:rsidRDefault="001E3A3A" w:rsidP="008479EC">
            <w:pPr>
              <w:rPr>
                <w:rFonts w:ascii="宋体" w:hAnsi="宋体"/>
                <w:sz w:val="21"/>
                <w:szCs w:val="21"/>
              </w:rPr>
            </w:pPr>
            <w:r w:rsidRPr="00013B44">
              <w:rPr>
                <w:rFonts w:ascii="宋体" w:hAnsi="宋体" w:hint="eastAsia"/>
                <w:sz w:val="21"/>
                <w:szCs w:val="21"/>
              </w:rPr>
              <w:t>预留字段</w:t>
            </w:r>
          </w:p>
        </w:tc>
        <w:tc>
          <w:tcPr>
            <w:tcW w:w="679"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ANC</w:t>
            </w:r>
          </w:p>
        </w:tc>
        <w:tc>
          <w:tcPr>
            <w:tcW w:w="745"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60</w:t>
            </w:r>
          </w:p>
        </w:tc>
        <w:tc>
          <w:tcPr>
            <w:tcW w:w="942" w:type="dxa"/>
            <w:vAlign w:val="center"/>
          </w:tcPr>
          <w:p w:rsidR="001E3A3A" w:rsidRPr="00013B44" w:rsidRDefault="00C765C5" w:rsidP="007C1C60">
            <w:pPr>
              <w:jc w:val="center"/>
              <w:rPr>
                <w:rFonts w:ascii="宋体" w:hAnsi="宋体" w:cs="宋体"/>
                <w:sz w:val="21"/>
                <w:szCs w:val="21"/>
              </w:rPr>
            </w:pPr>
            <w:r>
              <w:rPr>
                <w:rFonts w:ascii="宋体" w:hAnsi="宋体" w:cs="宋体" w:hint="eastAsia"/>
                <w:sz w:val="21"/>
                <w:szCs w:val="21"/>
              </w:rPr>
              <w:t>60</w:t>
            </w:r>
            <w:r w:rsidR="001E3A3A" w:rsidRPr="00013B44">
              <w:rPr>
                <w:rFonts w:ascii="宋体" w:hAnsi="宋体" w:cs="宋体" w:hint="eastAsia"/>
                <w:sz w:val="21"/>
                <w:szCs w:val="21"/>
              </w:rPr>
              <w:t>-11</w:t>
            </w:r>
            <w:r>
              <w:rPr>
                <w:rFonts w:ascii="宋体" w:hAnsi="宋体" w:cs="宋体" w:hint="eastAsia"/>
                <w:sz w:val="21"/>
                <w:szCs w:val="21"/>
              </w:rPr>
              <w:t>9</w:t>
            </w:r>
          </w:p>
        </w:tc>
        <w:tc>
          <w:tcPr>
            <w:tcW w:w="3847" w:type="dxa"/>
            <w:vAlign w:val="center"/>
          </w:tcPr>
          <w:p w:rsidR="001E3A3A" w:rsidRPr="00013B44" w:rsidRDefault="001E3A3A" w:rsidP="008479EC">
            <w:pPr>
              <w:rPr>
                <w:rFonts w:ascii="宋体" w:hAnsi="宋体"/>
                <w:sz w:val="21"/>
                <w:szCs w:val="21"/>
              </w:rPr>
            </w:pPr>
          </w:p>
        </w:tc>
        <w:tc>
          <w:tcPr>
            <w:tcW w:w="812" w:type="dxa"/>
            <w:vAlign w:val="center"/>
          </w:tcPr>
          <w:p w:rsidR="001E3A3A" w:rsidRPr="00013B44" w:rsidRDefault="001E3A3A" w:rsidP="008479EC">
            <w:pPr>
              <w:jc w:val="center"/>
              <w:rPr>
                <w:rFonts w:ascii="宋体" w:hAnsi="宋体"/>
                <w:sz w:val="21"/>
                <w:szCs w:val="21"/>
              </w:rPr>
            </w:pPr>
            <w:r w:rsidRPr="00013B44">
              <w:rPr>
                <w:rFonts w:ascii="宋体" w:hAnsi="宋体" w:hint="eastAsia"/>
                <w:sz w:val="21"/>
                <w:szCs w:val="21"/>
              </w:rPr>
              <w:t>O</w:t>
            </w:r>
          </w:p>
        </w:tc>
      </w:tr>
    </w:tbl>
    <w:p w:rsidR="00321776" w:rsidRDefault="00321776" w:rsidP="00284DF6">
      <w:pPr>
        <w:tabs>
          <w:tab w:val="right" w:pos="8306"/>
        </w:tabs>
        <w:spacing w:beforeLines="100"/>
        <w:ind w:leftChars="24" w:left="58" w:firstLineChars="1296" w:firstLine="3123"/>
        <w:rPr>
          <w:rFonts w:ascii="宋体" w:hAnsi="宋体"/>
          <w:b/>
        </w:rPr>
      </w:pPr>
    </w:p>
    <w:p w:rsidR="00510BA5" w:rsidRDefault="00510BA5"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 xml:space="preserve">  </w:t>
      </w:r>
      <w:r w:rsidR="004037B7">
        <w:rPr>
          <w:rFonts w:ascii="宋体" w:hAnsi="宋体" w:hint="eastAsia"/>
          <w:b/>
        </w:rPr>
        <w:t>被保险</w:t>
      </w:r>
      <w:r>
        <w:rPr>
          <w:rFonts w:ascii="宋体" w:hAnsi="宋体" w:hint="eastAsia"/>
          <w:b/>
        </w:rPr>
        <w:t>人及主合同信息段数据项</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0"/>
        <w:gridCol w:w="709"/>
        <w:gridCol w:w="850"/>
        <w:gridCol w:w="1073"/>
        <w:gridCol w:w="4030"/>
        <w:gridCol w:w="851"/>
      </w:tblGrid>
      <w:tr w:rsidR="001E3A3A" w:rsidTr="00321776">
        <w:trPr>
          <w:trHeight w:val="20"/>
          <w:tblHeader/>
          <w:jc w:val="center"/>
        </w:trPr>
        <w:tc>
          <w:tcPr>
            <w:tcW w:w="1600"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数据项名称</w:t>
            </w:r>
          </w:p>
        </w:tc>
        <w:tc>
          <w:tcPr>
            <w:tcW w:w="709"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类型</w:t>
            </w:r>
          </w:p>
        </w:tc>
        <w:tc>
          <w:tcPr>
            <w:tcW w:w="850"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长度</w:t>
            </w:r>
          </w:p>
        </w:tc>
        <w:tc>
          <w:tcPr>
            <w:tcW w:w="1073"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位置</w:t>
            </w:r>
          </w:p>
        </w:tc>
        <w:tc>
          <w:tcPr>
            <w:tcW w:w="4030"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数据项描述及代码表</w:t>
            </w:r>
          </w:p>
        </w:tc>
        <w:tc>
          <w:tcPr>
            <w:tcW w:w="851" w:type="dxa"/>
            <w:tcBorders>
              <w:bottom w:val="single" w:sz="4" w:space="0" w:color="auto"/>
            </w:tcBorders>
            <w:shd w:val="clear" w:color="auto" w:fill="C0C0C0"/>
          </w:tcPr>
          <w:p w:rsidR="001E3A3A" w:rsidRPr="003C7587" w:rsidRDefault="001E3A3A" w:rsidP="00F1368E">
            <w:pPr>
              <w:jc w:val="center"/>
              <w:rPr>
                <w:rFonts w:ascii="宋体" w:hAnsi="宋体"/>
                <w:b/>
                <w:sz w:val="21"/>
                <w:szCs w:val="21"/>
              </w:rPr>
            </w:pPr>
            <w:r w:rsidRPr="003C7587">
              <w:rPr>
                <w:rFonts w:ascii="宋体" w:hAnsi="宋体"/>
                <w:b/>
                <w:sz w:val="21"/>
                <w:szCs w:val="21"/>
              </w:rPr>
              <w:t>状态</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rPr>
                <w:rFonts w:ascii="宋体" w:hAnsi="宋体"/>
                <w:sz w:val="21"/>
                <w:szCs w:val="21"/>
              </w:rPr>
            </w:pPr>
            <w:r w:rsidRPr="003C7587">
              <w:rPr>
                <w:rFonts w:ascii="宋体" w:hAnsi="宋体" w:hint="eastAsia"/>
                <w:sz w:val="21"/>
                <w:szCs w:val="21"/>
              </w:rPr>
              <w:t>段标</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AN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1</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1-1</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7C1E50">
            <w:pPr>
              <w:rPr>
                <w:rFonts w:ascii="宋体" w:hAnsi="宋体"/>
                <w:sz w:val="21"/>
                <w:szCs w:val="21"/>
              </w:rPr>
            </w:pPr>
            <w:r w:rsidRPr="003C7587">
              <w:rPr>
                <w:rFonts w:ascii="宋体" w:hAnsi="宋体"/>
                <w:sz w:val="21"/>
                <w:szCs w:val="21"/>
              </w:rPr>
              <w:t>填“</w:t>
            </w:r>
            <w:r w:rsidRPr="003C7587">
              <w:rPr>
                <w:rFonts w:ascii="宋体" w:hAnsi="宋体" w:hint="eastAsia"/>
                <w:sz w:val="21"/>
                <w:szCs w:val="21"/>
              </w:rPr>
              <w:t>F</w:t>
            </w:r>
            <w:r w:rsidRPr="003C7587">
              <w:rPr>
                <w:rFonts w:ascii="宋体" w:hAnsi="宋体"/>
                <w:sz w:val="21"/>
                <w:szCs w:val="21"/>
              </w:rPr>
              <w:t>”表示本信息段为</w:t>
            </w:r>
            <w:r w:rsidR="007C1E50">
              <w:rPr>
                <w:rFonts w:ascii="宋体" w:hAnsi="宋体" w:hint="eastAsia"/>
                <w:sz w:val="21"/>
                <w:szCs w:val="21"/>
              </w:rPr>
              <w:t>被保险</w:t>
            </w:r>
            <w:r w:rsidRPr="003C7587">
              <w:rPr>
                <w:rFonts w:ascii="宋体" w:hAnsi="宋体" w:hint="eastAsia"/>
                <w:sz w:val="21"/>
                <w:szCs w:val="21"/>
              </w:rPr>
              <w:t>人及主合同信息</w:t>
            </w:r>
            <w:r w:rsidRPr="003C7587">
              <w:rPr>
                <w:rFonts w:ascii="宋体" w:hAnsi="宋体"/>
                <w:sz w:val="21"/>
                <w:szCs w:val="21"/>
              </w:rPr>
              <w:t>段。</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3342D4" w:rsidP="005108BA">
            <w:pPr>
              <w:rPr>
                <w:rFonts w:ascii="宋体" w:hAnsi="宋体"/>
                <w:sz w:val="21"/>
                <w:szCs w:val="21"/>
              </w:rPr>
            </w:pPr>
            <w:r>
              <w:rPr>
                <w:rFonts w:ascii="宋体" w:hAnsi="宋体" w:hint="eastAsia"/>
                <w:sz w:val="21"/>
                <w:szCs w:val="21"/>
              </w:rPr>
              <w:t>被保险</w:t>
            </w:r>
            <w:r w:rsidR="001E3A3A" w:rsidRPr="003C7587">
              <w:rPr>
                <w:rFonts w:ascii="宋体" w:hAnsi="宋体" w:hint="eastAsia"/>
                <w:sz w:val="21"/>
                <w:szCs w:val="21"/>
              </w:rPr>
              <w:t>人类型</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1</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2-2</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rPr>
                <w:rFonts w:ascii="宋体" w:hAnsi="宋体"/>
                <w:sz w:val="21"/>
                <w:szCs w:val="21"/>
              </w:rPr>
            </w:pPr>
            <w:r w:rsidRPr="003C7587">
              <w:rPr>
                <w:rFonts w:ascii="宋体" w:hAnsi="宋体" w:hint="eastAsia"/>
                <w:sz w:val="21"/>
                <w:szCs w:val="21"/>
              </w:rPr>
              <w:t>代码型数据项：</w:t>
            </w:r>
          </w:p>
          <w:p w:rsidR="00452E8E" w:rsidRDefault="00DB5B9C" w:rsidP="00452E8E">
            <w:pPr>
              <w:rPr>
                <w:rFonts w:ascii="宋体" w:hAnsi="宋体"/>
                <w:sz w:val="21"/>
                <w:szCs w:val="21"/>
              </w:rPr>
            </w:pPr>
            <w:r>
              <w:rPr>
                <w:rFonts w:ascii="宋体" w:hAnsi="宋体" w:hint="eastAsia"/>
                <w:sz w:val="21"/>
                <w:szCs w:val="21"/>
              </w:rPr>
              <w:t xml:space="preserve">   </w:t>
            </w:r>
            <w:r w:rsidR="001E3A3A" w:rsidRPr="003C7587">
              <w:rPr>
                <w:rFonts w:ascii="宋体" w:hAnsi="宋体" w:hint="eastAsia"/>
                <w:sz w:val="21"/>
                <w:szCs w:val="21"/>
              </w:rPr>
              <w:t>1－放贷机构；</w:t>
            </w:r>
          </w:p>
          <w:p w:rsidR="00452E8E" w:rsidRDefault="00452E8E" w:rsidP="00452E8E">
            <w:pPr>
              <w:ind w:firstLineChars="150" w:firstLine="315"/>
              <w:rPr>
                <w:rFonts w:ascii="宋体" w:hAnsi="宋体"/>
                <w:sz w:val="21"/>
                <w:szCs w:val="21"/>
              </w:rPr>
            </w:pPr>
            <w:r>
              <w:rPr>
                <w:rFonts w:ascii="宋体" w:hAnsi="宋体" w:hint="eastAsia"/>
                <w:sz w:val="21"/>
                <w:szCs w:val="21"/>
              </w:rPr>
              <w:t>2-</w:t>
            </w:r>
            <w:r w:rsidRPr="00452E8E">
              <w:rPr>
                <w:rFonts w:ascii="宋体" w:hAnsi="宋体" w:hint="eastAsia"/>
                <w:sz w:val="21"/>
                <w:szCs w:val="21"/>
              </w:rPr>
              <w:t>非放贷机构或其他组织；</w:t>
            </w:r>
          </w:p>
          <w:p w:rsidR="00452E8E" w:rsidRPr="00452E8E" w:rsidRDefault="00452E8E" w:rsidP="00452E8E">
            <w:pPr>
              <w:ind w:firstLineChars="150" w:firstLine="315"/>
              <w:rPr>
                <w:rFonts w:ascii="宋体" w:hAnsi="宋体"/>
                <w:sz w:val="21"/>
                <w:szCs w:val="21"/>
              </w:rPr>
            </w:pPr>
            <w:r>
              <w:rPr>
                <w:rFonts w:ascii="宋体" w:hAnsi="宋体" w:hint="eastAsia"/>
                <w:sz w:val="21"/>
                <w:szCs w:val="21"/>
              </w:rPr>
              <w:t>3-</w:t>
            </w:r>
            <w:r w:rsidRPr="006E0B35">
              <w:rPr>
                <w:rFonts w:ascii="宋体" w:hAnsi="宋体" w:hint="eastAsia"/>
                <w:sz w:val="21"/>
                <w:szCs w:val="21"/>
              </w:rPr>
              <w:t>自然人</w:t>
            </w:r>
            <w:r>
              <w:rPr>
                <w:rFonts w:ascii="宋体" w:hAnsi="宋体" w:hint="eastAsia"/>
                <w:sz w:val="21"/>
                <w:szCs w:val="21"/>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605AA1" w:rsidP="005108BA">
            <w:pPr>
              <w:jc w:val="center"/>
              <w:rPr>
                <w:rFonts w:ascii="宋体" w:hAnsi="宋体"/>
                <w:sz w:val="21"/>
                <w:szCs w:val="21"/>
              </w:rPr>
            </w:pPr>
            <w:r>
              <w:rPr>
                <w:rFonts w:ascii="宋体" w:hAnsi="宋体" w:hint="eastAsia"/>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3342D4" w:rsidP="005108BA">
            <w:pPr>
              <w:rPr>
                <w:rFonts w:ascii="宋体" w:hAnsi="宋体"/>
                <w:sz w:val="21"/>
                <w:szCs w:val="21"/>
              </w:rPr>
            </w:pPr>
            <w:r>
              <w:rPr>
                <w:rFonts w:ascii="宋体" w:hAnsi="宋体" w:hint="eastAsia"/>
                <w:sz w:val="21"/>
                <w:szCs w:val="21"/>
              </w:rPr>
              <w:t>被保险</w:t>
            </w:r>
            <w:r w:rsidRPr="003C7587">
              <w:rPr>
                <w:rFonts w:ascii="宋体" w:hAnsi="宋体" w:hint="eastAsia"/>
                <w:sz w:val="21"/>
                <w:szCs w:val="21"/>
              </w:rPr>
              <w:t>人</w:t>
            </w:r>
            <w:r w:rsidR="001E3A3A" w:rsidRPr="003C7587">
              <w:rPr>
                <w:rFonts w:ascii="宋体" w:hAnsi="宋体" w:hint="eastAsia"/>
                <w:sz w:val="21"/>
                <w:szCs w:val="21"/>
              </w:rPr>
              <w:t>名称</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ANC</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60</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3-62</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3342D4">
            <w:pPr>
              <w:rPr>
                <w:rFonts w:ascii="宋体" w:hAnsi="宋体"/>
                <w:sz w:val="21"/>
                <w:szCs w:val="21"/>
              </w:rPr>
            </w:pPr>
            <w:r w:rsidRPr="003C7587">
              <w:rPr>
                <w:rFonts w:ascii="宋体" w:hAnsi="宋体" w:hint="eastAsia"/>
                <w:sz w:val="21"/>
                <w:szCs w:val="21"/>
              </w:rPr>
              <w:t>指</w:t>
            </w:r>
            <w:r w:rsidR="003342D4">
              <w:rPr>
                <w:rFonts w:ascii="宋体" w:hAnsi="宋体" w:hint="eastAsia"/>
                <w:sz w:val="21"/>
                <w:szCs w:val="21"/>
              </w:rPr>
              <w:t>保险</w:t>
            </w:r>
            <w:r w:rsidRPr="003C7587">
              <w:rPr>
                <w:rFonts w:ascii="宋体" w:hAnsi="宋体" w:hint="eastAsia"/>
                <w:sz w:val="21"/>
                <w:szCs w:val="21"/>
              </w:rPr>
              <w:t>合同对应的主合同中的债权人。如</w:t>
            </w:r>
            <w:r w:rsidR="003342D4">
              <w:rPr>
                <w:rFonts w:ascii="宋体" w:hAnsi="宋体" w:hint="eastAsia"/>
                <w:sz w:val="21"/>
                <w:szCs w:val="21"/>
              </w:rPr>
              <w:t>被保险</w:t>
            </w:r>
            <w:r w:rsidR="003342D4" w:rsidRPr="003C7587">
              <w:rPr>
                <w:rFonts w:ascii="宋体" w:hAnsi="宋体" w:hint="eastAsia"/>
                <w:sz w:val="21"/>
                <w:szCs w:val="21"/>
              </w:rPr>
              <w:t>人</w:t>
            </w:r>
            <w:r w:rsidRPr="003C7587">
              <w:rPr>
                <w:rFonts w:ascii="宋体" w:hAnsi="宋体" w:hint="eastAsia"/>
                <w:sz w:val="21"/>
                <w:szCs w:val="21"/>
              </w:rPr>
              <w:t>为放贷机构，报送</w:t>
            </w:r>
            <w:r w:rsidR="00CC3523">
              <w:rPr>
                <w:rFonts w:ascii="宋体" w:hAnsi="宋体" w:hint="eastAsia"/>
                <w:sz w:val="21"/>
                <w:szCs w:val="21"/>
              </w:rPr>
              <w:t>信贷业务发生</w:t>
            </w:r>
            <w:r w:rsidRPr="003C7587">
              <w:rPr>
                <w:rFonts w:ascii="宋体" w:hAnsi="宋体" w:hint="eastAsia"/>
                <w:sz w:val="21"/>
                <w:szCs w:val="21"/>
              </w:rPr>
              <w:t>机构</w:t>
            </w:r>
            <w:r w:rsidR="00CC3523">
              <w:rPr>
                <w:rFonts w:ascii="宋体" w:hAnsi="宋体" w:hint="eastAsia"/>
                <w:sz w:val="21"/>
                <w:szCs w:val="21"/>
              </w:rPr>
              <w:t>的</w:t>
            </w:r>
            <w:r w:rsidRPr="003C7587">
              <w:rPr>
                <w:rFonts w:ascii="宋体" w:hAnsi="宋体" w:hint="eastAsia"/>
                <w:sz w:val="21"/>
                <w:szCs w:val="21"/>
              </w:rPr>
              <w:t>名称。</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F1368E" w:rsidP="005108BA">
            <w:pPr>
              <w:jc w:val="center"/>
              <w:rPr>
                <w:rFonts w:ascii="宋体" w:hAnsi="宋体"/>
                <w:sz w:val="21"/>
                <w:szCs w:val="21"/>
              </w:rPr>
            </w:pPr>
            <w:r>
              <w:rPr>
                <w:rFonts w:ascii="宋体" w:hAnsi="宋体" w:hint="eastAsia"/>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3342D4" w:rsidP="005108BA">
            <w:pPr>
              <w:rPr>
                <w:rFonts w:ascii="宋体" w:hAnsi="宋体"/>
                <w:sz w:val="21"/>
                <w:szCs w:val="21"/>
              </w:rPr>
            </w:pPr>
            <w:r>
              <w:rPr>
                <w:rFonts w:ascii="宋体" w:hAnsi="宋体" w:hint="eastAsia"/>
                <w:sz w:val="21"/>
                <w:szCs w:val="21"/>
              </w:rPr>
              <w:lastRenderedPageBreak/>
              <w:t>被保险</w:t>
            </w:r>
            <w:r w:rsidRPr="003C7587">
              <w:rPr>
                <w:rFonts w:ascii="宋体" w:hAnsi="宋体" w:hint="eastAsia"/>
                <w:sz w:val="21"/>
                <w:szCs w:val="21"/>
              </w:rPr>
              <w:t>人</w:t>
            </w:r>
            <w:r w:rsidR="001E3A3A" w:rsidRPr="003C7587">
              <w:rPr>
                <w:rFonts w:ascii="宋体" w:hAnsi="宋体" w:hint="eastAsia"/>
                <w:sz w:val="21"/>
                <w:szCs w:val="21"/>
              </w:rPr>
              <w:t>证件类型</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AN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1</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63-63</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rPr>
                <w:rFonts w:ascii="宋体" w:hAnsi="宋体"/>
                <w:sz w:val="21"/>
                <w:szCs w:val="21"/>
              </w:rPr>
            </w:pPr>
            <w:r w:rsidRPr="003C7587">
              <w:rPr>
                <w:rFonts w:ascii="宋体" w:hAnsi="宋体" w:hint="eastAsia"/>
                <w:sz w:val="21"/>
                <w:szCs w:val="21"/>
              </w:rPr>
              <w:t>代码型数据项：</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0-身份证；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1-户口簿；</w:t>
            </w:r>
          </w:p>
          <w:p w:rsidR="00860CDB" w:rsidRPr="00E1590E" w:rsidRDefault="00860CDB" w:rsidP="00860CDB">
            <w:pPr>
              <w:ind w:firstLineChars="100" w:firstLine="210"/>
              <w:rPr>
                <w:color w:val="FF0000"/>
                <w:sz w:val="21"/>
                <w:szCs w:val="21"/>
              </w:rPr>
            </w:pPr>
            <w:r w:rsidRPr="00E1590E">
              <w:rPr>
                <w:rFonts w:ascii="宋体" w:hAnsi="宋体" w:hint="eastAsia"/>
                <w:color w:val="FF0000"/>
                <w:sz w:val="21"/>
                <w:szCs w:val="21"/>
              </w:rPr>
              <w:t>2-</w:t>
            </w:r>
            <w:r w:rsidRPr="00E1590E">
              <w:rPr>
                <w:rFonts w:hint="eastAsia"/>
                <w:color w:val="FF0000"/>
                <w:sz w:val="21"/>
                <w:szCs w:val="21"/>
              </w:rPr>
              <w:t>护照；</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3-军官证；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4-士兵证；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5-港澳居民来往内地通行证；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6-台湾同胞来往内地通行证；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7-临时身份证；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8-外国人居留证；</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9-警官证；</w:t>
            </w:r>
          </w:p>
          <w:p w:rsidR="00860CDB" w:rsidRPr="00E1590E" w:rsidRDefault="00860CDB" w:rsidP="00860CDB">
            <w:pPr>
              <w:rPr>
                <w:rFonts w:ascii="宋体" w:hAnsi="宋体"/>
                <w:color w:val="FF0000"/>
                <w:sz w:val="21"/>
                <w:szCs w:val="21"/>
              </w:rPr>
            </w:pPr>
            <w:r w:rsidRPr="00E1590E">
              <w:rPr>
                <w:rFonts w:ascii="宋体" w:hAnsi="宋体" w:hint="eastAsia"/>
                <w:color w:val="FF0000"/>
                <w:sz w:val="21"/>
                <w:szCs w:val="21"/>
              </w:rPr>
              <w:t xml:space="preserve"> </w:t>
            </w:r>
            <w:r w:rsidRPr="00E1590E">
              <w:rPr>
                <w:rFonts w:ascii="宋体" w:hAnsi="宋体"/>
                <w:color w:val="FF0000"/>
                <w:sz w:val="21"/>
                <w:szCs w:val="21"/>
              </w:rPr>
              <w:t xml:space="preserve"> A-香港身份证</w:t>
            </w:r>
          </w:p>
          <w:p w:rsidR="00860CDB" w:rsidRPr="00E1590E" w:rsidRDefault="00860CDB" w:rsidP="00860CDB">
            <w:pPr>
              <w:rPr>
                <w:rFonts w:ascii="宋体" w:hAnsi="宋体"/>
                <w:color w:val="FF0000"/>
                <w:sz w:val="21"/>
                <w:szCs w:val="21"/>
              </w:rPr>
            </w:pPr>
            <w:r w:rsidRPr="00E1590E">
              <w:rPr>
                <w:rFonts w:ascii="宋体" w:hAnsi="宋体"/>
                <w:color w:val="FF0000"/>
                <w:sz w:val="21"/>
                <w:szCs w:val="21"/>
              </w:rPr>
              <w:t xml:space="preserve">  B-澳门身份证</w:t>
            </w:r>
          </w:p>
          <w:p w:rsidR="00860CDB" w:rsidRDefault="00860CDB" w:rsidP="00860CDB">
            <w:pPr>
              <w:ind w:firstLineChars="100" w:firstLine="210"/>
              <w:rPr>
                <w:rFonts w:ascii="宋体" w:hAnsi="宋体"/>
                <w:color w:val="FF0000"/>
                <w:sz w:val="21"/>
                <w:szCs w:val="21"/>
              </w:rPr>
            </w:pPr>
            <w:r w:rsidRPr="00E1590E">
              <w:rPr>
                <w:rFonts w:ascii="宋体" w:hAnsi="宋体"/>
                <w:color w:val="FF0000"/>
                <w:sz w:val="21"/>
                <w:szCs w:val="21"/>
              </w:rPr>
              <w:t>C-台湾身份证</w:t>
            </w:r>
          </w:p>
          <w:p w:rsidR="0077783E" w:rsidRPr="00E1590E" w:rsidRDefault="0077783E" w:rsidP="00860CDB">
            <w:pPr>
              <w:ind w:firstLineChars="100" w:firstLine="210"/>
              <w:rPr>
                <w:rFonts w:ascii="宋体" w:hAnsi="宋体"/>
                <w:color w:val="FF0000"/>
                <w:sz w:val="21"/>
                <w:szCs w:val="21"/>
              </w:rPr>
            </w:pPr>
            <w:r w:rsidRPr="003C7587">
              <w:rPr>
                <w:rFonts w:ascii="宋体" w:hAnsi="宋体" w:hint="eastAsia"/>
                <w:sz w:val="21"/>
                <w:szCs w:val="21"/>
              </w:rPr>
              <w:t>X-其他证件</w:t>
            </w:r>
          </w:p>
          <w:p w:rsidR="00860CDB"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a-组织机构代码证；</w:t>
            </w:r>
          </w:p>
          <w:p w:rsidR="00860CDB" w:rsidRPr="00860CDB" w:rsidRDefault="00860CDB" w:rsidP="00860CDB">
            <w:pPr>
              <w:ind w:firstLineChars="100" w:firstLine="210"/>
              <w:rPr>
                <w:rFonts w:ascii="宋体" w:hAnsi="宋体"/>
                <w:color w:val="FF0000"/>
                <w:sz w:val="21"/>
                <w:szCs w:val="21"/>
              </w:rPr>
            </w:pPr>
            <w:r>
              <w:rPr>
                <w:rFonts w:ascii="宋体" w:hAnsi="宋体" w:hint="eastAsia"/>
                <w:sz w:val="21"/>
                <w:szCs w:val="21"/>
              </w:rPr>
              <w:t>b-</w:t>
            </w:r>
            <w:r w:rsidRPr="000F0FC3">
              <w:rPr>
                <w:rFonts w:ascii="宋体" w:hAnsi="宋体" w:hint="eastAsia"/>
                <w:sz w:val="21"/>
                <w:szCs w:val="21"/>
              </w:rPr>
              <w:t>工商营业执照</w:t>
            </w:r>
          </w:p>
          <w:p w:rsidR="00860CDB" w:rsidRPr="00E1590E" w:rsidRDefault="00860CDB" w:rsidP="00860CDB">
            <w:pPr>
              <w:ind w:firstLineChars="100" w:firstLine="210"/>
              <w:rPr>
                <w:rFonts w:ascii="宋体" w:hAnsi="宋体"/>
                <w:color w:val="FF0000"/>
                <w:sz w:val="21"/>
                <w:szCs w:val="21"/>
              </w:rPr>
            </w:pPr>
            <w:r w:rsidRPr="00E1590E">
              <w:rPr>
                <w:rFonts w:ascii="宋体" w:hAnsi="宋体" w:hint="eastAsia"/>
                <w:color w:val="FF0000"/>
                <w:sz w:val="21"/>
                <w:szCs w:val="21"/>
              </w:rPr>
              <w:t>c-贷款卡；</w:t>
            </w:r>
          </w:p>
          <w:p w:rsidR="00860CDB" w:rsidRDefault="00860CDB" w:rsidP="005108BA">
            <w:pPr>
              <w:rPr>
                <w:rFonts w:ascii="宋体" w:hAnsi="宋体"/>
                <w:color w:val="FF0000"/>
                <w:sz w:val="21"/>
                <w:szCs w:val="21"/>
              </w:rPr>
            </w:pPr>
            <w:r>
              <w:rPr>
                <w:rFonts w:ascii="宋体" w:hAnsi="宋体" w:hint="eastAsia"/>
                <w:color w:val="FF0000"/>
                <w:sz w:val="21"/>
                <w:szCs w:val="21"/>
              </w:rPr>
              <w:t xml:space="preserve">  </w:t>
            </w:r>
            <w:r w:rsidRPr="00E1590E">
              <w:rPr>
                <w:rFonts w:ascii="宋体" w:hAnsi="宋体" w:hint="eastAsia"/>
                <w:color w:val="FF0000"/>
                <w:sz w:val="21"/>
                <w:szCs w:val="21"/>
              </w:rPr>
              <w:t>d-机构信用代码；</w:t>
            </w:r>
          </w:p>
          <w:p w:rsidR="001E3A3A" w:rsidRPr="003C7587" w:rsidRDefault="00860CDB" w:rsidP="0077783E">
            <w:pPr>
              <w:rPr>
                <w:rFonts w:ascii="宋体" w:hAnsi="宋体"/>
                <w:sz w:val="21"/>
                <w:szCs w:val="21"/>
              </w:rPr>
            </w:pPr>
            <w:r>
              <w:rPr>
                <w:rFonts w:ascii="宋体" w:hAnsi="宋体" w:hint="eastAsia"/>
                <w:sz w:val="21"/>
                <w:szCs w:val="21"/>
              </w:rPr>
              <w:t xml:space="preserve">  </w:t>
            </w:r>
            <w:r w:rsidR="001E3A3A" w:rsidRPr="003C7587">
              <w:rPr>
                <w:rFonts w:ascii="宋体" w:hAnsi="宋体" w:hint="eastAsia"/>
                <w:sz w:val="21"/>
                <w:szCs w:val="21"/>
              </w:rPr>
              <w:t>z-金融机构代码</w:t>
            </w:r>
            <w:r>
              <w:rPr>
                <w:rFonts w:ascii="宋体" w:hAnsi="宋体" w:hint="eastAsia"/>
                <w:sz w:val="21"/>
                <w:szCs w:val="21"/>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F1368E" w:rsidP="005108BA">
            <w:pPr>
              <w:jc w:val="center"/>
              <w:rPr>
                <w:rFonts w:ascii="宋体" w:hAnsi="宋体"/>
                <w:sz w:val="21"/>
                <w:szCs w:val="21"/>
              </w:rPr>
            </w:pPr>
            <w:r>
              <w:rPr>
                <w:rFonts w:ascii="宋体" w:hAnsi="宋体" w:hint="eastAsia"/>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3342D4" w:rsidP="005108BA">
            <w:pPr>
              <w:rPr>
                <w:rFonts w:ascii="宋体" w:hAnsi="宋体"/>
                <w:color w:val="FF0000"/>
                <w:sz w:val="21"/>
                <w:szCs w:val="21"/>
              </w:rPr>
            </w:pPr>
            <w:r w:rsidRPr="00E1590E">
              <w:rPr>
                <w:rFonts w:ascii="宋体" w:hAnsi="宋体" w:hint="eastAsia"/>
                <w:color w:val="FF0000"/>
                <w:sz w:val="21"/>
                <w:szCs w:val="21"/>
              </w:rPr>
              <w:t>被保险人</w:t>
            </w:r>
            <w:r w:rsidR="001E3A3A" w:rsidRPr="00E1590E">
              <w:rPr>
                <w:rFonts w:ascii="宋体" w:hAnsi="宋体" w:hint="eastAsia"/>
                <w:color w:val="FF0000"/>
                <w:sz w:val="21"/>
                <w:szCs w:val="21"/>
              </w:rPr>
              <w:t>证件号码</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ANC</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18</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64-81</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EF4B48">
            <w:pPr>
              <w:rPr>
                <w:rFonts w:ascii="宋体" w:hAnsi="宋体"/>
                <w:color w:val="FF0000"/>
                <w:sz w:val="21"/>
                <w:szCs w:val="21"/>
              </w:rPr>
            </w:pPr>
            <w:r w:rsidRPr="00E1590E">
              <w:rPr>
                <w:rFonts w:ascii="宋体" w:hAnsi="宋体" w:hint="eastAsia"/>
                <w:color w:val="FF0000"/>
                <w:sz w:val="21"/>
                <w:szCs w:val="21"/>
              </w:rPr>
              <w:t>当</w:t>
            </w:r>
            <w:r w:rsidR="003342D4" w:rsidRPr="00E1590E">
              <w:rPr>
                <w:rFonts w:ascii="宋体" w:hAnsi="宋体" w:hint="eastAsia"/>
                <w:color w:val="FF0000"/>
                <w:sz w:val="21"/>
                <w:szCs w:val="21"/>
              </w:rPr>
              <w:t>被保险人</w:t>
            </w:r>
            <w:r w:rsidRPr="00E1590E">
              <w:rPr>
                <w:rFonts w:ascii="宋体" w:hAnsi="宋体" w:hint="eastAsia"/>
                <w:color w:val="FF0000"/>
                <w:sz w:val="21"/>
                <w:szCs w:val="21"/>
              </w:rPr>
              <w:t>为放贷机构时</w:t>
            </w:r>
            <w:r w:rsidR="00734F81">
              <w:rPr>
                <w:rFonts w:ascii="宋体" w:hAnsi="宋体" w:hint="eastAsia"/>
                <w:color w:val="FF0000"/>
                <w:sz w:val="21"/>
                <w:szCs w:val="21"/>
              </w:rPr>
              <w:t>：若</w:t>
            </w:r>
            <w:r w:rsidR="00734F81">
              <w:rPr>
                <w:rFonts w:ascii="宋体" w:hAnsi="宋体" w:hint="eastAsia"/>
                <w:sz w:val="21"/>
                <w:szCs w:val="21"/>
              </w:rPr>
              <w:t>投保人为企业或其它组织，则填报业务发生机构在企业征信系统中配发的</w:t>
            </w:r>
            <w:r w:rsidR="00734F81" w:rsidRPr="00734F81">
              <w:rPr>
                <w:rFonts w:ascii="宋体" w:hAnsi="宋体" w:hint="eastAsia"/>
                <w:sz w:val="21"/>
                <w:szCs w:val="21"/>
              </w:rPr>
              <w:t>11位</w:t>
            </w:r>
            <w:r w:rsidR="00734F81">
              <w:rPr>
                <w:rFonts w:ascii="宋体" w:hAnsi="宋体" w:hint="eastAsia"/>
                <w:sz w:val="21"/>
                <w:szCs w:val="21"/>
              </w:rPr>
              <w:t>机构代码，并</w:t>
            </w:r>
            <w:r w:rsidR="00734F81" w:rsidRPr="00734F81">
              <w:rPr>
                <w:rFonts w:ascii="宋体" w:hAnsi="宋体" w:hint="eastAsia"/>
                <w:sz w:val="21"/>
                <w:szCs w:val="21"/>
              </w:rPr>
              <w:t>在后面补3个</w:t>
            </w:r>
            <w:r w:rsidR="00734F81">
              <w:rPr>
                <w:rFonts w:ascii="宋体" w:hAnsi="宋体" w:hint="eastAsia"/>
                <w:sz w:val="21"/>
                <w:szCs w:val="21"/>
              </w:rPr>
              <w:t>空格；若投保人为自然人，则填报个人征信系统配发的14位机构代码。</w:t>
            </w:r>
            <w:r w:rsidRPr="00E1590E">
              <w:rPr>
                <w:rFonts w:ascii="宋体" w:hAnsi="宋体" w:hint="eastAsia"/>
                <w:color w:val="FF0000"/>
                <w:sz w:val="21"/>
                <w:szCs w:val="21"/>
              </w:rPr>
              <w:t>如无金融机构代码，可填“机构信用代码”。</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F1368E" w:rsidP="005108BA">
            <w:pPr>
              <w:jc w:val="center"/>
              <w:rPr>
                <w:rFonts w:ascii="宋体" w:hAnsi="宋体"/>
                <w:color w:val="FF0000"/>
                <w:sz w:val="21"/>
                <w:szCs w:val="21"/>
              </w:rPr>
            </w:pPr>
            <w:r w:rsidRPr="00E1590E">
              <w:rPr>
                <w:rFonts w:ascii="宋体" w:hAnsi="宋体" w:hint="eastAsia"/>
                <w:color w:val="FF0000"/>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rPr>
                <w:rFonts w:ascii="宋体" w:hAnsi="宋体"/>
                <w:color w:val="FF0000"/>
                <w:sz w:val="21"/>
                <w:szCs w:val="21"/>
              </w:rPr>
            </w:pPr>
            <w:r w:rsidRPr="00E1590E">
              <w:rPr>
                <w:rFonts w:ascii="宋体" w:hAnsi="宋体" w:hint="eastAsia"/>
                <w:color w:val="FF0000"/>
                <w:sz w:val="21"/>
                <w:szCs w:val="21"/>
              </w:rPr>
              <w:t>主合同编号</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color w:val="FF0000"/>
                <w:sz w:val="21"/>
                <w:szCs w:val="21"/>
              </w:rPr>
            </w:pPr>
            <w:r w:rsidRPr="00E1590E">
              <w:rPr>
                <w:rFonts w:ascii="宋体" w:hAnsi="宋体" w:hint="eastAsia"/>
                <w:color w:val="FF0000"/>
                <w:sz w:val="21"/>
                <w:szCs w:val="21"/>
              </w:rPr>
              <w:t>ANC</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60</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s="宋体"/>
                <w:color w:val="FF0000"/>
                <w:sz w:val="21"/>
                <w:szCs w:val="21"/>
              </w:rPr>
            </w:pPr>
            <w:r w:rsidRPr="00E1590E">
              <w:rPr>
                <w:rFonts w:ascii="宋体" w:hAnsi="宋体" w:cs="宋体" w:hint="eastAsia"/>
                <w:color w:val="FF0000"/>
                <w:sz w:val="21"/>
                <w:szCs w:val="21"/>
              </w:rPr>
              <w:t>82-141</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E2168B">
            <w:pPr>
              <w:rPr>
                <w:color w:val="FF0000"/>
                <w:sz w:val="21"/>
                <w:szCs w:val="21"/>
              </w:rPr>
            </w:pPr>
            <w:r w:rsidRPr="00E1590E">
              <w:rPr>
                <w:rFonts w:ascii="宋体" w:hAnsi="宋体" w:hint="eastAsia"/>
                <w:color w:val="FF0000"/>
                <w:sz w:val="21"/>
                <w:szCs w:val="21"/>
              </w:rPr>
              <w:t>用于唯一标识一笔主合同的编号，当</w:t>
            </w:r>
            <w:r w:rsidR="003342D4" w:rsidRPr="00E1590E">
              <w:rPr>
                <w:rFonts w:ascii="宋体" w:hAnsi="宋体" w:hint="eastAsia"/>
                <w:color w:val="FF0000"/>
                <w:sz w:val="21"/>
                <w:szCs w:val="21"/>
              </w:rPr>
              <w:t>被保险人</w:t>
            </w:r>
            <w:r w:rsidRPr="00E1590E">
              <w:rPr>
                <w:rFonts w:ascii="宋体" w:hAnsi="宋体" w:hint="eastAsia"/>
                <w:color w:val="FF0000"/>
                <w:sz w:val="21"/>
                <w:szCs w:val="21"/>
              </w:rPr>
              <w:t>为</w:t>
            </w:r>
            <w:r w:rsidR="00EF4B48">
              <w:rPr>
                <w:rFonts w:ascii="宋体" w:hAnsi="宋体" w:hint="eastAsia"/>
                <w:color w:val="FF0000"/>
                <w:sz w:val="21"/>
                <w:szCs w:val="21"/>
              </w:rPr>
              <w:t>放贷</w:t>
            </w:r>
            <w:r w:rsidRPr="00E1590E">
              <w:rPr>
                <w:rFonts w:ascii="宋体" w:hAnsi="宋体" w:hint="eastAsia"/>
                <w:color w:val="FF0000"/>
                <w:sz w:val="21"/>
                <w:szCs w:val="21"/>
              </w:rPr>
              <w:t>机构时必须上报。当</w:t>
            </w:r>
            <w:r w:rsidR="003342D4" w:rsidRPr="00E1590E">
              <w:rPr>
                <w:rFonts w:ascii="宋体" w:hAnsi="宋体" w:hint="eastAsia"/>
                <w:color w:val="FF0000"/>
                <w:sz w:val="21"/>
                <w:szCs w:val="21"/>
              </w:rPr>
              <w:t>投保人</w:t>
            </w:r>
            <w:r w:rsidRPr="00E1590E">
              <w:rPr>
                <w:rFonts w:ascii="宋体" w:hAnsi="宋体" w:hint="eastAsia"/>
                <w:color w:val="FF0000"/>
                <w:sz w:val="21"/>
                <w:szCs w:val="21"/>
              </w:rPr>
              <w:t>是企业或其他组织时，要求填写</w:t>
            </w:r>
            <w:r w:rsidR="00EF4B48">
              <w:rPr>
                <w:rFonts w:ascii="宋体" w:hAnsi="宋体" w:hint="eastAsia"/>
                <w:color w:val="FF0000"/>
                <w:sz w:val="21"/>
                <w:szCs w:val="21"/>
              </w:rPr>
              <w:t>放贷</w:t>
            </w:r>
            <w:r w:rsidRPr="00E1590E">
              <w:rPr>
                <w:rFonts w:ascii="宋体" w:hAnsi="宋体" w:hint="eastAsia"/>
                <w:color w:val="FF0000"/>
                <w:sz w:val="21"/>
                <w:szCs w:val="21"/>
              </w:rPr>
              <w:t>机构上报到企业征信系统中的主业务编号（贷款合同号码、汇票号码、融资协议编号、信用证号码）。</w:t>
            </w:r>
            <w:r w:rsidR="00E2168B" w:rsidRPr="00E1590E">
              <w:rPr>
                <w:rFonts w:ascii="宋体" w:hAnsi="宋体" w:hint="eastAsia"/>
                <w:color w:val="FF0000"/>
                <w:sz w:val="21"/>
                <w:szCs w:val="21"/>
              </w:rPr>
              <w:t>当投保人是自然人时，要求填写</w:t>
            </w:r>
            <w:r w:rsidR="00EF4B48">
              <w:rPr>
                <w:rFonts w:ascii="宋体" w:hAnsi="宋体" w:hint="eastAsia"/>
                <w:color w:val="FF0000"/>
                <w:sz w:val="21"/>
                <w:szCs w:val="21"/>
              </w:rPr>
              <w:t>放贷</w:t>
            </w:r>
            <w:r w:rsidR="00E2168B" w:rsidRPr="00E1590E">
              <w:rPr>
                <w:rFonts w:ascii="宋体" w:hAnsi="宋体" w:hint="eastAsia"/>
                <w:color w:val="FF0000"/>
                <w:sz w:val="21"/>
                <w:szCs w:val="21"/>
              </w:rPr>
              <w:t>机构上报到个人征信系统中的主业务编号。</w:t>
            </w:r>
            <w:r w:rsidRPr="00E1590E">
              <w:rPr>
                <w:rFonts w:ascii="宋体" w:hAnsi="宋体" w:hint="eastAsia"/>
                <w:color w:val="FF0000"/>
                <w:sz w:val="21"/>
                <w:szCs w:val="21"/>
              </w:rPr>
              <w:t>如此要求，主要是为了把</w:t>
            </w:r>
            <w:r w:rsidR="003342D4" w:rsidRPr="00E1590E">
              <w:rPr>
                <w:rFonts w:ascii="宋体" w:hAnsi="宋体" w:hint="eastAsia"/>
                <w:color w:val="FF0000"/>
                <w:sz w:val="21"/>
                <w:szCs w:val="21"/>
              </w:rPr>
              <w:t>保险</w:t>
            </w:r>
            <w:r w:rsidRPr="00E1590E">
              <w:rPr>
                <w:rFonts w:ascii="宋体" w:hAnsi="宋体" w:hint="eastAsia"/>
                <w:color w:val="FF0000"/>
                <w:sz w:val="21"/>
                <w:szCs w:val="21"/>
              </w:rPr>
              <w:t>公司报送的数据与银行报送的数据进行匹配。</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F1368E" w:rsidP="005108BA">
            <w:pPr>
              <w:jc w:val="center"/>
              <w:rPr>
                <w:rFonts w:ascii="宋体" w:hAnsi="宋体"/>
                <w:color w:val="FF0000"/>
                <w:sz w:val="21"/>
                <w:szCs w:val="21"/>
              </w:rPr>
            </w:pPr>
            <w:r w:rsidRPr="00E1590E">
              <w:rPr>
                <w:rFonts w:ascii="宋体" w:hAnsi="宋体" w:hint="eastAsia"/>
                <w:color w:val="FF0000"/>
                <w:sz w:val="21"/>
                <w:szCs w:val="21"/>
              </w:rPr>
              <w:t>M</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rPr>
                <w:rFonts w:ascii="宋体" w:hAnsi="宋体"/>
                <w:sz w:val="21"/>
                <w:szCs w:val="21"/>
              </w:rPr>
            </w:pPr>
            <w:r w:rsidRPr="003C7587">
              <w:rPr>
                <w:rFonts w:ascii="宋体" w:hAnsi="宋体" w:hint="eastAsia"/>
                <w:sz w:val="21"/>
                <w:szCs w:val="21"/>
              </w:rPr>
              <w:t>主合同号码</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sz w:val="21"/>
                <w:szCs w:val="21"/>
              </w:rPr>
            </w:pPr>
            <w:r w:rsidRPr="003C7587">
              <w:rPr>
                <w:rFonts w:ascii="宋体" w:hAnsi="宋体" w:hint="eastAsia"/>
                <w:sz w:val="21"/>
                <w:szCs w:val="21"/>
              </w:rPr>
              <w:t>ANC</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60</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cs="宋体"/>
                <w:sz w:val="21"/>
                <w:szCs w:val="21"/>
              </w:rPr>
            </w:pPr>
            <w:r w:rsidRPr="003C7587">
              <w:rPr>
                <w:rFonts w:ascii="宋体" w:hAnsi="宋体" w:cs="宋体" w:hint="eastAsia"/>
                <w:sz w:val="21"/>
                <w:szCs w:val="21"/>
              </w:rPr>
              <w:t>142-201</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3342D4">
            <w:pPr>
              <w:rPr>
                <w:sz w:val="21"/>
                <w:szCs w:val="21"/>
              </w:rPr>
            </w:pPr>
            <w:r w:rsidRPr="003C7587">
              <w:rPr>
                <w:rFonts w:ascii="宋体" w:hAnsi="宋体" w:hint="eastAsia"/>
                <w:sz w:val="21"/>
                <w:szCs w:val="21"/>
              </w:rPr>
              <w:t>指</w:t>
            </w:r>
            <w:r w:rsidR="003342D4">
              <w:rPr>
                <w:rFonts w:ascii="宋体" w:hAnsi="宋体" w:hint="eastAsia"/>
                <w:sz w:val="21"/>
                <w:szCs w:val="21"/>
              </w:rPr>
              <w:t>投保</w:t>
            </w:r>
            <w:r w:rsidRPr="003C7587">
              <w:rPr>
                <w:rFonts w:ascii="宋体" w:hAnsi="宋体" w:hint="eastAsia"/>
                <w:sz w:val="21"/>
                <w:szCs w:val="21"/>
              </w:rPr>
              <w:t>人与</w:t>
            </w:r>
            <w:r w:rsidR="003342D4">
              <w:rPr>
                <w:rFonts w:ascii="宋体" w:hAnsi="宋体" w:hint="eastAsia"/>
                <w:sz w:val="21"/>
                <w:szCs w:val="21"/>
              </w:rPr>
              <w:t>被保险</w:t>
            </w:r>
            <w:r w:rsidR="003342D4" w:rsidRPr="003C7587">
              <w:rPr>
                <w:rFonts w:ascii="宋体" w:hAnsi="宋体" w:hint="eastAsia"/>
                <w:sz w:val="21"/>
                <w:szCs w:val="21"/>
              </w:rPr>
              <w:t>人</w:t>
            </w:r>
            <w:r w:rsidRPr="003C7587">
              <w:rPr>
                <w:rFonts w:ascii="宋体" w:hAnsi="宋体" w:hint="eastAsia"/>
                <w:sz w:val="21"/>
                <w:szCs w:val="21"/>
              </w:rPr>
              <w:t>签订的纸质</w:t>
            </w:r>
            <w:r w:rsidR="003342D4">
              <w:rPr>
                <w:rFonts w:ascii="宋体" w:hAnsi="宋体" w:hint="eastAsia"/>
                <w:sz w:val="21"/>
                <w:szCs w:val="21"/>
              </w:rPr>
              <w:t>主业务</w:t>
            </w:r>
            <w:r w:rsidRPr="003C7587">
              <w:rPr>
                <w:rFonts w:ascii="宋体" w:hAnsi="宋体" w:hint="eastAsia"/>
                <w:sz w:val="21"/>
                <w:szCs w:val="21"/>
              </w:rPr>
              <w:t>合同号码</w:t>
            </w:r>
            <w:r w:rsidR="00321776">
              <w:rPr>
                <w:rFonts w:ascii="宋体" w:hAnsi="宋体" w:hint="eastAsia"/>
                <w:sz w:val="21"/>
                <w:szCs w:val="21"/>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5108BA">
            <w:pPr>
              <w:jc w:val="center"/>
              <w:rPr>
                <w:rFonts w:ascii="宋体" w:hAnsi="宋体"/>
                <w:sz w:val="21"/>
                <w:szCs w:val="21"/>
              </w:rPr>
            </w:pPr>
            <w:r w:rsidRPr="003C7587">
              <w:rPr>
                <w:rFonts w:ascii="宋体" w:hAnsi="宋体" w:hint="eastAsia"/>
                <w:sz w:val="21"/>
                <w:szCs w:val="21"/>
              </w:rPr>
              <w:t>O</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rPr>
                <w:rFonts w:ascii="宋体" w:hAnsi="宋体"/>
                <w:color w:val="FF0000"/>
                <w:sz w:val="21"/>
                <w:szCs w:val="21"/>
              </w:rPr>
            </w:pPr>
            <w:r w:rsidRPr="00E1590E">
              <w:rPr>
                <w:rFonts w:ascii="宋体" w:hAnsi="宋体" w:hint="eastAsia"/>
                <w:color w:val="FF0000"/>
                <w:sz w:val="21"/>
                <w:szCs w:val="21"/>
              </w:rPr>
              <w:t>投向</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AN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jc w:val="center"/>
              <w:rPr>
                <w:rFonts w:ascii="宋体" w:hAnsi="宋体"/>
                <w:color w:val="FF0000"/>
                <w:sz w:val="21"/>
                <w:szCs w:val="21"/>
              </w:rPr>
            </w:pPr>
            <w:r w:rsidRPr="00E1590E">
              <w:rPr>
                <w:rFonts w:ascii="宋体" w:hAnsi="宋体" w:hint="eastAsia"/>
                <w:color w:val="FF0000"/>
                <w:sz w:val="21"/>
                <w:szCs w:val="21"/>
              </w:rPr>
              <w:t>5</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BA5">
            <w:pPr>
              <w:jc w:val="center"/>
              <w:rPr>
                <w:rFonts w:ascii="宋体" w:hAnsi="宋体"/>
                <w:color w:val="FF0000"/>
                <w:sz w:val="21"/>
                <w:szCs w:val="21"/>
              </w:rPr>
            </w:pPr>
            <w:r w:rsidRPr="00E1590E">
              <w:rPr>
                <w:rFonts w:ascii="宋体" w:hAnsi="宋体" w:hint="eastAsia"/>
                <w:color w:val="FF0000"/>
                <w:sz w:val="21"/>
                <w:szCs w:val="21"/>
              </w:rPr>
              <w:t>202-206</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1E3A3A" w:rsidP="005108BA">
            <w:pPr>
              <w:rPr>
                <w:rFonts w:ascii="宋体" w:hAnsi="宋体"/>
                <w:color w:val="FF0000"/>
                <w:sz w:val="21"/>
                <w:szCs w:val="21"/>
              </w:rPr>
            </w:pPr>
            <w:r w:rsidRPr="00E1590E">
              <w:rPr>
                <w:rFonts w:ascii="宋体" w:hAnsi="宋体" w:hint="eastAsia"/>
                <w:color w:val="FF0000"/>
                <w:sz w:val="21"/>
                <w:szCs w:val="21"/>
              </w:rPr>
              <w:t>被</w:t>
            </w:r>
            <w:r w:rsidR="004752CC" w:rsidRPr="00E1590E">
              <w:rPr>
                <w:rFonts w:ascii="宋体" w:hAnsi="宋体" w:hint="eastAsia"/>
                <w:color w:val="FF0000"/>
                <w:sz w:val="21"/>
                <w:szCs w:val="21"/>
              </w:rPr>
              <w:t>保险业务</w:t>
            </w:r>
            <w:r w:rsidR="001130E8" w:rsidRPr="00E1590E">
              <w:rPr>
                <w:rFonts w:ascii="宋体" w:hAnsi="宋体" w:hint="eastAsia"/>
                <w:color w:val="FF0000"/>
                <w:sz w:val="21"/>
                <w:szCs w:val="21"/>
              </w:rPr>
              <w:t>（贷款）</w:t>
            </w:r>
            <w:r w:rsidRPr="00E1590E">
              <w:rPr>
                <w:rFonts w:ascii="宋体" w:hAnsi="宋体" w:hint="eastAsia"/>
                <w:color w:val="FF0000"/>
                <w:sz w:val="21"/>
                <w:szCs w:val="21"/>
              </w:rPr>
              <w:t>的</w:t>
            </w:r>
            <w:r w:rsidR="001130E8" w:rsidRPr="00E1590E">
              <w:rPr>
                <w:rFonts w:ascii="宋体" w:hAnsi="宋体" w:hint="eastAsia"/>
                <w:color w:val="FF0000"/>
                <w:sz w:val="21"/>
                <w:szCs w:val="21"/>
              </w:rPr>
              <w:t>实际</w:t>
            </w:r>
            <w:r w:rsidRPr="00E1590E">
              <w:rPr>
                <w:rFonts w:ascii="宋体" w:hAnsi="宋体" w:hint="eastAsia"/>
                <w:color w:val="FF0000"/>
                <w:sz w:val="21"/>
                <w:szCs w:val="21"/>
              </w:rPr>
              <w:t>投向，参照国标《国民经济行业分类》（GB/T4754-2011），要求细化到小类。首位字母要求采用小写字母。</w:t>
            </w:r>
            <w:r w:rsidR="00E2168B" w:rsidRPr="00E1590E">
              <w:rPr>
                <w:rFonts w:ascii="宋体" w:hAnsi="宋体" w:hint="eastAsia"/>
                <w:color w:val="FF0000"/>
                <w:sz w:val="21"/>
                <w:szCs w:val="21"/>
              </w:rPr>
              <w:t>投保人为自然人时，用</w:t>
            </w:r>
            <w:r w:rsidR="00EF4B48">
              <w:rPr>
                <w:rFonts w:ascii="宋体" w:hAnsi="宋体" w:hint="eastAsia"/>
                <w:color w:val="FF0000"/>
                <w:sz w:val="21"/>
                <w:szCs w:val="21"/>
              </w:rPr>
              <w:t>5个空格进行</w:t>
            </w:r>
            <w:r w:rsidR="00E2168B" w:rsidRPr="00E1590E">
              <w:rPr>
                <w:rFonts w:ascii="宋体" w:hAnsi="宋体" w:hint="eastAsia"/>
                <w:color w:val="FF0000"/>
                <w:sz w:val="21"/>
                <w:szCs w:val="21"/>
              </w:rPr>
              <w:t>填充。</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E1590E" w:rsidRDefault="006A2A6E" w:rsidP="005108BA">
            <w:pPr>
              <w:jc w:val="center"/>
              <w:rPr>
                <w:rFonts w:ascii="宋体" w:hAnsi="宋体"/>
                <w:color w:val="FF0000"/>
                <w:sz w:val="21"/>
                <w:szCs w:val="21"/>
              </w:rPr>
            </w:pPr>
            <w:r w:rsidRPr="00E1590E">
              <w:rPr>
                <w:rFonts w:ascii="宋体" w:hAnsi="宋体" w:hint="eastAsia"/>
                <w:color w:val="FF0000"/>
                <w:sz w:val="21"/>
                <w:szCs w:val="21"/>
              </w:rPr>
              <w:t>O</w:t>
            </w:r>
          </w:p>
        </w:tc>
      </w:tr>
      <w:tr w:rsidR="001E3A3A" w:rsidRPr="00AC4229" w:rsidTr="00321776">
        <w:trPr>
          <w:trHeight w:val="20"/>
          <w:tblHeader/>
          <w:jc w:val="center"/>
        </w:trPr>
        <w:tc>
          <w:tcPr>
            <w:tcW w:w="160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0E180C">
            <w:pPr>
              <w:rPr>
                <w:rFonts w:ascii="宋体" w:hAnsi="宋体"/>
                <w:sz w:val="21"/>
                <w:szCs w:val="21"/>
              </w:rPr>
            </w:pPr>
            <w:r w:rsidRPr="003C7587">
              <w:rPr>
                <w:rFonts w:ascii="宋体" w:hAnsi="宋体" w:hint="eastAsia"/>
                <w:sz w:val="21"/>
                <w:szCs w:val="21"/>
              </w:rPr>
              <w:t>状态</w:t>
            </w:r>
            <w:r w:rsidR="004B2763">
              <w:rPr>
                <w:rFonts w:ascii="宋体" w:hAnsi="宋体" w:hint="eastAsia"/>
                <w:sz w:val="21"/>
                <w:szCs w:val="21"/>
              </w:rPr>
              <w:t>位</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0E180C">
            <w:pPr>
              <w:jc w:val="center"/>
              <w:rPr>
                <w:rFonts w:ascii="宋体" w:hAnsi="宋体"/>
                <w:sz w:val="21"/>
                <w:szCs w:val="21"/>
              </w:rPr>
            </w:pPr>
            <w:r w:rsidRPr="003C7587">
              <w:rPr>
                <w:rFonts w:ascii="宋体" w:hAnsi="宋体" w:hint="eastAsia"/>
                <w:sz w:val="21"/>
                <w:szCs w:val="21"/>
              </w:rPr>
              <w:t>N</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0E180C">
            <w:pPr>
              <w:jc w:val="center"/>
              <w:rPr>
                <w:rFonts w:ascii="宋体" w:hAnsi="宋体"/>
                <w:sz w:val="21"/>
                <w:szCs w:val="21"/>
              </w:rPr>
            </w:pPr>
            <w:r w:rsidRPr="003C7587">
              <w:rPr>
                <w:rFonts w:ascii="宋体" w:hAnsi="宋体" w:hint="eastAsia"/>
                <w:sz w:val="21"/>
                <w:szCs w:val="21"/>
              </w:rPr>
              <w:t>1</w:t>
            </w:r>
          </w:p>
        </w:tc>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CA2B56">
            <w:pPr>
              <w:jc w:val="center"/>
              <w:rPr>
                <w:rFonts w:ascii="宋体" w:hAnsi="宋体" w:cs="宋体"/>
                <w:sz w:val="21"/>
                <w:szCs w:val="21"/>
              </w:rPr>
            </w:pPr>
            <w:r w:rsidRPr="003C7587">
              <w:rPr>
                <w:rFonts w:ascii="宋体" w:hAnsi="宋体" w:cs="宋体" w:hint="eastAsia"/>
                <w:sz w:val="21"/>
                <w:szCs w:val="21"/>
              </w:rPr>
              <w:t>207-207</w:t>
            </w:r>
          </w:p>
        </w:tc>
        <w:tc>
          <w:tcPr>
            <w:tcW w:w="4030"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0E180C">
            <w:pPr>
              <w:rPr>
                <w:rFonts w:ascii="宋体" w:hAnsi="宋体"/>
                <w:sz w:val="21"/>
                <w:szCs w:val="21"/>
              </w:rPr>
            </w:pPr>
            <w:r w:rsidRPr="003C7587">
              <w:rPr>
                <w:rFonts w:ascii="宋体" w:hAnsi="宋体" w:hint="eastAsia"/>
                <w:sz w:val="21"/>
                <w:szCs w:val="21"/>
              </w:rPr>
              <w:t>代码型数据项：</w:t>
            </w:r>
          </w:p>
          <w:p w:rsidR="004B2763" w:rsidRPr="003C7587" w:rsidRDefault="001E3A3A" w:rsidP="000E180C">
            <w:pPr>
              <w:rPr>
                <w:rFonts w:ascii="宋体" w:hAnsi="宋体"/>
                <w:sz w:val="21"/>
                <w:szCs w:val="21"/>
              </w:rPr>
            </w:pPr>
            <w:r w:rsidRPr="003C7587">
              <w:rPr>
                <w:rFonts w:ascii="宋体" w:hAnsi="宋体" w:hint="eastAsia"/>
                <w:sz w:val="21"/>
                <w:szCs w:val="21"/>
              </w:rPr>
              <w:t>1-有效</w:t>
            </w:r>
            <w:r w:rsidR="004B2763">
              <w:rPr>
                <w:rFonts w:ascii="宋体" w:hAnsi="宋体" w:hint="eastAsia"/>
                <w:sz w:val="21"/>
                <w:szCs w:val="21"/>
              </w:rPr>
              <w:t>:表示上述主合同</w:t>
            </w:r>
            <w:r w:rsidR="00A764AF">
              <w:rPr>
                <w:rFonts w:ascii="宋体" w:hAnsi="宋体" w:hint="eastAsia"/>
                <w:sz w:val="21"/>
                <w:szCs w:val="21"/>
              </w:rPr>
              <w:t>是本</w:t>
            </w:r>
            <w:r w:rsidR="003342D4">
              <w:rPr>
                <w:rFonts w:ascii="宋体" w:hAnsi="宋体" w:hint="eastAsia"/>
                <w:sz w:val="21"/>
                <w:szCs w:val="21"/>
              </w:rPr>
              <w:t>保险</w:t>
            </w:r>
            <w:r w:rsidR="00A764AF">
              <w:rPr>
                <w:rFonts w:ascii="宋体" w:hAnsi="宋体" w:hint="eastAsia"/>
                <w:sz w:val="21"/>
                <w:szCs w:val="21"/>
              </w:rPr>
              <w:t>合同对应的主合同。</w:t>
            </w:r>
          </w:p>
          <w:p w:rsidR="001E3A3A" w:rsidRPr="003C7587" w:rsidRDefault="001E3A3A" w:rsidP="003342D4">
            <w:pPr>
              <w:rPr>
                <w:sz w:val="21"/>
                <w:szCs w:val="21"/>
              </w:rPr>
            </w:pPr>
            <w:r w:rsidRPr="003C7587">
              <w:rPr>
                <w:rFonts w:ascii="宋体" w:hAnsi="宋体" w:hint="eastAsia"/>
                <w:sz w:val="21"/>
                <w:szCs w:val="21"/>
              </w:rPr>
              <w:t>2-无效</w:t>
            </w:r>
            <w:r w:rsidR="00A764AF">
              <w:rPr>
                <w:rFonts w:ascii="宋体" w:hAnsi="宋体" w:hint="eastAsia"/>
                <w:sz w:val="21"/>
                <w:szCs w:val="21"/>
              </w:rPr>
              <w:t>：表示上述主合同不是本</w:t>
            </w:r>
            <w:r w:rsidR="003342D4">
              <w:rPr>
                <w:rFonts w:ascii="宋体" w:hAnsi="宋体" w:hint="eastAsia"/>
                <w:sz w:val="21"/>
                <w:szCs w:val="21"/>
              </w:rPr>
              <w:t>保险</w:t>
            </w:r>
            <w:r w:rsidR="00A764AF">
              <w:rPr>
                <w:rFonts w:ascii="宋体" w:hAnsi="宋体" w:hint="eastAsia"/>
                <w:sz w:val="21"/>
                <w:szCs w:val="21"/>
              </w:rPr>
              <w:t>合同对应的主合同。</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1E3A3A" w:rsidRPr="003C7587" w:rsidRDefault="001E3A3A" w:rsidP="000E180C">
            <w:pPr>
              <w:jc w:val="center"/>
              <w:rPr>
                <w:rFonts w:ascii="宋体" w:hAnsi="宋体"/>
                <w:sz w:val="21"/>
                <w:szCs w:val="21"/>
              </w:rPr>
            </w:pPr>
            <w:r w:rsidRPr="003C7587">
              <w:rPr>
                <w:rFonts w:ascii="宋体" w:hAnsi="宋体" w:hint="eastAsia"/>
                <w:sz w:val="21"/>
                <w:szCs w:val="21"/>
              </w:rPr>
              <w:t>M</w:t>
            </w:r>
          </w:p>
        </w:tc>
      </w:tr>
    </w:tbl>
    <w:p w:rsidR="00510BA5" w:rsidRPr="00EC3A45" w:rsidRDefault="00510BA5" w:rsidP="00510BA5">
      <w:pPr>
        <w:rPr>
          <w:rFonts w:ascii="宋体" w:hAnsi="宋体"/>
          <w:sz w:val="18"/>
          <w:szCs w:val="18"/>
        </w:rPr>
      </w:pPr>
    </w:p>
    <w:p w:rsidR="00510BA5" w:rsidRDefault="00510BA5"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lastRenderedPageBreak/>
        <w:t xml:space="preserve"> 实际</w:t>
      </w:r>
      <w:r w:rsidR="00371B96">
        <w:rPr>
          <w:rFonts w:ascii="宋体" w:hAnsi="宋体" w:hint="eastAsia"/>
          <w:b/>
        </w:rPr>
        <w:t>代偿</w:t>
      </w:r>
      <w:r>
        <w:rPr>
          <w:rFonts w:ascii="宋体" w:hAnsi="宋体" w:hint="eastAsia"/>
          <w:b/>
        </w:rPr>
        <w:t>责任信息段数据项</w:t>
      </w:r>
    </w:p>
    <w:tbl>
      <w:tblPr>
        <w:tblW w:w="9267" w:type="dxa"/>
        <w:jc w:val="center"/>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0"/>
        <w:gridCol w:w="679"/>
        <w:gridCol w:w="745"/>
        <w:gridCol w:w="1007"/>
        <w:gridCol w:w="4160"/>
        <w:gridCol w:w="706"/>
      </w:tblGrid>
      <w:tr w:rsidR="001E3A3A" w:rsidTr="00154BC1">
        <w:trPr>
          <w:trHeight w:val="20"/>
          <w:tblHeader/>
          <w:jc w:val="center"/>
        </w:trPr>
        <w:tc>
          <w:tcPr>
            <w:tcW w:w="1970"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数据项名称</w:t>
            </w:r>
          </w:p>
        </w:tc>
        <w:tc>
          <w:tcPr>
            <w:tcW w:w="679"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类型</w:t>
            </w:r>
          </w:p>
        </w:tc>
        <w:tc>
          <w:tcPr>
            <w:tcW w:w="745"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长度</w:t>
            </w:r>
          </w:p>
        </w:tc>
        <w:tc>
          <w:tcPr>
            <w:tcW w:w="1007"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位置</w:t>
            </w:r>
          </w:p>
        </w:tc>
        <w:tc>
          <w:tcPr>
            <w:tcW w:w="4160"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数据项描述及代码表</w:t>
            </w:r>
          </w:p>
        </w:tc>
        <w:tc>
          <w:tcPr>
            <w:tcW w:w="706" w:type="dxa"/>
            <w:shd w:val="clear" w:color="auto" w:fill="C0C0C0"/>
          </w:tcPr>
          <w:p w:rsidR="001E3A3A" w:rsidRPr="002275BE" w:rsidRDefault="001E3A3A" w:rsidP="00154BC1">
            <w:pPr>
              <w:jc w:val="center"/>
              <w:rPr>
                <w:rFonts w:ascii="宋体" w:hAnsi="宋体"/>
                <w:b/>
                <w:sz w:val="21"/>
                <w:szCs w:val="21"/>
              </w:rPr>
            </w:pPr>
            <w:r w:rsidRPr="002275BE">
              <w:rPr>
                <w:rFonts w:ascii="宋体" w:hAnsi="宋体"/>
                <w:b/>
                <w:sz w:val="21"/>
                <w:szCs w:val="21"/>
              </w:rPr>
              <w:t>状态</w:t>
            </w:r>
          </w:p>
        </w:tc>
      </w:tr>
      <w:tr w:rsidR="001E3A3A" w:rsidRPr="00AC4229" w:rsidTr="00154BC1">
        <w:trPr>
          <w:trHeight w:val="20"/>
          <w:jc w:val="center"/>
        </w:trPr>
        <w:tc>
          <w:tcPr>
            <w:tcW w:w="1970" w:type="dxa"/>
            <w:vAlign w:val="center"/>
          </w:tcPr>
          <w:p w:rsidR="001E3A3A" w:rsidRPr="002275BE" w:rsidRDefault="001E3A3A" w:rsidP="005108BA">
            <w:pPr>
              <w:rPr>
                <w:rFonts w:ascii="宋体" w:hAnsi="宋体"/>
                <w:sz w:val="21"/>
                <w:szCs w:val="21"/>
              </w:rPr>
            </w:pPr>
            <w:r w:rsidRPr="002275BE">
              <w:rPr>
                <w:rFonts w:ascii="宋体" w:hAnsi="宋体" w:hint="eastAsia"/>
                <w:sz w:val="21"/>
                <w:szCs w:val="21"/>
              </w:rPr>
              <w:t>段标</w:t>
            </w:r>
          </w:p>
        </w:tc>
        <w:tc>
          <w:tcPr>
            <w:tcW w:w="67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AN</w:t>
            </w:r>
          </w:p>
        </w:tc>
        <w:tc>
          <w:tcPr>
            <w:tcW w:w="745"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1</w:t>
            </w:r>
          </w:p>
        </w:tc>
        <w:tc>
          <w:tcPr>
            <w:tcW w:w="1007" w:type="dxa"/>
            <w:vAlign w:val="center"/>
          </w:tcPr>
          <w:p w:rsidR="001E3A3A" w:rsidRPr="002275BE" w:rsidRDefault="001E3A3A" w:rsidP="005108BA">
            <w:pPr>
              <w:jc w:val="center"/>
              <w:rPr>
                <w:rFonts w:ascii="宋体" w:hAnsi="宋体" w:cs="宋体"/>
                <w:sz w:val="21"/>
                <w:szCs w:val="21"/>
              </w:rPr>
            </w:pPr>
            <w:r w:rsidRPr="002275BE">
              <w:rPr>
                <w:rFonts w:ascii="宋体" w:hAnsi="宋体" w:hint="eastAsia"/>
                <w:sz w:val="21"/>
                <w:szCs w:val="21"/>
              </w:rPr>
              <w:t>1-1</w:t>
            </w:r>
          </w:p>
        </w:tc>
        <w:tc>
          <w:tcPr>
            <w:tcW w:w="4160" w:type="dxa"/>
            <w:vAlign w:val="center"/>
          </w:tcPr>
          <w:p w:rsidR="001E3A3A" w:rsidRPr="002275BE" w:rsidRDefault="001E3A3A" w:rsidP="00287408">
            <w:pPr>
              <w:rPr>
                <w:rFonts w:ascii="宋体" w:hAnsi="宋体"/>
                <w:sz w:val="21"/>
                <w:szCs w:val="21"/>
              </w:rPr>
            </w:pPr>
            <w:r w:rsidRPr="002275BE">
              <w:rPr>
                <w:rFonts w:ascii="宋体" w:hAnsi="宋体"/>
                <w:sz w:val="21"/>
                <w:szCs w:val="21"/>
              </w:rPr>
              <w:t>填“</w:t>
            </w:r>
            <w:r w:rsidRPr="002275BE">
              <w:rPr>
                <w:rFonts w:ascii="宋体" w:hAnsi="宋体" w:hint="eastAsia"/>
                <w:sz w:val="21"/>
                <w:szCs w:val="21"/>
              </w:rPr>
              <w:t>H</w:t>
            </w:r>
            <w:r w:rsidRPr="002275BE">
              <w:rPr>
                <w:rFonts w:ascii="宋体" w:hAnsi="宋体"/>
                <w:sz w:val="21"/>
                <w:szCs w:val="21"/>
              </w:rPr>
              <w:t>”表示本信息段为</w:t>
            </w:r>
            <w:r w:rsidRPr="002275BE">
              <w:rPr>
                <w:rFonts w:ascii="宋体" w:hAnsi="宋体" w:hint="eastAsia"/>
                <w:sz w:val="21"/>
                <w:szCs w:val="21"/>
              </w:rPr>
              <w:t>实际</w:t>
            </w:r>
            <w:r w:rsidR="00287408">
              <w:rPr>
                <w:rFonts w:ascii="宋体" w:hAnsi="宋体" w:hint="eastAsia"/>
                <w:sz w:val="21"/>
                <w:szCs w:val="21"/>
              </w:rPr>
              <w:t>代偿</w:t>
            </w:r>
            <w:r w:rsidRPr="002275BE">
              <w:rPr>
                <w:rFonts w:ascii="宋体" w:hAnsi="宋体" w:hint="eastAsia"/>
                <w:sz w:val="21"/>
                <w:szCs w:val="21"/>
              </w:rPr>
              <w:t>责任信息</w:t>
            </w:r>
            <w:r w:rsidRPr="002275BE">
              <w:rPr>
                <w:rFonts w:ascii="宋体" w:hAnsi="宋体"/>
                <w:sz w:val="21"/>
                <w:szCs w:val="21"/>
              </w:rPr>
              <w:t>段。</w:t>
            </w:r>
          </w:p>
        </w:tc>
        <w:tc>
          <w:tcPr>
            <w:tcW w:w="706" w:type="dxa"/>
            <w:vAlign w:val="center"/>
          </w:tcPr>
          <w:p w:rsidR="001E3A3A" w:rsidRPr="002275BE" w:rsidRDefault="001E3A3A" w:rsidP="005108BA">
            <w:pPr>
              <w:jc w:val="center"/>
              <w:rPr>
                <w:rFonts w:ascii="宋体" w:hAnsi="宋体"/>
                <w:sz w:val="21"/>
                <w:szCs w:val="21"/>
              </w:rPr>
            </w:pPr>
            <w:r w:rsidRPr="002275BE">
              <w:rPr>
                <w:rFonts w:ascii="宋体" w:hAnsi="宋体"/>
                <w:sz w:val="21"/>
                <w:szCs w:val="21"/>
              </w:rPr>
              <w:t>M</w:t>
            </w:r>
          </w:p>
        </w:tc>
      </w:tr>
      <w:tr w:rsidR="001E3A3A" w:rsidRPr="00AC4229" w:rsidTr="00154BC1">
        <w:trPr>
          <w:trHeight w:val="20"/>
          <w:jc w:val="center"/>
        </w:trPr>
        <w:tc>
          <w:tcPr>
            <w:tcW w:w="1970" w:type="dxa"/>
            <w:vAlign w:val="center"/>
          </w:tcPr>
          <w:p w:rsidR="001E3A3A" w:rsidRPr="002275BE" w:rsidRDefault="00371B96" w:rsidP="005108BA">
            <w:pPr>
              <w:rPr>
                <w:sz w:val="21"/>
                <w:szCs w:val="21"/>
              </w:rPr>
            </w:pPr>
            <w:r w:rsidRPr="00371B96">
              <w:rPr>
                <w:rFonts w:hint="eastAsia"/>
                <w:sz w:val="21"/>
                <w:szCs w:val="21"/>
              </w:rPr>
              <w:t>保险合同</w:t>
            </w:r>
            <w:r w:rsidR="001E3A3A" w:rsidRPr="002275BE">
              <w:rPr>
                <w:rFonts w:hint="eastAsia"/>
                <w:sz w:val="21"/>
                <w:szCs w:val="21"/>
              </w:rPr>
              <w:t>有效状态</w:t>
            </w:r>
          </w:p>
        </w:tc>
        <w:tc>
          <w:tcPr>
            <w:tcW w:w="67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45"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1</w:t>
            </w:r>
          </w:p>
        </w:tc>
        <w:tc>
          <w:tcPr>
            <w:tcW w:w="1007" w:type="dxa"/>
            <w:vAlign w:val="center"/>
          </w:tcPr>
          <w:p w:rsidR="001E3A3A" w:rsidRPr="002275BE" w:rsidRDefault="001E3A3A" w:rsidP="005108BA">
            <w:pPr>
              <w:jc w:val="center"/>
              <w:rPr>
                <w:rFonts w:ascii="宋体" w:hAnsi="宋体" w:cs="宋体"/>
                <w:sz w:val="21"/>
                <w:szCs w:val="21"/>
              </w:rPr>
            </w:pPr>
            <w:r w:rsidRPr="002275BE">
              <w:rPr>
                <w:rFonts w:ascii="宋体" w:hAnsi="宋体" w:cs="宋体" w:hint="eastAsia"/>
                <w:sz w:val="21"/>
                <w:szCs w:val="21"/>
              </w:rPr>
              <w:t>2-2</w:t>
            </w:r>
          </w:p>
        </w:tc>
        <w:tc>
          <w:tcPr>
            <w:tcW w:w="4160" w:type="dxa"/>
            <w:vAlign w:val="center"/>
          </w:tcPr>
          <w:p w:rsidR="001E3A3A" w:rsidRPr="002275BE" w:rsidRDefault="001E3A3A" w:rsidP="005108BA">
            <w:pPr>
              <w:rPr>
                <w:rFonts w:ascii="宋体" w:hAnsi="宋体"/>
                <w:sz w:val="21"/>
                <w:szCs w:val="21"/>
              </w:rPr>
            </w:pPr>
            <w:r w:rsidRPr="002275BE">
              <w:rPr>
                <w:rFonts w:ascii="宋体" w:hAnsi="宋体" w:hint="eastAsia"/>
                <w:sz w:val="21"/>
                <w:szCs w:val="21"/>
              </w:rPr>
              <w:t>代码型数据项：</w:t>
            </w:r>
          </w:p>
          <w:p w:rsidR="001E3A3A" w:rsidRPr="002275BE" w:rsidRDefault="001E3A3A" w:rsidP="005108BA">
            <w:pPr>
              <w:rPr>
                <w:rFonts w:ascii="宋体" w:hAnsi="宋体"/>
                <w:sz w:val="21"/>
                <w:szCs w:val="21"/>
              </w:rPr>
            </w:pPr>
            <w:r w:rsidRPr="002275BE">
              <w:rPr>
                <w:rFonts w:ascii="宋体" w:hAnsi="宋体" w:hint="eastAsia"/>
                <w:sz w:val="21"/>
                <w:szCs w:val="21"/>
              </w:rPr>
              <w:t>1-有效</w:t>
            </w:r>
            <w:r w:rsidR="006A2A6E">
              <w:rPr>
                <w:rFonts w:ascii="宋体" w:hAnsi="宋体" w:hint="eastAsia"/>
                <w:sz w:val="21"/>
                <w:szCs w:val="21"/>
              </w:rPr>
              <w:t>，保险公司</w:t>
            </w:r>
            <w:r w:rsidR="001130E8">
              <w:rPr>
                <w:rFonts w:ascii="宋体" w:hAnsi="宋体" w:hint="eastAsia"/>
                <w:sz w:val="21"/>
                <w:szCs w:val="21"/>
              </w:rPr>
              <w:t>对被保</w:t>
            </w:r>
            <w:r w:rsidR="00942A48">
              <w:rPr>
                <w:rFonts w:ascii="宋体" w:hAnsi="宋体" w:hint="eastAsia"/>
                <w:sz w:val="21"/>
                <w:szCs w:val="21"/>
              </w:rPr>
              <w:t>人向投保人发放贷款承担</w:t>
            </w:r>
            <w:r w:rsidR="001130E8">
              <w:rPr>
                <w:rFonts w:ascii="宋体" w:hAnsi="宋体" w:hint="eastAsia"/>
                <w:sz w:val="21"/>
                <w:szCs w:val="21"/>
              </w:rPr>
              <w:t>代偿</w:t>
            </w:r>
            <w:r w:rsidR="00942A48">
              <w:rPr>
                <w:rFonts w:ascii="宋体" w:hAnsi="宋体" w:hint="eastAsia"/>
                <w:sz w:val="21"/>
                <w:szCs w:val="21"/>
              </w:rPr>
              <w:t>责任的状态</w:t>
            </w:r>
            <w:r w:rsidRPr="002275BE">
              <w:rPr>
                <w:rFonts w:ascii="宋体" w:hAnsi="宋体" w:hint="eastAsia"/>
                <w:sz w:val="21"/>
                <w:szCs w:val="21"/>
              </w:rPr>
              <w:t>；</w:t>
            </w:r>
          </w:p>
          <w:p w:rsidR="001E3A3A" w:rsidRPr="002275BE" w:rsidRDefault="001E3A3A" w:rsidP="001130E8">
            <w:pPr>
              <w:rPr>
                <w:rFonts w:ascii="宋体" w:hAnsi="宋体"/>
                <w:sz w:val="21"/>
                <w:szCs w:val="21"/>
              </w:rPr>
            </w:pPr>
            <w:r w:rsidRPr="002275BE">
              <w:rPr>
                <w:rFonts w:ascii="宋体" w:hAnsi="宋体" w:hint="eastAsia"/>
                <w:sz w:val="21"/>
                <w:szCs w:val="21"/>
              </w:rPr>
              <w:t>2-无效</w:t>
            </w:r>
            <w:r w:rsidR="00942A48">
              <w:rPr>
                <w:rFonts w:ascii="宋体" w:hAnsi="宋体" w:hint="eastAsia"/>
                <w:sz w:val="21"/>
                <w:szCs w:val="21"/>
              </w:rPr>
              <w:t>，</w:t>
            </w:r>
            <w:r w:rsidR="001130E8">
              <w:rPr>
                <w:rFonts w:ascii="宋体" w:hAnsi="宋体" w:hint="eastAsia"/>
                <w:sz w:val="21"/>
                <w:szCs w:val="21"/>
              </w:rPr>
              <w:t>保险公司对被保人向投保人发放贷款承担代偿责任解除的状态（代偿完毕或贷款结清</w:t>
            </w:r>
            <w:r w:rsidR="00230846">
              <w:rPr>
                <w:rFonts w:ascii="宋体" w:hAnsi="宋体" w:hint="eastAsia"/>
                <w:sz w:val="21"/>
                <w:szCs w:val="21"/>
              </w:rPr>
              <w:t>）</w:t>
            </w:r>
            <w:r w:rsidR="00E2168B">
              <w:rPr>
                <w:rFonts w:ascii="宋体" w:hAnsi="宋体" w:hint="eastAsia"/>
                <w:sz w:val="21"/>
                <w:szCs w:val="21"/>
              </w:rPr>
              <w:t>。</w:t>
            </w:r>
          </w:p>
        </w:tc>
        <w:tc>
          <w:tcPr>
            <w:tcW w:w="706"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M</w:t>
            </w:r>
          </w:p>
        </w:tc>
      </w:tr>
      <w:tr w:rsidR="001E3A3A" w:rsidTr="00154BC1">
        <w:trPr>
          <w:trHeight w:val="20"/>
          <w:jc w:val="center"/>
        </w:trPr>
        <w:tc>
          <w:tcPr>
            <w:tcW w:w="1970" w:type="dxa"/>
            <w:vAlign w:val="center"/>
          </w:tcPr>
          <w:p w:rsidR="001E3A3A" w:rsidRPr="002275BE" w:rsidRDefault="00371B96" w:rsidP="005108BA">
            <w:pPr>
              <w:rPr>
                <w:sz w:val="21"/>
                <w:szCs w:val="21"/>
              </w:rPr>
            </w:pPr>
            <w:r>
              <w:rPr>
                <w:rFonts w:hint="eastAsia"/>
                <w:sz w:val="21"/>
                <w:szCs w:val="21"/>
              </w:rPr>
              <w:t>代偿</w:t>
            </w:r>
            <w:r w:rsidR="001E3A3A" w:rsidRPr="002275BE">
              <w:rPr>
                <w:rFonts w:hint="eastAsia"/>
                <w:sz w:val="21"/>
                <w:szCs w:val="21"/>
              </w:rPr>
              <w:t>责任解除日期</w:t>
            </w:r>
          </w:p>
        </w:tc>
        <w:tc>
          <w:tcPr>
            <w:tcW w:w="67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45"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8</w:t>
            </w:r>
          </w:p>
        </w:tc>
        <w:tc>
          <w:tcPr>
            <w:tcW w:w="1007" w:type="dxa"/>
            <w:vAlign w:val="center"/>
          </w:tcPr>
          <w:p w:rsidR="001E3A3A" w:rsidRPr="002275BE" w:rsidRDefault="001E3A3A" w:rsidP="00757D51">
            <w:pPr>
              <w:jc w:val="center"/>
              <w:rPr>
                <w:rFonts w:ascii="宋体" w:hAnsi="宋体" w:cs="宋体"/>
                <w:sz w:val="21"/>
                <w:szCs w:val="21"/>
              </w:rPr>
            </w:pPr>
            <w:r w:rsidRPr="002275BE">
              <w:rPr>
                <w:rFonts w:ascii="宋体" w:hAnsi="宋体" w:cs="宋体" w:hint="eastAsia"/>
                <w:sz w:val="21"/>
                <w:szCs w:val="21"/>
              </w:rPr>
              <w:t>3-10</w:t>
            </w:r>
          </w:p>
        </w:tc>
        <w:tc>
          <w:tcPr>
            <w:tcW w:w="4160" w:type="dxa"/>
            <w:vAlign w:val="center"/>
          </w:tcPr>
          <w:p w:rsidR="001E3A3A" w:rsidRPr="002275BE" w:rsidRDefault="001E3A3A" w:rsidP="00371B96">
            <w:pPr>
              <w:rPr>
                <w:rFonts w:ascii="宋体" w:hAnsi="宋体"/>
                <w:sz w:val="21"/>
                <w:szCs w:val="21"/>
              </w:rPr>
            </w:pPr>
            <w:r w:rsidRPr="002275BE">
              <w:rPr>
                <w:rFonts w:ascii="宋体" w:hAnsi="宋体" w:hint="eastAsia"/>
                <w:sz w:val="21"/>
                <w:szCs w:val="21"/>
              </w:rPr>
              <w:t>指针对一笔具体的</w:t>
            </w:r>
            <w:r w:rsidR="004752CC">
              <w:rPr>
                <w:rFonts w:ascii="宋体" w:hAnsi="宋体" w:hint="eastAsia"/>
                <w:sz w:val="21"/>
                <w:szCs w:val="21"/>
              </w:rPr>
              <w:t>信用保证保险业务</w:t>
            </w:r>
            <w:r w:rsidRPr="002275BE">
              <w:rPr>
                <w:rFonts w:ascii="宋体" w:hAnsi="宋体" w:hint="eastAsia"/>
                <w:sz w:val="21"/>
                <w:szCs w:val="21"/>
              </w:rPr>
              <w:t>，</w:t>
            </w:r>
            <w:r w:rsidR="00371B96">
              <w:rPr>
                <w:rFonts w:ascii="宋体" w:hAnsi="宋体" w:hint="eastAsia"/>
                <w:sz w:val="21"/>
                <w:szCs w:val="21"/>
              </w:rPr>
              <w:t>保险公司</w:t>
            </w:r>
            <w:r w:rsidRPr="002275BE">
              <w:rPr>
                <w:rFonts w:ascii="宋体" w:hAnsi="宋体" w:hint="eastAsia"/>
                <w:sz w:val="21"/>
                <w:szCs w:val="21"/>
              </w:rPr>
              <w:t>的</w:t>
            </w:r>
            <w:r w:rsidR="00371B96">
              <w:rPr>
                <w:rFonts w:ascii="宋体" w:hAnsi="宋体" w:hint="eastAsia"/>
                <w:sz w:val="21"/>
                <w:szCs w:val="21"/>
              </w:rPr>
              <w:t>保险</w:t>
            </w:r>
            <w:r w:rsidRPr="002275BE">
              <w:rPr>
                <w:rFonts w:ascii="宋体" w:hAnsi="宋体" w:hint="eastAsia"/>
                <w:sz w:val="21"/>
                <w:szCs w:val="21"/>
              </w:rPr>
              <w:t>责任实际终止的日期。当</w:t>
            </w:r>
            <w:r w:rsidR="00371B96">
              <w:rPr>
                <w:rFonts w:ascii="宋体" w:hAnsi="宋体" w:hint="eastAsia"/>
                <w:sz w:val="21"/>
                <w:szCs w:val="21"/>
              </w:rPr>
              <w:t>保险合同</w:t>
            </w:r>
            <w:r w:rsidRPr="002275BE">
              <w:rPr>
                <w:rFonts w:ascii="宋体" w:hAnsi="宋体" w:hint="eastAsia"/>
                <w:sz w:val="21"/>
                <w:szCs w:val="21"/>
              </w:rPr>
              <w:t>有限状态为“2-无效”时必填。</w:t>
            </w:r>
            <w:r w:rsidR="00A85A31" w:rsidRPr="0031643B">
              <w:rPr>
                <w:rFonts w:ascii="宋体" w:hAnsi="宋体" w:hint="eastAsia"/>
                <w:sz w:val="21"/>
                <w:szCs w:val="21"/>
              </w:rPr>
              <w:t>格式为YYYYMMDD。</w:t>
            </w:r>
          </w:p>
        </w:tc>
        <w:tc>
          <w:tcPr>
            <w:tcW w:w="706"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C</w:t>
            </w:r>
          </w:p>
        </w:tc>
      </w:tr>
      <w:tr w:rsidR="001E3A3A" w:rsidTr="00154BC1">
        <w:trPr>
          <w:trHeight w:val="20"/>
          <w:jc w:val="center"/>
        </w:trPr>
        <w:tc>
          <w:tcPr>
            <w:tcW w:w="1970" w:type="dxa"/>
            <w:vAlign w:val="center"/>
          </w:tcPr>
          <w:p w:rsidR="001E3A3A" w:rsidRPr="002275BE" w:rsidRDefault="001E3A3A" w:rsidP="005108BA">
            <w:pPr>
              <w:rPr>
                <w:rFonts w:ascii="宋体" w:hAnsi="宋体"/>
                <w:sz w:val="21"/>
                <w:szCs w:val="21"/>
              </w:rPr>
            </w:pPr>
            <w:r w:rsidRPr="002275BE">
              <w:rPr>
                <w:rFonts w:hint="eastAsia"/>
                <w:sz w:val="21"/>
                <w:szCs w:val="21"/>
              </w:rPr>
              <w:t>在保余额</w:t>
            </w:r>
          </w:p>
        </w:tc>
        <w:tc>
          <w:tcPr>
            <w:tcW w:w="67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45"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20</w:t>
            </w:r>
          </w:p>
        </w:tc>
        <w:tc>
          <w:tcPr>
            <w:tcW w:w="1007" w:type="dxa"/>
            <w:vAlign w:val="center"/>
          </w:tcPr>
          <w:p w:rsidR="001E3A3A" w:rsidRPr="002275BE" w:rsidRDefault="001E3A3A" w:rsidP="00757D51">
            <w:pPr>
              <w:jc w:val="center"/>
              <w:rPr>
                <w:rFonts w:ascii="宋体" w:hAnsi="宋体" w:cs="宋体"/>
                <w:sz w:val="21"/>
                <w:szCs w:val="21"/>
              </w:rPr>
            </w:pPr>
            <w:r w:rsidRPr="002275BE">
              <w:rPr>
                <w:rFonts w:ascii="宋体" w:hAnsi="宋体" w:cs="宋体" w:hint="eastAsia"/>
                <w:sz w:val="21"/>
                <w:szCs w:val="21"/>
              </w:rPr>
              <w:t>11-30</w:t>
            </w:r>
          </w:p>
        </w:tc>
        <w:tc>
          <w:tcPr>
            <w:tcW w:w="4160" w:type="dxa"/>
            <w:vAlign w:val="center"/>
          </w:tcPr>
          <w:p w:rsidR="001E3A3A" w:rsidRPr="002275BE" w:rsidRDefault="001130E8" w:rsidP="001130E8">
            <w:pPr>
              <w:rPr>
                <w:rFonts w:ascii="宋体" w:hAnsi="宋体"/>
                <w:sz w:val="21"/>
                <w:szCs w:val="21"/>
              </w:rPr>
            </w:pPr>
            <w:r>
              <w:rPr>
                <w:rFonts w:ascii="宋体" w:hAnsi="宋体" w:hint="eastAsia"/>
                <w:sz w:val="21"/>
                <w:szCs w:val="21"/>
              </w:rPr>
              <w:t>指</w:t>
            </w:r>
            <w:r w:rsidR="001E3A3A" w:rsidRPr="002275BE">
              <w:rPr>
                <w:rFonts w:ascii="宋体" w:hAnsi="宋体" w:hint="eastAsia"/>
                <w:sz w:val="21"/>
                <w:szCs w:val="21"/>
              </w:rPr>
              <w:t>反映当前时点</w:t>
            </w:r>
            <w:r w:rsidR="00287408">
              <w:rPr>
                <w:rFonts w:ascii="宋体" w:hAnsi="宋体" w:hint="eastAsia"/>
                <w:sz w:val="21"/>
                <w:szCs w:val="21"/>
              </w:rPr>
              <w:t>保险</w:t>
            </w:r>
            <w:r w:rsidR="001E3A3A" w:rsidRPr="002275BE">
              <w:rPr>
                <w:rFonts w:ascii="宋体" w:hAnsi="宋体" w:hint="eastAsia"/>
                <w:sz w:val="21"/>
                <w:szCs w:val="21"/>
              </w:rPr>
              <w:t>公司承担</w:t>
            </w:r>
            <w:r w:rsidR="00287408">
              <w:rPr>
                <w:rFonts w:ascii="宋体" w:hAnsi="宋体" w:hint="eastAsia"/>
                <w:sz w:val="21"/>
                <w:szCs w:val="21"/>
              </w:rPr>
              <w:t>保险</w:t>
            </w:r>
            <w:r w:rsidR="001E3A3A" w:rsidRPr="002275BE">
              <w:rPr>
                <w:rFonts w:ascii="宋体" w:hAnsi="宋体" w:hint="eastAsia"/>
                <w:sz w:val="21"/>
                <w:szCs w:val="21"/>
              </w:rPr>
              <w:t>责任</w:t>
            </w:r>
            <w:r>
              <w:rPr>
                <w:rFonts w:ascii="宋体" w:hAnsi="宋体" w:hint="eastAsia"/>
                <w:sz w:val="21"/>
                <w:szCs w:val="21"/>
              </w:rPr>
              <w:t>主业务（贷款）</w:t>
            </w:r>
            <w:r w:rsidRPr="002275BE">
              <w:rPr>
                <w:rFonts w:ascii="宋体" w:hAnsi="宋体" w:hint="eastAsia"/>
                <w:sz w:val="21"/>
                <w:szCs w:val="21"/>
              </w:rPr>
              <w:t>的</w:t>
            </w:r>
            <w:r w:rsidR="001E3A3A" w:rsidRPr="002275BE">
              <w:rPr>
                <w:rFonts w:ascii="宋体" w:hAnsi="宋体" w:hint="eastAsia"/>
                <w:sz w:val="21"/>
                <w:szCs w:val="21"/>
              </w:rPr>
              <w:t>金额</w:t>
            </w:r>
            <w:r>
              <w:rPr>
                <w:rFonts w:ascii="宋体" w:hAnsi="宋体" w:hint="eastAsia"/>
                <w:sz w:val="21"/>
                <w:szCs w:val="21"/>
              </w:rPr>
              <w:t>（本金）。在</w:t>
            </w:r>
            <w:r w:rsidR="006B5660">
              <w:rPr>
                <w:rFonts w:ascii="宋体" w:hAnsi="宋体" w:hint="eastAsia"/>
                <w:sz w:val="21"/>
                <w:szCs w:val="21"/>
              </w:rPr>
              <w:t>贷款发放、还款及代偿时均会变化</w:t>
            </w:r>
            <w:r w:rsidR="001E3A3A" w:rsidRPr="002275BE">
              <w:rPr>
                <w:rFonts w:ascii="宋体" w:hAnsi="宋体" w:hint="eastAsia"/>
                <w:sz w:val="21"/>
                <w:szCs w:val="21"/>
              </w:rPr>
              <w:t>。</w:t>
            </w:r>
          </w:p>
        </w:tc>
        <w:tc>
          <w:tcPr>
            <w:tcW w:w="706"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M</w:t>
            </w:r>
          </w:p>
        </w:tc>
      </w:tr>
      <w:tr w:rsidR="001E3A3A" w:rsidTr="00154BC1">
        <w:trPr>
          <w:trHeight w:val="20"/>
          <w:jc w:val="center"/>
        </w:trPr>
        <w:tc>
          <w:tcPr>
            <w:tcW w:w="1970" w:type="dxa"/>
            <w:vAlign w:val="center"/>
          </w:tcPr>
          <w:p w:rsidR="001E3A3A" w:rsidRPr="002275BE" w:rsidRDefault="001E3A3A" w:rsidP="005108BA">
            <w:pPr>
              <w:rPr>
                <w:sz w:val="21"/>
                <w:szCs w:val="21"/>
              </w:rPr>
            </w:pPr>
            <w:r w:rsidRPr="002275BE">
              <w:rPr>
                <w:rFonts w:hint="eastAsia"/>
                <w:sz w:val="21"/>
                <w:szCs w:val="21"/>
              </w:rPr>
              <w:t>余额变化日期</w:t>
            </w:r>
          </w:p>
        </w:tc>
        <w:tc>
          <w:tcPr>
            <w:tcW w:w="67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45"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8</w:t>
            </w:r>
          </w:p>
        </w:tc>
        <w:tc>
          <w:tcPr>
            <w:tcW w:w="1007" w:type="dxa"/>
            <w:vAlign w:val="center"/>
          </w:tcPr>
          <w:p w:rsidR="001E3A3A" w:rsidRPr="002275BE" w:rsidRDefault="001E3A3A" w:rsidP="005108BA">
            <w:pPr>
              <w:jc w:val="center"/>
              <w:rPr>
                <w:rFonts w:ascii="宋体" w:hAnsi="宋体" w:cs="宋体"/>
                <w:sz w:val="21"/>
                <w:szCs w:val="21"/>
              </w:rPr>
            </w:pPr>
            <w:r w:rsidRPr="002275BE">
              <w:rPr>
                <w:rFonts w:ascii="宋体" w:hAnsi="宋体" w:cs="宋体" w:hint="eastAsia"/>
                <w:sz w:val="21"/>
                <w:szCs w:val="21"/>
              </w:rPr>
              <w:t>31-38</w:t>
            </w:r>
          </w:p>
        </w:tc>
        <w:tc>
          <w:tcPr>
            <w:tcW w:w="4160" w:type="dxa"/>
            <w:vAlign w:val="center"/>
          </w:tcPr>
          <w:p w:rsidR="001E3A3A" w:rsidRPr="002275BE" w:rsidRDefault="001E3A3A" w:rsidP="006B5660">
            <w:pPr>
              <w:rPr>
                <w:rFonts w:ascii="宋体" w:hAnsi="宋体"/>
                <w:sz w:val="21"/>
                <w:szCs w:val="21"/>
              </w:rPr>
            </w:pPr>
            <w:r w:rsidRPr="002275BE">
              <w:rPr>
                <w:rFonts w:ascii="宋体" w:hAnsi="宋体" w:hint="eastAsia"/>
                <w:sz w:val="21"/>
                <w:szCs w:val="21"/>
              </w:rPr>
              <w:t>指在保余额发生变化</w:t>
            </w:r>
            <w:r w:rsidR="006B5660">
              <w:rPr>
                <w:rFonts w:ascii="宋体" w:hAnsi="宋体" w:hint="eastAsia"/>
                <w:sz w:val="21"/>
                <w:szCs w:val="21"/>
              </w:rPr>
              <w:t>（包括贷款发放、还款及代偿）</w:t>
            </w:r>
            <w:r w:rsidRPr="002275BE">
              <w:rPr>
                <w:rFonts w:ascii="宋体" w:hAnsi="宋体" w:hint="eastAsia"/>
                <w:sz w:val="21"/>
                <w:szCs w:val="21"/>
              </w:rPr>
              <w:t>的日期。</w:t>
            </w:r>
            <w:r w:rsidR="00A85A31" w:rsidRPr="0031643B">
              <w:rPr>
                <w:rFonts w:ascii="宋体" w:hAnsi="宋体" w:hint="eastAsia"/>
                <w:sz w:val="21"/>
                <w:szCs w:val="21"/>
              </w:rPr>
              <w:t>格式为YYYYMMDD。</w:t>
            </w:r>
          </w:p>
        </w:tc>
        <w:tc>
          <w:tcPr>
            <w:tcW w:w="706"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M</w:t>
            </w:r>
          </w:p>
        </w:tc>
      </w:tr>
    </w:tbl>
    <w:p w:rsidR="00321776" w:rsidRDefault="00321776" w:rsidP="00284DF6">
      <w:pPr>
        <w:spacing w:beforeLines="100"/>
        <w:ind w:leftChars="24" w:left="58" w:firstLineChars="1296" w:firstLine="3123"/>
        <w:rPr>
          <w:rFonts w:ascii="宋体" w:hAnsi="宋体"/>
          <w:b/>
        </w:rPr>
      </w:pPr>
      <w:bookmarkStart w:id="72" w:name="_Toc279580906"/>
    </w:p>
    <w:p w:rsidR="00423953" w:rsidRDefault="00423953"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 xml:space="preserve">  代偿概况信息段数据项</w:t>
      </w: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9"/>
        <w:gridCol w:w="772"/>
        <w:gridCol w:w="709"/>
        <w:gridCol w:w="992"/>
        <w:gridCol w:w="4443"/>
        <w:gridCol w:w="851"/>
      </w:tblGrid>
      <w:tr w:rsidR="001E3A3A" w:rsidTr="006F1DDF">
        <w:trPr>
          <w:trHeight w:val="20"/>
          <w:tblHeader/>
          <w:jc w:val="center"/>
        </w:trPr>
        <w:tc>
          <w:tcPr>
            <w:tcW w:w="1739" w:type="dxa"/>
            <w:shd w:val="clear" w:color="auto" w:fill="C0C0C0"/>
          </w:tcPr>
          <w:p w:rsidR="001E3A3A" w:rsidRPr="002275BE" w:rsidRDefault="001E3A3A">
            <w:pPr>
              <w:pStyle w:val="af0"/>
              <w:widowControl w:val="0"/>
              <w:spacing w:before="0" w:line="240" w:lineRule="auto"/>
              <w:rPr>
                <w:rFonts w:hAnsi="宋体"/>
                <w:b/>
                <w:kern w:val="2"/>
                <w:szCs w:val="21"/>
              </w:rPr>
            </w:pPr>
            <w:r w:rsidRPr="002275BE">
              <w:rPr>
                <w:rFonts w:hAnsi="宋体"/>
                <w:b/>
                <w:kern w:val="2"/>
                <w:szCs w:val="21"/>
              </w:rPr>
              <w:t>数据项名称</w:t>
            </w:r>
          </w:p>
        </w:tc>
        <w:tc>
          <w:tcPr>
            <w:tcW w:w="772" w:type="dxa"/>
            <w:shd w:val="clear" w:color="auto" w:fill="C0C0C0"/>
          </w:tcPr>
          <w:p w:rsidR="001E3A3A" w:rsidRPr="002275BE" w:rsidRDefault="001E3A3A">
            <w:pPr>
              <w:rPr>
                <w:rFonts w:ascii="宋体" w:hAnsi="宋体"/>
                <w:b/>
                <w:sz w:val="21"/>
                <w:szCs w:val="21"/>
              </w:rPr>
            </w:pPr>
            <w:r w:rsidRPr="002275BE">
              <w:rPr>
                <w:rFonts w:ascii="宋体" w:hAnsi="宋体"/>
                <w:b/>
                <w:sz w:val="21"/>
                <w:szCs w:val="21"/>
              </w:rPr>
              <w:t>类型</w:t>
            </w:r>
          </w:p>
        </w:tc>
        <w:tc>
          <w:tcPr>
            <w:tcW w:w="709" w:type="dxa"/>
            <w:shd w:val="clear" w:color="auto" w:fill="C0C0C0"/>
          </w:tcPr>
          <w:p w:rsidR="001E3A3A" w:rsidRPr="002275BE" w:rsidRDefault="001E3A3A">
            <w:pPr>
              <w:jc w:val="center"/>
              <w:rPr>
                <w:rFonts w:ascii="宋体" w:hAnsi="宋体"/>
                <w:b/>
                <w:sz w:val="21"/>
                <w:szCs w:val="21"/>
              </w:rPr>
            </w:pPr>
            <w:r w:rsidRPr="002275BE">
              <w:rPr>
                <w:rFonts w:ascii="宋体" w:hAnsi="宋体"/>
                <w:b/>
                <w:sz w:val="21"/>
                <w:szCs w:val="21"/>
              </w:rPr>
              <w:t>长度</w:t>
            </w:r>
          </w:p>
        </w:tc>
        <w:tc>
          <w:tcPr>
            <w:tcW w:w="992" w:type="dxa"/>
            <w:shd w:val="clear" w:color="auto" w:fill="C0C0C0"/>
          </w:tcPr>
          <w:p w:rsidR="001E3A3A" w:rsidRPr="002275BE" w:rsidRDefault="001E3A3A">
            <w:pPr>
              <w:pStyle w:val="af0"/>
              <w:widowControl w:val="0"/>
              <w:spacing w:before="0" w:line="240" w:lineRule="auto"/>
              <w:rPr>
                <w:rFonts w:hAnsi="宋体"/>
                <w:b/>
                <w:kern w:val="2"/>
                <w:szCs w:val="21"/>
              </w:rPr>
            </w:pPr>
            <w:r w:rsidRPr="002275BE">
              <w:rPr>
                <w:rFonts w:hAnsi="宋体"/>
                <w:b/>
                <w:kern w:val="2"/>
                <w:szCs w:val="21"/>
              </w:rPr>
              <w:t>位置</w:t>
            </w:r>
          </w:p>
        </w:tc>
        <w:tc>
          <w:tcPr>
            <w:tcW w:w="4443" w:type="dxa"/>
            <w:shd w:val="clear" w:color="auto" w:fill="C0C0C0"/>
          </w:tcPr>
          <w:p w:rsidR="001E3A3A" w:rsidRPr="002275BE" w:rsidRDefault="001E3A3A">
            <w:pPr>
              <w:pStyle w:val="af0"/>
              <w:widowControl w:val="0"/>
              <w:spacing w:before="0" w:line="240" w:lineRule="auto"/>
              <w:rPr>
                <w:rFonts w:hAnsi="宋体"/>
                <w:b/>
                <w:kern w:val="2"/>
                <w:szCs w:val="21"/>
              </w:rPr>
            </w:pPr>
            <w:r w:rsidRPr="002275BE">
              <w:rPr>
                <w:rFonts w:hAnsi="宋体"/>
                <w:b/>
                <w:kern w:val="2"/>
                <w:szCs w:val="21"/>
              </w:rPr>
              <w:t>数据项描述及代码表</w:t>
            </w:r>
          </w:p>
        </w:tc>
        <w:tc>
          <w:tcPr>
            <w:tcW w:w="851" w:type="dxa"/>
            <w:shd w:val="clear" w:color="auto" w:fill="C0C0C0"/>
          </w:tcPr>
          <w:p w:rsidR="001E3A3A" w:rsidRPr="002275BE" w:rsidRDefault="001E3A3A">
            <w:pPr>
              <w:jc w:val="center"/>
              <w:rPr>
                <w:rFonts w:ascii="宋体" w:hAnsi="宋体"/>
                <w:b/>
                <w:sz w:val="21"/>
                <w:szCs w:val="21"/>
              </w:rPr>
            </w:pPr>
            <w:r w:rsidRPr="002275BE">
              <w:rPr>
                <w:rFonts w:ascii="宋体" w:hAnsi="宋体"/>
                <w:b/>
                <w:sz w:val="21"/>
                <w:szCs w:val="21"/>
              </w:rPr>
              <w:t>状态</w:t>
            </w:r>
          </w:p>
        </w:tc>
      </w:tr>
      <w:tr w:rsidR="001E3A3A" w:rsidTr="006F1DDF">
        <w:trPr>
          <w:trHeight w:val="20"/>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段标</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AN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1</w:t>
            </w:r>
          </w:p>
        </w:tc>
        <w:tc>
          <w:tcPr>
            <w:tcW w:w="99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1-1</w:t>
            </w:r>
          </w:p>
        </w:tc>
        <w:tc>
          <w:tcPr>
            <w:tcW w:w="4443" w:type="dxa"/>
            <w:vAlign w:val="center"/>
          </w:tcPr>
          <w:p w:rsidR="001E3A3A" w:rsidRPr="002275BE" w:rsidRDefault="001E3A3A" w:rsidP="00757D51">
            <w:pPr>
              <w:rPr>
                <w:rFonts w:ascii="宋体" w:hAnsi="宋体"/>
                <w:sz w:val="21"/>
                <w:szCs w:val="21"/>
              </w:rPr>
            </w:pPr>
            <w:r w:rsidRPr="002275BE">
              <w:rPr>
                <w:rFonts w:ascii="宋体" w:hAnsi="宋体"/>
                <w:sz w:val="21"/>
                <w:szCs w:val="21"/>
              </w:rPr>
              <w:t>填“</w:t>
            </w:r>
            <w:r w:rsidRPr="002275BE">
              <w:rPr>
                <w:rFonts w:ascii="宋体" w:hAnsi="宋体" w:hint="eastAsia"/>
                <w:sz w:val="21"/>
                <w:szCs w:val="21"/>
              </w:rPr>
              <w:t>I</w:t>
            </w:r>
            <w:r w:rsidRPr="002275BE">
              <w:rPr>
                <w:rFonts w:ascii="宋体" w:hAnsi="宋体"/>
                <w:sz w:val="21"/>
                <w:szCs w:val="21"/>
              </w:rPr>
              <w:t>”表示本信息段为</w:t>
            </w:r>
            <w:r w:rsidRPr="002275BE">
              <w:rPr>
                <w:rFonts w:ascii="宋体" w:hAnsi="宋体" w:hint="eastAsia"/>
                <w:sz w:val="21"/>
                <w:szCs w:val="21"/>
              </w:rPr>
              <w:t>代偿信息</w:t>
            </w:r>
            <w:r w:rsidRPr="002275BE">
              <w:rPr>
                <w:rFonts w:ascii="宋体" w:hAnsi="宋体"/>
                <w:sz w:val="21"/>
                <w:szCs w:val="21"/>
              </w:rPr>
              <w:t>段。</w:t>
            </w:r>
          </w:p>
        </w:tc>
        <w:tc>
          <w:tcPr>
            <w:tcW w:w="851"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M</w:t>
            </w:r>
          </w:p>
        </w:tc>
      </w:tr>
      <w:tr w:rsidR="001E3A3A" w:rsidTr="006F1DDF">
        <w:trPr>
          <w:trHeight w:val="20"/>
          <w:jc w:val="center"/>
        </w:trPr>
        <w:tc>
          <w:tcPr>
            <w:tcW w:w="1739" w:type="dxa"/>
            <w:vAlign w:val="center"/>
          </w:tcPr>
          <w:p w:rsidR="001E3A3A" w:rsidRPr="00A85A31" w:rsidRDefault="006F1DDF" w:rsidP="00E13A32">
            <w:pPr>
              <w:rPr>
                <w:sz w:val="21"/>
                <w:szCs w:val="21"/>
              </w:rPr>
            </w:pPr>
            <w:r>
              <w:rPr>
                <w:rFonts w:hint="eastAsia"/>
                <w:sz w:val="21"/>
                <w:szCs w:val="21"/>
              </w:rPr>
              <w:t>记账</w:t>
            </w:r>
            <w:r w:rsidR="001E3A3A" w:rsidRPr="00A85A31">
              <w:rPr>
                <w:rFonts w:hint="eastAsia"/>
                <w:sz w:val="21"/>
                <w:szCs w:val="21"/>
              </w:rPr>
              <w:t>日期</w:t>
            </w:r>
          </w:p>
        </w:tc>
        <w:tc>
          <w:tcPr>
            <w:tcW w:w="772" w:type="dxa"/>
            <w:vAlign w:val="center"/>
          </w:tcPr>
          <w:p w:rsidR="001E3A3A" w:rsidRPr="00C146B7" w:rsidRDefault="001E3A3A" w:rsidP="00E13A32">
            <w:pPr>
              <w:jc w:val="center"/>
              <w:rPr>
                <w:rFonts w:ascii="宋体" w:hAnsi="宋体"/>
                <w:sz w:val="21"/>
                <w:szCs w:val="21"/>
              </w:rPr>
            </w:pPr>
            <w:r w:rsidRPr="00C146B7">
              <w:rPr>
                <w:rFonts w:ascii="宋体" w:hAnsi="宋体" w:hint="eastAsia"/>
                <w:sz w:val="21"/>
                <w:szCs w:val="21"/>
              </w:rPr>
              <w:t>N</w:t>
            </w:r>
          </w:p>
        </w:tc>
        <w:tc>
          <w:tcPr>
            <w:tcW w:w="709" w:type="dxa"/>
            <w:vAlign w:val="center"/>
          </w:tcPr>
          <w:p w:rsidR="001E3A3A" w:rsidRPr="00154BC1" w:rsidRDefault="001E3A3A" w:rsidP="00E13A32">
            <w:pPr>
              <w:jc w:val="center"/>
              <w:rPr>
                <w:rFonts w:ascii="宋体" w:hAnsi="宋体"/>
                <w:sz w:val="21"/>
                <w:szCs w:val="21"/>
              </w:rPr>
            </w:pPr>
            <w:r w:rsidRPr="00154BC1">
              <w:rPr>
                <w:rFonts w:ascii="宋体" w:hAnsi="宋体" w:hint="eastAsia"/>
                <w:sz w:val="21"/>
                <w:szCs w:val="21"/>
              </w:rPr>
              <w:t>8</w:t>
            </w:r>
          </w:p>
        </w:tc>
        <w:tc>
          <w:tcPr>
            <w:tcW w:w="992" w:type="dxa"/>
            <w:vAlign w:val="center"/>
          </w:tcPr>
          <w:p w:rsidR="001E3A3A" w:rsidRPr="00A85A31" w:rsidRDefault="001E3A3A" w:rsidP="00E13A32">
            <w:pPr>
              <w:jc w:val="center"/>
              <w:rPr>
                <w:rFonts w:ascii="宋体" w:hAnsi="宋体"/>
                <w:sz w:val="21"/>
                <w:szCs w:val="21"/>
              </w:rPr>
            </w:pPr>
            <w:r w:rsidRPr="00A85A31">
              <w:rPr>
                <w:rFonts w:ascii="宋体" w:hAnsi="宋体" w:hint="eastAsia"/>
                <w:sz w:val="21"/>
                <w:szCs w:val="21"/>
              </w:rPr>
              <w:t>2-9</w:t>
            </w:r>
          </w:p>
        </w:tc>
        <w:tc>
          <w:tcPr>
            <w:tcW w:w="4443" w:type="dxa"/>
            <w:vAlign w:val="center"/>
          </w:tcPr>
          <w:p w:rsidR="001E3A3A" w:rsidRPr="006F1DDF" w:rsidRDefault="00287408" w:rsidP="006F1DDF">
            <w:pPr>
              <w:rPr>
                <w:rFonts w:ascii="宋体" w:hAnsi="宋体"/>
                <w:sz w:val="21"/>
                <w:szCs w:val="21"/>
              </w:rPr>
            </w:pPr>
            <w:bookmarkStart w:id="73" w:name="OLE_LINK6"/>
            <w:bookmarkStart w:id="74" w:name="OLE_LINK7"/>
            <w:r w:rsidRPr="00A85A31">
              <w:rPr>
                <w:rFonts w:ascii="宋体" w:hAnsi="宋体" w:hint="eastAsia"/>
                <w:sz w:val="21"/>
                <w:szCs w:val="21"/>
              </w:rPr>
              <w:t>追偿状态</w:t>
            </w:r>
            <w:r w:rsidR="006F1DDF">
              <w:rPr>
                <w:rFonts w:ascii="宋体" w:hAnsi="宋体" w:hint="eastAsia"/>
                <w:sz w:val="21"/>
                <w:szCs w:val="21"/>
              </w:rPr>
              <w:t>、金额等</w:t>
            </w:r>
            <w:r w:rsidRPr="00A85A31">
              <w:rPr>
                <w:rFonts w:ascii="宋体" w:hAnsi="宋体" w:hint="eastAsia"/>
                <w:sz w:val="21"/>
                <w:szCs w:val="21"/>
              </w:rPr>
              <w:t>发生变化的实际</w:t>
            </w:r>
            <w:r w:rsidR="001E3A3A" w:rsidRPr="00A85A31">
              <w:rPr>
                <w:rFonts w:ascii="宋体" w:hAnsi="宋体" w:hint="eastAsia"/>
                <w:sz w:val="21"/>
                <w:szCs w:val="21"/>
              </w:rPr>
              <w:t>日期</w:t>
            </w:r>
            <w:r w:rsidR="006F1DDF">
              <w:rPr>
                <w:rFonts w:ascii="宋体" w:hAnsi="宋体" w:hint="eastAsia"/>
                <w:sz w:val="21"/>
                <w:szCs w:val="21"/>
              </w:rPr>
              <w:t>：</w:t>
            </w:r>
            <w:r w:rsidR="006F1DDF" w:rsidRPr="006F1DDF">
              <w:rPr>
                <w:rFonts w:ascii="宋体" w:hAnsi="宋体" w:hint="eastAsia"/>
                <w:sz w:val="21"/>
                <w:szCs w:val="21"/>
              </w:rPr>
              <w:t>因发生代偿而报送记录时，指最近一次代偿日期；因发生追偿而报送记录时，指最近一次追偿日期；因发生损失而报送记录时，指损失确认日期；追偿状态发生变化而报送记录时，指追偿状态变化日期</w:t>
            </w:r>
            <w:r w:rsidR="006F1DDF">
              <w:rPr>
                <w:rFonts w:ascii="宋体" w:hAnsi="宋体" w:hint="eastAsia"/>
                <w:sz w:val="21"/>
                <w:szCs w:val="21"/>
              </w:rPr>
              <w:t>。</w:t>
            </w:r>
            <w:r w:rsidR="006F1DDF" w:rsidRPr="00A85A31">
              <w:rPr>
                <w:rFonts w:ascii="宋体" w:hAnsi="宋体" w:hint="eastAsia"/>
                <w:sz w:val="21"/>
                <w:szCs w:val="21"/>
              </w:rPr>
              <w:t>格式为YYYYMMDD。</w:t>
            </w:r>
            <w:bookmarkEnd w:id="73"/>
            <w:bookmarkEnd w:id="74"/>
          </w:p>
        </w:tc>
        <w:tc>
          <w:tcPr>
            <w:tcW w:w="851" w:type="dxa"/>
            <w:vAlign w:val="center"/>
          </w:tcPr>
          <w:p w:rsidR="001E3A3A" w:rsidRPr="00A85A31" w:rsidRDefault="001E3A3A" w:rsidP="00E13A32">
            <w:pPr>
              <w:jc w:val="center"/>
              <w:rPr>
                <w:rFonts w:ascii="宋体" w:hAnsi="宋体"/>
                <w:sz w:val="21"/>
                <w:szCs w:val="21"/>
              </w:rPr>
            </w:pPr>
            <w:r w:rsidRPr="00A85A31">
              <w:rPr>
                <w:rFonts w:ascii="宋体" w:hAnsi="宋体" w:hint="eastAsia"/>
                <w:sz w:val="21"/>
                <w:szCs w:val="21"/>
              </w:rPr>
              <w:t>M</w:t>
            </w:r>
          </w:p>
        </w:tc>
      </w:tr>
      <w:tr w:rsidR="001E3A3A" w:rsidTr="006F1DDF">
        <w:trPr>
          <w:trHeight w:val="20"/>
          <w:jc w:val="center"/>
        </w:trPr>
        <w:tc>
          <w:tcPr>
            <w:tcW w:w="1739" w:type="dxa"/>
            <w:vAlign w:val="center"/>
          </w:tcPr>
          <w:p w:rsidR="001E3A3A" w:rsidRPr="00A85A31" w:rsidRDefault="00287408" w:rsidP="00E13A32">
            <w:pPr>
              <w:rPr>
                <w:sz w:val="21"/>
                <w:szCs w:val="21"/>
              </w:rPr>
            </w:pPr>
            <w:r w:rsidRPr="00A85A31">
              <w:rPr>
                <w:rFonts w:hint="eastAsia"/>
                <w:sz w:val="21"/>
                <w:szCs w:val="21"/>
              </w:rPr>
              <w:t>追偿状态</w:t>
            </w:r>
          </w:p>
        </w:tc>
        <w:tc>
          <w:tcPr>
            <w:tcW w:w="772" w:type="dxa"/>
            <w:vAlign w:val="center"/>
          </w:tcPr>
          <w:p w:rsidR="001E3A3A" w:rsidRPr="00C146B7" w:rsidRDefault="001E3A3A" w:rsidP="00E13A32">
            <w:pPr>
              <w:jc w:val="center"/>
              <w:rPr>
                <w:rFonts w:ascii="宋体" w:hAnsi="宋体"/>
                <w:sz w:val="21"/>
                <w:szCs w:val="21"/>
              </w:rPr>
            </w:pPr>
            <w:r w:rsidRPr="00C146B7">
              <w:rPr>
                <w:rFonts w:ascii="宋体" w:hAnsi="宋体" w:hint="eastAsia"/>
                <w:sz w:val="21"/>
                <w:szCs w:val="21"/>
              </w:rPr>
              <w:t>N</w:t>
            </w:r>
          </w:p>
        </w:tc>
        <w:tc>
          <w:tcPr>
            <w:tcW w:w="709" w:type="dxa"/>
            <w:vAlign w:val="center"/>
          </w:tcPr>
          <w:p w:rsidR="001E3A3A" w:rsidRPr="00154BC1" w:rsidRDefault="001E3A3A" w:rsidP="00E13A32">
            <w:pPr>
              <w:jc w:val="center"/>
              <w:rPr>
                <w:rFonts w:ascii="宋体" w:hAnsi="宋体"/>
                <w:sz w:val="21"/>
                <w:szCs w:val="21"/>
              </w:rPr>
            </w:pPr>
            <w:r w:rsidRPr="00154BC1">
              <w:rPr>
                <w:rFonts w:ascii="宋体" w:hAnsi="宋体" w:hint="eastAsia"/>
                <w:sz w:val="21"/>
                <w:szCs w:val="21"/>
              </w:rPr>
              <w:t>1</w:t>
            </w:r>
          </w:p>
        </w:tc>
        <w:tc>
          <w:tcPr>
            <w:tcW w:w="992" w:type="dxa"/>
            <w:vAlign w:val="center"/>
          </w:tcPr>
          <w:p w:rsidR="001E3A3A" w:rsidRPr="00154BC1" w:rsidRDefault="001E3A3A" w:rsidP="00E13A32">
            <w:pPr>
              <w:jc w:val="center"/>
              <w:rPr>
                <w:rFonts w:ascii="宋体" w:hAnsi="宋体"/>
                <w:sz w:val="21"/>
                <w:szCs w:val="21"/>
              </w:rPr>
            </w:pPr>
            <w:r w:rsidRPr="00154BC1">
              <w:rPr>
                <w:rFonts w:ascii="宋体" w:hAnsi="宋体" w:hint="eastAsia"/>
                <w:sz w:val="21"/>
                <w:szCs w:val="21"/>
              </w:rPr>
              <w:t>10-10</w:t>
            </w:r>
          </w:p>
        </w:tc>
        <w:tc>
          <w:tcPr>
            <w:tcW w:w="4443" w:type="dxa"/>
            <w:vAlign w:val="center"/>
          </w:tcPr>
          <w:p w:rsidR="001E3A3A" w:rsidRPr="00154BC1" w:rsidRDefault="001E3A3A" w:rsidP="003B1783">
            <w:pPr>
              <w:rPr>
                <w:rFonts w:asciiTheme="minorEastAsia" w:eastAsiaTheme="minorEastAsia" w:hAnsiTheme="minorEastAsia"/>
                <w:sz w:val="21"/>
                <w:szCs w:val="21"/>
              </w:rPr>
            </w:pPr>
            <w:r w:rsidRPr="00154BC1">
              <w:rPr>
                <w:rFonts w:asciiTheme="minorEastAsia" w:eastAsiaTheme="minorEastAsia" w:hAnsiTheme="minorEastAsia" w:hint="eastAsia"/>
                <w:sz w:val="21"/>
                <w:szCs w:val="21"/>
              </w:rPr>
              <w:t>代码型数据项：</w:t>
            </w:r>
          </w:p>
          <w:p w:rsidR="001E3A3A" w:rsidRPr="00154BC1" w:rsidRDefault="001E3A3A" w:rsidP="00E13A32">
            <w:pPr>
              <w:rPr>
                <w:rFonts w:asciiTheme="minorEastAsia" w:eastAsiaTheme="minorEastAsia" w:hAnsiTheme="minorEastAsia"/>
                <w:sz w:val="21"/>
                <w:szCs w:val="21"/>
              </w:rPr>
            </w:pPr>
            <w:r w:rsidRPr="00154BC1">
              <w:rPr>
                <w:rFonts w:asciiTheme="minorEastAsia" w:eastAsiaTheme="minorEastAsia" w:hAnsiTheme="minorEastAsia" w:hint="eastAsia"/>
                <w:sz w:val="21"/>
                <w:szCs w:val="21"/>
              </w:rPr>
              <w:t>1-</w:t>
            </w:r>
            <w:r w:rsidR="006B5660" w:rsidRPr="00154BC1">
              <w:rPr>
                <w:rFonts w:asciiTheme="minorEastAsia" w:eastAsiaTheme="minorEastAsia" w:hAnsiTheme="minorEastAsia" w:hint="eastAsia"/>
                <w:sz w:val="21"/>
                <w:szCs w:val="21"/>
              </w:rPr>
              <w:t>正常</w:t>
            </w:r>
            <w:r w:rsidR="00287408" w:rsidRPr="00154BC1">
              <w:rPr>
                <w:rFonts w:asciiTheme="minorEastAsia" w:eastAsiaTheme="minorEastAsia" w:hAnsiTheme="minorEastAsia" w:hint="eastAsia"/>
                <w:sz w:val="21"/>
                <w:szCs w:val="21"/>
              </w:rPr>
              <w:t>追偿中；</w:t>
            </w:r>
          </w:p>
          <w:p w:rsidR="001E3A3A" w:rsidRPr="00154BC1" w:rsidRDefault="001E3A3A" w:rsidP="00371B96">
            <w:pPr>
              <w:rPr>
                <w:rFonts w:asciiTheme="minorEastAsia" w:eastAsiaTheme="minorEastAsia" w:hAnsiTheme="minorEastAsia"/>
                <w:sz w:val="21"/>
                <w:szCs w:val="21"/>
              </w:rPr>
            </w:pPr>
            <w:r w:rsidRPr="00154BC1">
              <w:rPr>
                <w:rFonts w:asciiTheme="minorEastAsia" w:eastAsiaTheme="minorEastAsia" w:hAnsiTheme="minorEastAsia" w:hint="eastAsia"/>
                <w:sz w:val="21"/>
                <w:szCs w:val="21"/>
              </w:rPr>
              <w:t>2-</w:t>
            </w:r>
            <w:r w:rsidR="006B5660" w:rsidRPr="00154BC1">
              <w:rPr>
                <w:rFonts w:asciiTheme="minorEastAsia" w:eastAsiaTheme="minorEastAsia" w:hAnsiTheme="minorEastAsia" w:hint="eastAsia"/>
                <w:sz w:val="21"/>
                <w:szCs w:val="21"/>
              </w:rPr>
              <w:t>债务重组</w:t>
            </w:r>
            <w:r w:rsidR="009919EC" w:rsidRPr="00154BC1">
              <w:rPr>
                <w:rFonts w:asciiTheme="minorEastAsia" w:eastAsiaTheme="minorEastAsia" w:hAnsiTheme="minorEastAsia" w:hint="eastAsia"/>
                <w:sz w:val="21"/>
                <w:szCs w:val="21"/>
              </w:rPr>
              <w:t>追偿中</w:t>
            </w:r>
            <w:r w:rsidR="00A8518F" w:rsidRPr="00154BC1">
              <w:rPr>
                <w:rFonts w:asciiTheme="minorEastAsia" w:eastAsiaTheme="minorEastAsia" w:hAnsiTheme="minorEastAsia" w:hint="eastAsia"/>
                <w:sz w:val="21"/>
                <w:szCs w:val="21"/>
              </w:rPr>
              <w:t>；</w:t>
            </w:r>
          </w:p>
          <w:p w:rsidR="00A8518F" w:rsidRPr="00154BC1" w:rsidRDefault="00287408" w:rsidP="00A8518F">
            <w:pPr>
              <w:rPr>
                <w:rFonts w:asciiTheme="minorEastAsia" w:eastAsiaTheme="minorEastAsia" w:hAnsiTheme="minorEastAsia"/>
                <w:sz w:val="21"/>
                <w:szCs w:val="21"/>
              </w:rPr>
            </w:pPr>
            <w:r w:rsidRPr="00154BC1">
              <w:rPr>
                <w:rFonts w:asciiTheme="minorEastAsia" w:eastAsiaTheme="minorEastAsia" w:hAnsiTheme="minorEastAsia" w:hint="eastAsia"/>
                <w:sz w:val="21"/>
                <w:szCs w:val="21"/>
              </w:rPr>
              <w:t>3-</w:t>
            </w:r>
            <w:r w:rsidR="006B5660" w:rsidRPr="00154BC1">
              <w:rPr>
                <w:rFonts w:asciiTheme="minorEastAsia" w:eastAsiaTheme="minorEastAsia" w:hAnsiTheme="minorEastAsia" w:hint="eastAsia"/>
                <w:sz w:val="21"/>
                <w:szCs w:val="21"/>
              </w:rPr>
              <w:t>已转坏账</w:t>
            </w:r>
            <w:r w:rsidR="009919EC" w:rsidRPr="00154BC1">
              <w:rPr>
                <w:rFonts w:asciiTheme="minorEastAsia" w:eastAsiaTheme="minorEastAsia" w:hAnsiTheme="minorEastAsia" w:hint="eastAsia"/>
                <w:sz w:val="21"/>
                <w:szCs w:val="21"/>
              </w:rPr>
              <w:t>追偿中</w:t>
            </w:r>
            <w:r w:rsidR="00A8518F" w:rsidRPr="00154BC1">
              <w:rPr>
                <w:rFonts w:asciiTheme="minorEastAsia" w:eastAsiaTheme="minorEastAsia" w:hAnsiTheme="minorEastAsia" w:hint="eastAsia"/>
                <w:sz w:val="21"/>
                <w:szCs w:val="21"/>
              </w:rPr>
              <w:t>；</w:t>
            </w:r>
          </w:p>
          <w:p w:rsidR="00287408" w:rsidRPr="00A85A31" w:rsidRDefault="00A8518F" w:rsidP="00A8518F">
            <w:pPr>
              <w:rPr>
                <w:sz w:val="21"/>
                <w:szCs w:val="21"/>
              </w:rPr>
            </w:pPr>
            <w:r w:rsidRPr="00154BC1">
              <w:rPr>
                <w:rFonts w:asciiTheme="minorEastAsia" w:eastAsiaTheme="minorEastAsia" w:hAnsiTheme="minorEastAsia" w:hint="eastAsia"/>
                <w:sz w:val="21"/>
                <w:szCs w:val="21"/>
              </w:rPr>
              <w:t>4-追偿结束，表示代偿款已追偿或处置完毕，投保人不再偿还</w:t>
            </w:r>
            <w:r w:rsidR="00287408" w:rsidRPr="00154BC1">
              <w:rPr>
                <w:rFonts w:asciiTheme="minorEastAsia" w:eastAsiaTheme="minorEastAsia" w:hAnsiTheme="minorEastAsia" w:hint="eastAsia"/>
                <w:sz w:val="21"/>
                <w:szCs w:val="21"/>
              </w:rPr>
              <w:t>。</w:t>
            </w:r>
          </w:p>
        </w:tc>
        <w:tc>
          <w:tcPr>
            <w:tcW w:w="851" w:type="dxa"/>
            <w:vAlign w:val="center"/>
          </w:tcPr>
          <w:p w:rsidR="001E3A3A" w:rsidRPr="00A85A31" w:rsidRDefault="001E3A3A" w:rsidP="00E13A32">
            <w:pPr>
              <w:jc w:val="center"/>
              <w:rPr>
                <w:rFonts w:ascii="宋体" w:hAnsi="宋体"/>
                <w:sz w:val="21"/>
                <w:szCs w:val="21"/>
              </w:rPr>
            </w:pPr>
            <w:r w:rsidRPr="00A85A31">
              <w:rPr>
                <w:rFonts w:ascii="宋体" w:hAnsi="宋体" w:hint="eastAsia"/>
                <w:sz w:val="21"/>
                <w:szCs w:val="21"/>
              </w:rPr>
              <w:t>M</w:t>
            </w:r>
          </w:p>
        </w:tc>
      </w:tr>
      <w:tr w:rsidR="001E3A3A" w:rsidTr="006F1DDF">
        <w:trPr>
          <w:trHeight w:val="20"/>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最近一次代偿日期</w:t>
            </w:r>
          </w:p>
        </w:tc>
        <w:tc>
          <w:tcPr>
            <w:tcW w:w="772"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8</w:t>
            </w:r>
          </w:p>
        </w:tc>
        <w:tc>
          <w:tcPr>
            <w:tcW w:w="99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11-18</w:t>
            </w:r>
          </w:p>
        </w:tc>
        <w:tc>
          <w:tcPr>
            <w:tcW w:w="4443" w:type="dxa"/>
            <w:vAlign w:val="center"/>
          </w:tcPr>
          <w:p w:rsidR="001E3A3A" w:rsidRPr="002275BE" w:rsidRDefault="00154BC1" w:rsidP="00371B96">
            <w:pPr>
              <w:rPr>
                <w:rFonts w:ascii="宋体" w:hAnsi="宋体"/>
                <w:sz w:val="21"/>
                <w:szCs w:val="21"/>
              </w:rPr>
            </w:pPr>
            <w:r>
              <w:rPr>
                <w:rFonts w:ascii="宋体" w:hAnsi="宋体" w:hint="eastAsia"/>
                <w:sz w:val="21"/>
                <w:szCs w:val="21"/>
              </w:rPr>
              <w:t>指</w:t>
            </w:r>
            <w:r w:rsidR="001E3A3A" w:rsidRPr="002275BE">
              <w:rPr>
                <w:rFonts w:ascii="宋体" w:hAnsi="宋体" w:hint="eastAsia"/>
                <w:sz w:val="21"/>
                <w:szCs w:val="21"/>
              </w:rPr>
              <w:t>本笔</w:t>
            </w:r>
            <w:r w:rsidR="00371B96">
              <w:rPr>
                <w:rFonts w:ascii="宋体" w:hAnsi="宋体" w:hint="eastAsia"/>
                <w:sz w:val="21"/>
                <w:szCs w:val="21"/>
              </w:rPr>
              <w:t>保险</w:t>
            </w:r>
            <w:r w:rsidR="001E3A3A" w:rsidRPr="002275BE">
              <w:rPr>
                <w:rFonts w:ascii="宋体" w:hAnsi="宋体" w:hint="eastAsia"/>
                <w:sz w:val="21"/>
                <w:szCs w:val="21"/>
              </w:rPr>
              <w:t>合同最近一次代偿的日期。</w:t>
            </w:r>
            <w:r w:rsidR="00A85A31" w:rsidRPr="0031643B">
              <w:rPr>
                <w:rFonts w:ascii="宋体" w:hAnsi="宋体" w:hint="eastAsia"/>
                <w:sz w:val="21"/>
                <w:szCs w:val="21"/>
              </w:rPr>
              <w:t>格式为YYYYMMDD。</w:t>
            </w:r>
          </w:p>
        </w:tc>
        <w:tc>
          <w:tcPr>
            <w:tcW w:w="851"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M</w:t>
            </w:r>
          </w:p>
        </w:tc>
      </w:tr>
      <w:tr w:rsidR="001E3A3A" w:rsidTr="006F1DDF">
        <w:trPr>
          <w:trHeight w:val="425"/>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累计代偿金额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sz w:val="21"/>
                <w:szCs w:val="21"/>
              </w:rPr>
            </w:pPr>
            <w:r w:rsidRPr="002275BE">
              <w:rPr>
                <w:rFonts w:ascii="宋体" w:hAnsi="宋体" w:hint="eastAsia"/>
                <w:sz w:val="21"/>
                <w:szCs w:val="21"/>
              </w:rPr>
              <w:t>19-38</w:t>
            </w:r>
          </w:p>
        </w:tc>
        <w:tc>
          <w:tcPr>
            <w:tcW w:w="4443" w:type="dxa"/>
            <w:vAlign w:val="center"/>
          </w:tcPr>
          <w:p w:rsidR="001E3A3A" w:rsidRPr="002275BE" w:rsidRDefault="001E3A3A" w:rsidP="003E5DBB">
            <w:pPr>
              <w:rPr>
                <w:rFonts w:ascii="宋体" w:hAnsi="宋体"/>
                <w:sz w:val="21"/>
                <w:szCs w:val="21"/>
              </w:rPr>
            </w:pPr>
            <w:r w:rsidRPr="002275BE">
              <w:rPr>
                <w:rFonts w:ascii="宋体" w:hAnsi="宋体" w:hint="eastAsia"/>
                <w:sz w:val="21"/>
                <w:szCs w:val="21"/>
              </w:rPr>
              <w:t>指截止当前时点（指接口程序提取数据的日期或</w:t>
            </w:r>
            <w:r w:rsidR="00371B96">
              <w:rPr>
                <w:rFonts w:ascii="宋体" w:hAnsi="宋体" w:hint="eastAsia"/>
                <w:sz w:val="21"/>
                <w:szCs w:val="21"/>
              </w:rPr>
              <w:t>保险</w:t>
            </w:r>
            <w:r w:rsidRPr="002275BE">
              <w:rPr>
                <w:rFonts w:ascii="宋体" w:hAnsi="宋体" w:hint="eastAsia"/>
                <w:sz w:val="21"/>
                <w:szCs w:val="21"/>
              </w:rPr>
              <w:t>公司数据报送人员录入数据的日期），本笔</w:t>
            </w:r>
            <w:r w:rsidR="00371B96">
              <w:rPr>
                <w:rFonts w:ascii="宋体" w:hAnsi="宋体" w:hint="eastAsia"/>
                <w:sz w:val="21"/>
                <w:szCs w:val="21"/>
              </w:rPr>
              <w:t>保险</w:t>
            </w:r>
            <w:r w:rsidRPr="002275BE">
              <w:rPr>
                <w:rFonts w:ascii="宋体" w:hAnsi="宋体" w:hint="eastAsia"/>
                <w:sz w:val="21"/>
                <w:szCs w:val="21"/>
              </w:rPr>
              <w:t>合同的所有代偿金额</w:t>
            </w:r>
            <w:r w:rsidR="00154BC1">
              <w:rPr>
                <w:rFonts w:ascii="宋体" w:hAnsi="宋体" w:hint="eastAsia"/>
                <w:sz w:val="21"/>
                <w:szCs w:val="21"/>
              </w:rPr>
              <w:t>或理赔金额</w:t>
            </w:r>
            <w:r w:rsidRPr="002275BE">
              <w:rPr>
                <w:rFonts w:ascii="宋体" w:hAnsi="宋体" w:hint="eastAsia"/>
                <w:sz w:val="21"/>
                <w:szCs w:val="21"/>
              </w:rPr>
              <w:t>合计，包括本机构代偿部分及其他机构代偿部分。</w:t>
            </w:r>
            <w:r w:rsidR="00A85A31">
              <w:rPr>
                <w:rFonts w:ascii="宋体" w:hAnsi="宋体" w:hint="eastAsia"/>
                <w:sz w:val="21"/>
                <w:szCs w:val="21"/>
              </w:rPr>
              <w:t>单位为元（人民币）。</w:t>
            </w:r>
          </w:p>
        </w:tc>
        <w:tc>
          <w:tcPr>
            <w:tcW w:w="851" w:type="dxa"/>
            <w:vAlign w:val="center"/>
          </w:tcPr>
          <w:p w:rsidR="001E3A3A" w:rsidRPr="002275BE" w:rsidRDefault="00FA6395" w:rsidP="00E13A32">
            <w:pPr>
              <w:jc w:val="center"/>
              <w:rPr>
                <w:rFonts w:ascii="宋体" w:hAnsi="宋体"/>
                <w:sz w:val="21"/>
                <w:szCs w:val="21"/>
              </w:rPr>
            </w:pPr>
            <w:r>
              <w:rPr>
                <w:rFonts w:ascii="宋体" w:hAnsi="宋体" w:hint="eastAsia"/>
                <w:sz w:val="21"/>
                <w:szCs w:val="21"/>
              </w:rPr>
              <w:t>M</w:t>
            </w:r>
          </w:p>
        </w:tc>
      </w:tr>
      <w:tr w:rsidR="001E3A3A" w:rsidTr="006F1DDF">
        <w:trPr>
          <w:trHeight w:val="20"/>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本机构承担代偿金额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sz w:val="21"/>
                <w:szCs w:val="21"/>
              </w:rPr>
            </w:pPr>
            <w:r w:rsidRPr="002275BE">
              <w:rPr>
                <w:rFonts w:ascii="宋体" w:hAnsi="宋体" w:hint="eastAsia"/>
                <w:sz w:val="21"/>
                <w:szCs w:val="21"/>
              </w:rPr>
              <w:t>39-58</w:t>
            </w:r>
          </w:p>
        </w:tc>
        <w:tc>
          <w:tcPr>
            <w:tcW w:w="4443" w:type="dxa"/>
            <w:vAlign w:val="center"/>
          </w:tcPr>
          <w:p w:rsidR="001E3A3A" w:rsidRPr="002275BE" w:rsidRDefault="001E3A3A" w:rsidP="00371B96">
            <w:pPr>
              <w:tabs>
                <w:tab w:val="center" w:pos="1677"/>
              </w:tabs>
              <w:rPr>
                <w:rFonts w:ascii="宋体" w:hAnsi="宋体"/>
                <w:sz w:val="21"/>
                <w:szCs w:val="21"/>
              </w:rPr>
            </w:pPr>
            <w:r w:rsidRPr="002275BE">
              <w:rPr>
                <w:rFonts w:ascii="宋体" w:hAnsi="宋体" w:hint="eastAsia"/>
                <w:sz w:val="21"/>
                <w:szCs w:val="21"/>
              </w:rPr>
              <w:t>指截止当前时点，本笔</w:t>
            </w:r>
            <w:r w:rsidR="00371B96">
              <w:rPr>
                <w:rFonts w:ascii="宋体" w:hAnsi="宋体" w:hint="eastAsia"/>
                <w:sz w:val="21"/>
                <w:szCs w:val="21"/>
              </w:rPr>
              <w:t>保险</w:t>
            </w:r>
            <w:r w:rsidRPr="002275BE">
              <w:rPr>
                <w:rFonts w:ascii="宋体" w:hAnsi="宋体" w:hint="eastAsia"/>
                <w:sz w:val="21"/>
                <w:szCs w:val="21"/>
              </w:rPr>
              <w:t>合同的所有代偿金额中，扣除由其他机构代偿部分后，由本机构</w:t>
            </w:r>
            <w:r w:rsidR="00154BC1">
              <w:rPr>
                <w:rFonts w:ascii="宋体" w:hAnsi="宋体" w:hint="eastAsia"/>
                <w:sz w:val="21"/>
                <w:szCs w:val="21"/>
              </w:rPr>
              <w:t>实际</w:t>
            </w:r>
            <w:r w:rsidRPr="002275BE">
              <w:rPr>
                <w:rFonts w:ascii="宋体" w:hAnsi="宋体" w:hint="eastAsia"/>
                <w:sz w:val="21"/>
                <w:szCs w:val="21"/>
              </w:rPr>
              <w:t>承担</w:t>
            </w:r>
            <w:r w:rsidR="00154BC1">
              <w:rPr>
                <w:rFonts w:ascii="宋体" w:hAnsi="宋体" w:hint="eastAsia"/>
                <w:sz w:val="21"/>
                <w:szCs w:val="21"/>
              </w:rPr>
              <w:t>的</w:t>
            </w:r>
            <w:r w:rsidRPr="002275BE">
              <w:rPr>
                <w:rFonts w:ascii="宋体" w:hAnsi="宋体" w:hint="eastAsia"/>
                <w:sz w:val="21"/>
                <w:szCs w:val="21"/>
              </w:rPr>
              <w:t>代偿金额。</w:t>
            </w:r>
            <w:r w:rsidR="00A85A31">
              <w:rPr>
                <w:rFonts w:ascii="宋体" w:hAnsi="宋体" w:hint="eastAsia"/>
                <w:sz w:val="21"/>
                <w:szCs w:val="21"/>
              </w:rPr>
              <w:t>单位为元（人民币）。</w:t>
            </w:r>
          </w:p>
        </w:tc>
        <w:tc>
          <w:tcPr>
            <w:tcW w:w="851"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M</w:t>
            </w:r>
          </w:p>
        </w:tc>
      </w:tr>
      <w:tr w:rsidR="001E3A3A" w:rsidTr="006F1DDF">
        <w:trPr>
          <w:trHeight w:val="694"/>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最近一次追偿日期</w:t>
            </w:r>
          </w:p>
        </w:tc>
        <w:tc>
          <w:tcPr>
            <w:tcW w:w="772"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5108BA">
            <w:pPr>
              <w:jc w:val="center"/>
              <w:rPr>
                <w:rFonts w:ascii="宋体" w:hAnsi="宋体"/>
                <w:sz w:val="21"/>
                <w:szCs w:val="21"/>
              </w:rPr>
            </w:pPr>
            <w:r w:rsidRPr="002275BE">
              <w:rPr>
                <w:rFonts w:ascii="宋体" w:hAnsi="宋体" w:hint="eastAsia"/>
                <w:sz w:val="21"/>
                <w:szCs w:val="21"/>
              </w:rPr>
              <w:t>8</w:t>
            </w:r>
          </w:p>
        </w:tc>
        <w:tc>
          <w:tcPr>
            <w:tcW w:w="99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59-66</w:t>
            </w:r>
          </w:p>
        </w:tc>
        <w:tc>
          <w:tcPr>
            <w:tcW w:w="4443" w:type="dxa"/>
            <w:vAlign w:val="center"/>
          </w:tcPr>
          <w:p w:rsidR="001E3A3A" w:rsidRPr="002275BE" w:rsidRDefault="00154BC1" w:rsidP="00FA6395">
            <w:pPr>
              <w:tabs>
                <w:tab w:val="center" w:pos="1677"/>
              </w:tabs>
              <w:rPr>
                <w:rFonts w:ascii="宋体" w:hAnsi="宋体"/>
                <w:sz w:val="21"/>
                <w:szCs w:val="21"/>
              </w:rPr>
            </w:pPr>
            <w:r>
              <w:rPr>
                <w:rFonts w:ascii="宋体" w:hAnsi="宋体" w:hint="eastAsia"/>
                <w:sz w:val="21"/>
                <w:szCs w:val="21"/>
              </w:rPr>
              <w:t>指</w:t>
            </w:r>
            <w:r w:rsidR="001E3A3A" w:rsidRPr="002275BE">
              <w:rPr>
                <w:rFonts w:ascii="宋体" w:hAnsi="宋体" w:hint="eastAsia"/>
                <w:sz w:val="21"/>
                <w:szCs w:val="21"/>
              </w:rPr>
              <w:t>本笔</w:t>
            </w:r>
            <w:r w:rsidR="00371B96">
              <w:rPr>
                <w:rFonts w:ascii="宋体" w:hAnsi="宋体" w:hint="eastAsia"/>
                <w:sz w:val="21"/>
                <w:szCs w:val="21"/>
              </w:rPr>
              <w:t>保险</w:t>
            </w:r>
            <w:r w:rsidR="00FA6395">
              <w:rPr>
                <w:rFonts w:ascii="宋体" w:hAnsi="宋体" w:hint="eastAsia"/>
                <w:sz w:val="21"/>
                <w:szCs w:val="21"/>
              </w:rPr>
              <w:t>合同最近一次收回代偿款项的日期，若未追偿到款项，可以填报为空。</w:t>
            </w:r>
            <w:r w:rsidR="00FA6395" w:rsidRPr="0031643B">
              <w:rPr>
                <w:rFonts w:ascii="宋体" w:hAnsi="宋体" w:hint="eastAsia"/>
                <w:sz w:val="21"/>
                <w:szCs w:val="21"/>
              </w:rPr>
              <w:t>格式为YYYYMMDD</w:t>
            </w:r>
            <w:r w:rsidR="00FA6395">
              <w:rPr>
                <w:rFonts w:ascii="宋体" w:hAnsi="宋体" w:hint="eastAsia"/>
                <w:sz w:val="21"/>
                <w:szCs w:val="21"/>
              </w:rPr>
              <w:t>。</w:t>
            </w:r>
          </w:p>
        </w:tc>
        <w:tc>
          <w:tcPr>
            <w:tcW w:w="851" w:type="dxa"/>
            <w:vAlign w:val="center"/>
          </w:tcPr>
          <w:p w:rsidR="001E3A3A" w:rsidRPr="002275BE" w:rsidRDefault="007D6988" w:rsidP="00E13A32">
            <w:pPr>
              <w:jc w:val="center"/>
              <w:rPr>
                <w:rFonts w:ascii="宋体" w:hAnsi="宋体"/>
                <w:sz w:val="21"/>
                <w:szCs w:val="21"/>
              </w:rPr>
            </w:pPr>
            <w:r>
              <w:rPr>
                <w:rFonts w:ascii="宋体" w:hAnsi="宋体" w:hint="eastAsia"/>
                <w:sz w:val="21"/>
                <w:szCs w:val="21"/>
              </w:rPr>
              <w:t>C</w:t>
            </w:r>
          </w:p>
        </w:tc>
      </w:tr>
      <w:tr w:rsidR="001E3A3A" w:rsidTr="006F1DDF">
        <w:trPr>
          <w:trHeight w:val="20"/>
          <w:jc w:val="center"/>
        </w:trPr>
        <w:tc>
          <w:tcPr>
            <w:tcW w:w="1739" w:type="dxa"/>
            <w:vAlign w:val="center"/>
          </w:tcPr>
          <w:p w:rsidR="001E3A3A" w:rsidRPr="002275BE" w:rsidRDefault="00372AE1" w:rsidP="00372AE1">
            <w:pPr>
              <w:rPr>
                <w:rFonts w:ascii="宋体" w:hAnsi="宋体"/>
                <w:sz w:val="21"/>
                <w:szCs w:val="21"/>
              </w:rPr>
            </w:pPr>
            <w:r>
              <w:rPr>
                <w:rFonts w:ascii="宋体" w:hAnsi="宋体" w:hint="eastAsia"/>
                <w:sz w:val="21"/>
                <w:szCs w:val="21"/>
              </w:rPr>
              <w:lastRenderedPageBreak/>
              <w:t>待追偿金</w:t>
            </w:r>
            <w:r w:rsidR="001E3A3A" w:rsidRPr="002275BE">
              <w:rPr>
                <w:rFonts w:ascii="宋体" w:hAnsi="宋体" w:hint="eastAsia"/>
                <w:sz w:val="21"/>
                <w:szCs w:val="21"/>
              </w:rPr>
              <w:t>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sz w:val="21"/>
                <w:szCs w:val="21"/>
              </w:rPr>
            </w:pPr>
            <w:r w:rsidRPr="002275BE">
              <w:rPr>
                <w:rFonts w:ascii="宋体" w:hAnsi="宋体" w:hint="eastAsia"/>
                <w:sz w:val="21"/>
                <w:szCs w:val="21"/>
              </w:rPr>
              <w:t>67-86</w:t>
            </w:r>
          </w:p>
        </w:tc>
        <w:tc>
          <w:tcPr>
            <w:tcW w:w="4443" w:type="dxa"/>
            <w:vAlign w:val="center"/>
          </w:tcPr>
          <w:p w:rsidR="001E3A3A" w:rsidRPr="002275BE" w:rsidRDefault="001E3A3A" w:rsidP="00154BC1">
            <w:pPr>
              <w:rPr>
                <w:rFonts w:ascii="宋体" w:hAnsi="宋体"/>
                <w:sz w:val="21"/>
                <w:szCs w:val="21"/>
              </w:rPr>
            </w:pPr>
            <w:r w:rsidRPr="002275BE">
              <w:rPr>
                <w:rFonts w:ascii="宋体" w:hAnsi="宋体" w:hint="eastAsia"/>
                <w:sz w:val="21"/>
                <w:szCs w:val="21"/>
              </w:rPr>
              <w:t>指截止当前时点，</w:t>
            </w:r>
            <w:r w:rsidR="00154BC1" w:rsidRPr="002275BE">
              <w:rPr>
                <w:rFonts w:ascii="宋体" w:hAnsi="宋体" w:hint="eastAsia"/>
                <w:sz w:val="21"/>
                <w:szCs w:val="21"/>
              </w:rPr>
              <w:t>本笔</w:t>
            </w:r>
            <w:r w:rsidR="00154BC1">
              <w:rPr>
                <w:rFonts w:ascii="宋体" w:hAnsi="宋体" w:hint="eastAsia"/>
                <w:sz w:val="21"/>
                <w:szCs w:val="21"/>
              </w:rPr>
              <w:t>保险合同中仍未追偿</w:t>
            </w:r>
            <w:r w:rsidR="00154BC1" w:rsidRPr="002275BE">
              <w:rPr>
                <w:rFonts w:ascii="宋体" w:hAnsi="宋体" w:hint="eastAsia"/>
                <w:sz w:val="21"/>
                <w:szCs w:val="21"/>
              </w:rPr>
              <w:t>收回</w:t>
            </w:r>
            <w:r w:rsidR="00154BC1">
              <w:rPr>
                <w:rFonts w:ascii="宋体" w:hAnsi="宋体" w:hint="eastAsia"/>
                <w:sz w:val="21"/>
                <w:szCs w:val="21"/>
              </w:rPr>
              <w:t>的</w:t>
            </w:r>
            <w:r w:rsidR="00154BC1" w:rsidRPr="002275BE">
              <w:rPr>
                <w:rFonts w:ascii="宋体" w:hAnsi="宋体" w:hint="eastAsia"/>
                <w:sz w:val="21"/>
                <w:szCs w:val="21"/>
              </w:rPr>
              <w:t>代偿款项，</w:t>
            </w:r>
            <w:r w:rsidRPr="002275BE">
              <w:rPr>
                <w:rFonts w:ascii="宋体" w:hAnsi="宋体" w:hint="eastAsia"/>
                <w:sz w:val="21"/>
                <w:szCs w:val="21"/>
              </w:rPr>
              <w:t>包括本</w:t>
            </w:r>
            <w:r w:rsidR="00371B96">
              <w:rPr>
                <w:rFonts w:ascii="宋体" w:hAnsi="宋体" w:hint="eastAsia"/>
                <w:sz w:val="21"/>
                <w:szCs w:val="21"/>
              </w:rPr>
              <w:t>保险</w:t>
            </w:r>
            <w:r w:rsidRPr="002275BE">
              <w:rPr>
                <w:rFonts w:ascii="宋体" w:hAnsi="宋体" w:hint="eastAsia"/>
                <w:sz w:val="21"/>
                <w:szCs w:val="21"/>
              </w:rPr>
              <w:t>公司及其他机构。</w:t>
            </w:r>
            <w:r w:rsidR="00A85A31">
              <w:rPr>
                <w:rFonts w:ascii="宋体" w:hAnsi="宋体" w:hint="eastAsia"/>
                <w:sz w:val="21"/>
                <w:szCs w:val="21"/>
              </w:rPr>
              <w:t>单位为元（人民币）。</w:t>
            </w:r>
          </w:p>
        </w:tc>
        <w:tc>
          <w:tcPr>
            <w:tcW w:w="851" w:type="dxa"/>
            <w:vAlign w:val="center"/>
          </w:tcPr>
          <w:p w:rsidR="001E3A3A" w:rsidRPr="002275BE" w:rsidRDefault="00FA6395" w:rsidP="00E13A32">
            <w:pPr>
              <w:jc w:val="center"/>
              <w:rPr>
                <w:sz w:val="21"/>
                <w:szCs w:val="21"/>
              </w:rPr>
            </w:pPr>
            <w:r>
              <w:rPr>
                <w:rFonts w:ascii="宋体" w:hAnsi="宋体" w:hint="eastAsia"/>
                <w:sz w:val="21"/>
                <w:szCs w:val="21"/>
              </w:rPr>
              <w:t>M</w:t>
            </w:r>
          </w:p>
        </w:tc>
      </w:tr>
      <w:tr w:rsidR="001E3A3A" w:rsidTr="006F1DDF">
        <w:trPr>
          <w:trHeight w:val="20"/>
          <w:jc w:val="center"/>
        </w:trPr>
        <w:tc>
          <w:tcPr>
            <w:tcW w:w="1739"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本机构</w:t>
            </w:r>
            <w:r w:rsidR="00154BC1">
              <w:rPr>
                <w:rFonts w:ascii="宋体" w:hAnsi="宋体" w:hint="eastAsia"/>
                <w:sz w:val="21"/>
                <w:szCs w:val="21"/>
              </w:rPr>
              <w:t>待追偿金</w:t>
            </w:r>
            <w:r w:rsidR="00154BC1" w:rsidRPr="002275BE">
              <w:rPr>
                <w:rFonts w:ascii="宋体" w:hAnsi="宋体" w:hint="eastAsia"/>
                <w:sz w:val="21"/>
                <w:szCs w:val="21"/>
              </w:rPr>
              <w:t>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sz w:val="21"/>
                <w:szCs w:val="21"/>
              </w:rPr>
            </w:pPr>
            <w:r w:rsidRPr="002275BE">
              <w:rPr>
                <w:rFonts w:ascii="宋体" w:hAnsi="宋体" w:hint="eastAsia"/>
                <w:sz w:val="21"/>
                <w:szCs w:val="21"/>
              </w:rPr>
              <w:t>87-106</w:t>
            </w:r>
          </w:p>
        </w:tc>
        <w:tc>
          <w:tcPr>
            <w:tcW w:w="4443" w:type="dxa"/>
            <w:vAlign w:val="center"/>
          </w:tcPr>
          <w:p w:rsidR="001E3A3A" w:rsidRPr="002275BE" w:rsidRDefault="001E3A3A" w:rsidP="00154BC1">
            <w:pPr>
              <w:rPr>
                <w:rFonts w:ascii="宋体" w:hAnsi="宋体"/>
                <w:sz w:val="21"/>
                <w:szCs w:val="21"/>
              </w:rPr>
            </w:pPr>
            <w:r w:rsidRPr="002275BE">
              <w:rPr>
                <w:rFonts w:ascii="宋体" w:hAnsi="宋体" w:hint="eastAsia"/>
                <w:sz w:val="21"/>
                <w:szCs w:val="21"/>
              </w:rPr>
              <w:t>指截止当前时点</w:t>
            </w:r>
            <w:r w:rsidR="00154BC1">
              <w:rPr>
                <w:rFonts w:ascii="宋体" w:hAnsi="宋体" w:hint="eastAsia"/>
                <w:sz w:val="21"/>
                <w:szCs w:val="21"/>
              </w:rPr>
              <w:t>，</w:t>
            </w:r>
            <w:r w:rsidRPr="002275BE">
              <w:rPr>
                <w:rFonts w:ascii="宋体" w:hAnsi="宋体" w:hint="eastAsia"/>
                <w:sz w:val="21"/>
                <w:szCs w:val="21"/>
              </w:rPr>
              <w:t>本笔</w:t>
            </w:r>
            <w:r w:rsidR="00371B96">
              <w:rPr>
                <w:rFonts w:ascii="宋体" w:hAnsi="宋体" w:hint="eastAsia"/>
                <w:sz w:val="21"/>
                <w:szCs w:val="21"/>
              </w:rPr>
              <w:t>保险</w:t>
            </w:r>
            <w:r w:rsidRPr="002275BE">
              <w:rPr>
                <w:rFonts w:ascii="宋体" w:hAnsi="宋体" w:hint="eastAsia"/>
                <w:sz w:val="21"/>
                <w:szCs w:val="21"/>
              </w:rPr>
              <w:t>合同中，</w:t>
            </w:r>
            <w:r w:rsidR="00154BC1" w:rsidRPr="002275BE">
              <w:rPr>
                <w:rFonts w:ascii="宋体" w:hAnsi="宋体" w:hint="eastAsia"/>
                <w:sz w:val="21"/>
                <w:szCs w:val="21"/>
              </w:rPr>
              <w:t>本机构</w:t>
            </w:r>
            <w:r w:rsidR="00154BC1">
              <w:rPr>
                <w:rFonts w:ascii="宋体" w:hAnsi="宋体" w:hint="eastAsia"/>
                <w:sz w:val="21"/>
                <w:szCs w:val="21"/>
              </w:rPr>
              <w:t>仍未追偿</w:t>
            </w:r>
            <w:r w:rsidR="00154BC1" w:rsidRPr="002275BE">
              <w:rPr>
                <w:rFonts w:ascii="宋体" w:hAnsi="宋体" w:hint="eastAsia"/>
                <w:sz w:val="21"/>
                <w:szCs w:val="21"/>
              </w:rPr>
              <w:t>收回</w:t>
            </w:r>
            <w:r w:rsidR="00154BC1">
              <w:rPr>
                <w:rFonts w:ascii="宋体" w:hAnsi="宋体" w:hint="eastAsia"/>
                <w:sz w:val="21"/>
                <w:szCs w:val="21"/>
              </w:rPr>
              <w:t>的</w:t>
            </w:r>
            <w:r w:rsidR="00154BC1" w:rsidRPr="002275BE">
              <w:rPr>
                <w:rFonts w:ascii="宋体" w:hAnsi="宋体" w:hint="eastAsia"/>
                <w:sz w:val="21"/>
                <w:szCs w:val="21"/>
              </w:rPr>
              <w:t>代偿款项</w:t>
            </w:r>
            <w:r w:rsidRPr="002275BE">
              <w:rPr>
                <w:rFonts w:ascii="宋体" w:hAnsi="宋体" w:hint="eastAsia"/>
                <w:sz w:val="21"/>
                <w:szCs w:val="21"/>
              </w:rPr>
              <w:t>。</w:t>
            </w:r>
            <w:r w:rsidR="00A85A31">
              <w:rPr>
                <w:rFonts w:ascii="宋体" w:hAnsi="宋体" w:hint="eastAsia"/>
                <w:sz w:val="21"/>
                <w:szCs w:val="21"/>
              </w:rPr>
              <w:t>单位为元（人民币）。</w:t>
            </w:r>
          </w:p>
        </w:tc>
        <w:tc>
          <w:tcPr>
            <w:tcW w:w="851"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M</w:t>
            </w:r>
          </w:p>
        </w:tc>
      </w:tr>
      <w:tr w:rsidR="001E3A3A" w:rsidTr="006F1DDF">
        <w:trPr>
          <w:trHeight w:val="20"/>
          <w:jc w:val="center"/>
        </w:trPr>
        <w:tc>
          <w:tcPr>
            <w:tcW w:w="1739" w:type="dxa"/>
            <w:vAlign w:val="center"/>
          </w:tcPr>
          <w:p w:rsidR="001E3A3A" w:rsidRPr="002275BE" w:rsidRDefault="001E3A3A" w:rsidP="0050272E">
            <w:pPr>
              <w:rPr>
                <w:rFonts w:ascii="宋体" w:hAnsi="宋体"/>
                <w:sz w:val="21"/>
                <w:szCs w:val="21"/>
              </w:rPr>
            </w:pPr>
            <w:r w:rsidRPr="002275BE">
              <w:rPr>
                <w:rFonts w:ascii="宋体" w:hAnsi="宋体" w:hint="eastAsia"/>
                <w:sz w:val="21"/>
                <w:szCs w:val="21"/>
              </w:rPr>
              <w:t>累计追偿金额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cs="宋体"/>
                <w:sz w:val="21"/>
                <w:szCs w:val="21"/>
              </w:rPr>
            </w:pPr>
            <w:r w:rsidRPr="002275BE">
              <w:rPr>
                <w:rFonts w:ascii="宋体" w:hAnsi="宋体" w:cs="宋体" w:hint="eastAsia"/>
                <w:sz w:val="21"/>
                <w:szCs w:val="21"/>
              </w:rPr>
              <w:t>107-126</w:t>
            </w:r>
          </w:p>
        </w:tc>
        <w:tc>
          <w:tcPr>
            <w:tcW w:w="4443"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指针对本笔</w:t>
            </w:r>
            <w:r w:rsidR="00371B96">
              <w:rPr>
                <w:rFonts w:ascii="宋体" w:hAnsi="宋体" w:hint="eastAsia"/>
                <w:sz w:val="21"/>
                <w:szCs w:val="21"/>
              </w:rPr>
              <w:t>保险</w:t>
            </w:r>
            <w:r w:rsidRPr="002275BE">
              <w:rPr>
                <w:rFonts w:ascii="宋体" w:hAnsi="宋体" w:hint="eastAsia"/>
                <w:sz w:val="21"/>
                <w:szCs w:val="21"/>
              </w:rPr>
              <w:t>合同截止当前时点的所有回收金额合计。</w:t>
            </w:r>
            <w:r w:rsidR="00A85A31">
              <w:rPr>
                <w:rFonts w:ascii="宋体" w:hAnsi="宋体" w:hint="eastAsia"/>
                <w:sz w:val="21"/>
                <w:szCs w:val="21"/>
              </w:rPr>
              <w:t>单位为元（人民币）。</w:t>
            </w:r>
          </w:p>
        </w:tc>
        <w:tc>
          <w:tcPr>
            <w:tcW w:w="851"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M</w:t>
            </w:r>
          </w:p>
        </w:tc>
      </w:tr>
      <w:tr w:rsidR="001E3A3A" w:rsidTr="006F1DDF">
        <w:trPr>
          <w:trHeight w:val="20"/>
          <w:jc w:val="center"/>
        </w:trPr>
        <w:tc>
          <w:tcPr>
            <w:tcW w:w="1739" w:type="dxa"/>
            <w:vAlign w:val="center"/>
          </w:tcPr>
          <w:p w:rsidR="001E3A3A" w:rsidRPr="00E4491A" w:rsidRDefault="009723FD" w:rsidP="00E13A32">
            <w:pPr>
              <w:rPr>
                <w:rFonts w:ascii="宋体" w:hAnsi="宋体"/>
                <w:color w:val="FF0000"/>
                <w:sz w:val="21"/>
                <w:szCs w:val="21"/>
              </w:rPr>
            </w:pPr>
            <w:r w:rsidRPr="009723FD">
              <w:rPr>
                <w:rFonts w:ascii="宋体" w:hAnsi="宋体" w:hint="eastAsia"/>
                <w:sz w:val="21"/>
                <w:szCs w:val="21"/>
              </w:rPr>
              <w:t>累计损失金额</w:t>
            </w:r>
          </w:p>
        </w:tc>
        <w:tc>
          <w:tcPr>
            <w:tcW w:w="772"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N</w:t>
            </w:r>
          </w:p>
        </w:tc>
        <w:tc>
          <w:tcPr>
            <w:tcW w:w="709" w:type="dxa"/>
            <w:vAlign w:val="center"/>
          </w:tcPr>
          <w:p w:rsidR="001E3A3A" w:rsidRPr="002275BE" w:rsidRDefault="001E3A3A" w:rsidP="00E13A32">
            <w:pPr>
              <w:jc w:val="center"/>
              <w:rPr>
                <w:rFonts w:ascii="宋体" w:hAnsi="宋体"/>
                <w:sz w:val="21"/>
                <w:szCs w:val="21"/>
              </w:rPr>
            </w:pPr>
            <w:r w:rsidRPr="002275BE">
              <w:rPr>
                <w:rFonts w:ascii="宋体" w:hAnsi="宋体" w:hint="eastAsia"/>
                <w:sz w:val="21"/>
                <w:szCs w:val="21"/>
              </w:rPr>
              <w:t>20</w:t>
            </w:r>
          </w:p>
        </w:tc>
        <w:tc>
          <w:tcPr>
            <w:tcW w:w="992" w:type="dxa"/>
            <w:vAlign w:val="center"/>
          </w:tcPr>
          <w:p w:rsidR="001E3A3A" w:rsidRPr="002275BE" w:rsidRDefault="001E3A3A" w:rsidP="00AE0D14">
            <w:pPr>
              <w:jc w:val="center"/>
              <w:rPr>
                <w:rFonts w:ascii="宋体" w:hAnsi="宋体"/>
                <w:sz w:val="21"/>
                <w:szCs w:val="21"/>
              </w:rPr>
            </w:pPr>
            <w:r w:rsidRPr="002275BE">
              <w:rPr>
                <w:rFonts w:ascii="宋体" w:hAnsi="宋体" w:hint="eastAsia"/>
                <w:sz w:val="21"/>
                <w:szCs w:val="21"/>
              </w:rPr>
              <w:t>127-146</w:t>
            </w:r>
          </w:p>
        </w:tc>
        <w:tc>
          <w:tcPr>
            <w:tcW w:w="4443" w:type="dxa"/>
            <w:vAlign w:val="center"/>
          </w:tcPr>
          <w:p w:rsidR="001E3A3A" w:rsidRPr="002275BE" w:rsidRDefault="001E3A3A" w:rsidP="00E13A32">
            <w:pPr>
              <w:rPr>
                <w:rFonts w:ascii="宋体" w:hAnsi="宋体"/>
                <w:sz w:val="21"/>
                <w:szCs w:val="21"/>
              </w:rPr>
            </w:pPr>
            <w:r w:rsidRPr="002275BE">
              <w:rPr>
                <w:rFonts w:ascii="宋体" w:hAnsi="宋体" w:hint="eastAsia"/>
                <w:sz w:val="21"/>
                <w:szCs w:val="21"/>
              </w:rPr>
              <w:t>指本笔</w:t>
            </w:r>
            <w:r w:rsidR="00371B96">
              <w:rPr>
                <w:rFonts w:ascii="宋体" w:hAnsi="宋体" w:hint="eastAsia"/>
                <w:sz w:val="21"/>
                <w:szCs w:val="21"/>
              </w:rPr>
              <w:t>保险</w:t>
            </w:r>
            <w:r w:rsidR="00FA6395">
              <w:rPr>
                <w:rFonts w:ascii="宋体" w:hAnsi="宋体" w:hint="eastAsia"/>
                <w:sz w:val="21"/>
                <w:szCs w:val="21"/>
              </w:rPr>
              <w:t>合同截止当前时点已确认的累计损失金额，若无损失，可以填报为空。</w:t>
            </w:r>
            <w:r w:rsidR="00A85A31">
              <w:rPr>
                <w:rFonts w:ascii="宋体" w:hAnsi="宋体" w:hint="eastAsia"/>
                <w:sz w:val="21"/>
                <w:szCs w:val="21"/>
              </w:rPr>
              <w:t>单位为元（人民币）。</w:t>
            </w:r>
          </w:p>
        </w:tc>
        <w:tc>
          <w:tcPr>
            <w:tcW w:w="851" w:type="dxa"/>
            <w:vAlign w:val="center"/>
          </w:tcPr>
          <w:p w:rsidR="001E3A3A" w:rsidRPr="002275BE" w:rsidRDefault="00FA6395" w:rsidP="00E13A32">
            <w:pPr>
              <w:jc w:val="center"/>
              <w:rPr>
                <w:sz w:val="21"/>
                <w:szCs w:val="21"/>
              </w:rPr>
            </w:pPr>
            <w:r>
              <w:rPr>
                <w:rFonts w:ascii="宋体" w:hAnsi="宋体" w:hint="eastAsia"/>
                <w:sz w:val="21"/>
                <w:szCs w:val="21"/>
              </w:rPr>
              <w:t>C</w:t>
            </w:r>
          </w:p>
        </w:tc>
      </w:tr>
      <w:tr w:rsidR="001E3A3A" w:rsidTr="006F1DDF">
        <w:trPr>
          <w:trHeight w:val="20"/>
          <w:jc w:val="center"/>
        </w:trPr>
        <w:tc>
          <w:tcPr>
            <w:tcW w:w="1739" w:type="dxa"/>
            <w:vAlign w:val="center"/>
          </w:tcPr>
          <w:p w:rsidR="001E3A3A" w:rsidRPr="002275BE" w:rsidRDefault="001E3A3A" w:rsidP="0038202B">
            <w:pPr>
              <w:rPr>
                <w:rFonts w:ascii="宋体" w:hAnsi="宋体"/>
                <w:sz w:val="21"/>
                <w:szCs w:val="21"/>
              </w:rPr>
            </w:pPr>
            <w:r w:rsidRPr="002275BE">
              <w:rPr>
                <w:rFonts w:ascii="宋体" w:hAnsi="宋体" w:hint="eastAsia"/>
                <w:sz w:val="21"/>
                <w:szCs w:val="21"/>
              </w:rPr>
              <w:t>预留字段</w:t>
            </w:r>
          </w:p>
        </w:tc>
        <w:tc>
          <w:tcPr>
            <w:tcW w:w="772" w:type="dxa"/>
            <w:vAlign w:val="center"/>
          </w:tcPr>
          <w:p w:rsidR="001E3A3A" w:rsidRPr="002275BE" w:rsidRDefault="001E3A3A" w:rsidP="0038202B">
            <w:pPr>
              <w:jc w:val="center"/>
              <w:rPr>
                <w:rFonts w:ascii="宋体" w:hAnsi="宋体"/>
                <w:sz w:val="21"/>
                <w:szCs w:val="21"/>
              </w:rPr>
            </w:pPr>
            <w:r w:rsidRPr="002275BE">
              <w:rPr>
                <w:rFonts w:ascii="宋体" w:hAnsi="宋体" w:hint="eastAsia"/>
                <w:sz w:val="21"/>
                <w:szCs w:val="21"/>
              </w:rPr>
              <w:t>ANC</w:t>
            </w:r>
          </w:p>
        </w:tc>
        <w:tc>
          <w:tcPr>
            <w:tcW w:w="709" w:type="dxa"/>
            <w:vAlign w:val="center"/>
          </w:tcPr>
          <w:p w:rsidR="001E3A3A" w:rsidRPr="002275BE" w:rsidRDefault="001E3A3A" w:rsidP="0038202B">
            <w:pPr>
              <w:jc w:val="center"/>
              <w:rPr>
                <w:rFonts w:ascii="宋体" w:hAnsi="宋体"/>
                <w:sz w:val="21"/>
                <w:szCs w:val="21"/>
              </w:rPr>
            </w:pPr>
            <w:r w:rsidRPr="002275BE">
              <w:rPr>
                <w:rFonts w:ascii="宋体" w:hAnsi="宋体" w:hint="eastAsia"/>
                <w:sz w:val="21"/>
                <w:szCs w:val="21"/>
              </w:rPr>
              <w:t>60</w:t>
            </w:r>
          </w:p>
        </w:tc>
        <w:tc>
          <w:tcPr>
            <w:tcW w:w="992" w:type="dxa"/>
            <w:vAlign w:val="center"/>
          </w:tcPr>
          <w:p w:rsidR="001E3A3A" w:rsidRPr="002275BE" w:rsidRDefault="001E3A3A" w:rsidP="0038202B">
            <w:pPr>
              <w:jc w:val="center"/>
              <w:rPr>
                <w:rFonts w:ascii="宋体" w:hAnsi="宋体" w:cs="宋体"/>
                <w:sz w:val="21"/>
                <w:szCs w:val="21"/>
              </w:rPr>
            </w:pPr>
            <w:r w:rsidRPr="002275BE">
              <w:rPr>
                <w:rFonts w:ascii="宋体" w:hAnsi="宋体" w:cs="宋体" w:hint="eastAsia"/>
                <w:sz w:val="21"/>
                <w:szCs w:val="21"/>
              </w:rPr>
              <w:t>147-206</w:t>
            </w:r>
          </w:p>
        </w:tc>
        <w:tc>
          <w:tcPr>
            <w:tcW w:w="4443" w:type="dxa"/>
            <w:vAlign w:val="center"/>
          </w:tcPr>
          <w:p w:rsidR="001E3A3A" w:rsidRPr="002275BE" w:rsidRDefault="001E3A3A" w:rsidP="0038202B">
            <w:pPr>
              <w:rPr>
                <w:rFonts w:ascii="宋体" w:hAnsi="宋体"/>
                <w:sz w:val="21"/>
                <w:szCs w:val="21"/>
              </w:rPr>
            </w:pPr>
          </w:p>
        </w:tc>
        <w:tc>
          <w:tcPr>
            <w:tcW w:w="851" w:type="dxa"/>
            <w:vAlign w:val="center"/>
          </w:tcPr>
          <w:p w:rsidR="001E3A3A" w:rsidRPr="002275BE" w:rsidRDefault="001E3A3A" w:rsidP="0038202B">
            <w:pPr>
              <w:jc w:val="center"/>
              <w:rPr>
                <w:rFonts w:ascii="宋体" w:hAnsi="宋体"/>
                <w:sz w:val="21"/>
                <w:szCs w:val="21"/>
              </w:rPr>
            </w:pPr>
            <w:r w:rsidRPr="002275BE">
              <w:rPr>
                <w:rFonts w:ascii="宋体" w:hAnsi="宋体" w:hint="eastAsia"/>
                <w:sz w:val="21"/>
                <w:szCs w:val="21"/>
              </w:rPr>
              <w:t>O</w:t>
            </w:r>
          </w:p>
        </w:tc>
      </w:tr>
    </w:tbl>
    <w:p w:rsidR="00C47721" w:rsidRDefault="00C47721" w:rsidP="00C47721">
      <w:pPr>
        <w:widowControl w:val="0"/>
        <w:spacing w:line="360" w:lineRule="auto"/>
        <w:rPr>
          <w:rFonts w:ascii="宋体" w:hAnsi="宋体"/>
          <w:b/>
        </w:rPr>
      </w:pPr>
    </w:p>
    <w:p w:rsidR="00423953" w:rsidRDefault="00423953"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代偿明细信息段数据项</w:t>
      </w:r>
    </w:p>
    <w:tbl>
      <w:tblPr>
        <w:tblW w:w="9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3"/>
        <w:gridCol w:w="754"/>
        <w:gridCol w:w="646"/>
        <w:gridCol w:w="1116"/>
        <w:gridCol w:w="4571"/>
        <w:gridCol w:w="766"/>
      </w:tblGrid>
      <w:tr w:rsidR="001E3A3A" w:rsidRPr="00832328" w:rsidTr="00FA6395">
        <w:trPr>
          <w:trHeight w:val="20"/>
          <w:tblHeader/>
          <w:jc w:val="center"/>
        </w:trPr>
        <w:tc>
          <w:tcPr>
            <w:tcW w:w="1533" w:type="dxa"/>
            <w:shd w:val="clear" w:color="auto" w:fill="C0C0C0"/>
          </w:tcPr>
          <w:p w:rsidR="001E3A3A" w:rsidRPr="00832328" w:rsidRDefault="001E3A3A" w:rsidP="005108BA">
            <w:pPr>
              <w:pStyle w:val="af0"/>
              <w:widowControl w:val="0"/>
              <w:spacing w:before="0" w:line="240" w:lineRule="auto"/>
              <w:rPr>
                <w:rFonts w:hAnsi="宋体"/>
                <w:b/>
                <w:kern w:val="2"/>
                <w:szCs w:val="21"/>
              </w:rPr>
            </w:pPr>
            <w:r w:rsidRPr="00832328">
              <w:rPr>
                <w:rFonts w:hAnsi="宋体"/>
                <w:b/>
                <w:kern w:val="2"/>
                <w:szCs w:val="21"/>
              </w:rPr>
              <w:t>数据项名称</w:t>
            </w:r>
          </w:p>
        </w:tc>
        <w:tc>
          <w:tcPr>
            <w:tcW w:w="754" w:type="dxa"/>
            <w:shd w:val="clear" w:color="auto" w:fill="C0C0C0"/>
          </w:tcPr>
          <w:p w:rsidR="001E3A3A" w:rsidRPr="00832328" w:rsidRDefault="001E3A3A" w:rsidP="005108BA">
            <w:pPr>
              <w:rPr>
                <w:rFonts w:ascii="宋体" w:hAnsi="宋体"/>
                <w:b/>
                <w:sz w:val="21"/>
                <w:szCs w:val="21"/>
              </w:rPr>
            </w:pPr>
            <w:r w:rsidRPr="00832328">
              <w:rPr>
                <w:rFonts w:ascii="宋体" w:hAnsi="宋体"/>
                <w:b/>
                <w:sz w:val="21"/>
                <w:szCs w:val="21"/>
              </w:rPr>
              <w:t>类型</w:t>
            </w:r>
          </w:p>
        </w:tc>
        <w:tc>
          <w:tcPr>
            <w:tcW w:w="646" w:type="dxa"/>
            <w:shd w:val="clear" w:color="auto" w:fill="C0C0C0"/>
          </w:tcPr>
          <w:p w:rsidR="001E3A3A" w:rsidRPr="00832328" w:rsidRDefault="001E3A3A" w:rsidP="005108BA">
            <w:pPr>
              <w:jc w:val="center"/>
              <w:rPr>
                <w:rFonts w:ascii="宋体" w:hAnsi="宋体"/>
                <w:b/>
                <w:sz w:val="21"/>
                <w:szCs w:val="21"/>
              </w:rPr>
            </w:pPr>
            <w:r w:rsidRPr="00832328">
              <w:rPr>
                <w:rFonts w:ascii="宋体" w:hAnsi="宋体"/>
                <w:b/>
                <w:sz w:val="21"/>
                <w:szCs w:val="21"/>
              </w:rPr>
              <w:t>长度</w:t>
            </w:r>
          </w:p>
        </w:tc>
        <w:tc>
          <w:tcPr>
            <w:tcW w:w="1116" w:type="dxa"/>
            <w:shd w:val="clear" w:color="auto" w:fill="C0C0C0"/>
          </w:tcPr>
          <w:p w:rsidR="001E3A3A" w:rsidRPr="00832328" w:rsidRDefault="001E3A3A" w:rsidP="005108BA">
            <w:pPr>
              <w:pStyle w:val="af0"/>
              <w:widowControl w:val="0"/>
              <w:spacing w:before="0" w:line="240" w:lineRule="auto"/>
              <w:rPr>
                <w:rFonts w:hAnsi="宋体"/>
                <w:b/>
                <w:kern w:val="2"/>
                <w:szCs w:val="21"/>
              </w:rPr>
            </w:pPr>
            <w:r w:rsidRPr="00832328">
              <w:rPr>
                <w:rFonts w:hAnsi="宋体"/>
                <w:b/>
                <w:kern w:val="2"/>
                <w:szCs w:val="21"/>
              </w:rPr>
              <w:t>位置</w:t>
            </w:r>
          </w:p>
        </w:tc>
        <w:tc>
          <w:tcPr>
            <w:tcW w:w="4571" w:type="dxa"/>
            <w:shd w:val="clear" w:color="auto" w:fill="C0C0C0"/>
          </w:tcPr>
          <w:p w:rsidR="001E3A3A" w:rsidRPr="00832328" w:rsidRDefault="001E3A3A" w:rsidP="005108BA">
            <w:pPr>
              <w:pStyle w:val="af0"/>
              <w:widowControl w:val="0"/>
              <w:spacing w:before="0" w:line="240" w:lineRule="auto"/>
              <w:rPr>
                <w:rFonts w:hAnsi="宋体"/>
                <w:b/>
                <w:kern w:val="2"/>
                <w:szCs w:val="21"/>
              </w:rPr>
            </w:pPr>
            <w:r w:rsidRPr="00832328">
              <w:rPr>
                <w:rFonts w:hAnsi="宋体"/>
                <w:b/>
                <w:kern w:val="2"/>
                <w:szCs w:val="21"/>
              </w:rPr>
              <w:t>数据项描述及代码表</w:t>
            </w:r>
          </w:p>
        </w:tc>
        <w:tc>
          <w:tcPr>
            <w:tcW w:w="766" w:type="dxa"/>
            <w:shd w:val="clear" w:color="auto" w:fill="C0C0C0"/>
          </w:tcPr>
          <w:p w:rsidR="001E3A3A" w:rsidRPr="00832328" w:rsidRDefault="001E3A3A" w:rsidP="005108BA">
            <w:pPr>
              <w:jc w:val="center"/>
              <w:rPr>
                <w:rFonts w:ascii="宋体" w:hAnsi="宋体"/>
                <w:b/>
                <w:sz w:val="21"/>
                <w:szCs w:val="21"/>
              </w:rPr>
            </w:pPr>
            <w:r w:rsidRPr="00832328">
              <w:rPr>
                <w:rFonts w:ascii="宋体" w:hAnsi="宋体"/>
                <w:b/>
                <w:sz w:val="21"/>
                <w:szCs w:val="21"/>
              </w:rPr>
              <w:t>状态</w:t>
            </w:r>
          </w:p>
        </w:tc>
      </w:tr>
      <w:tr w:rsidR="001E3A3A" w:rsidTr="00FA6395">
        <w:trPr>
          <w:trHeight w:val="20"/>
          <w:jc w:val="center"/>
        </w:trPr>
        <w:tc>
          <w:tcPr>
            <w:tcW w:w="1533"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段标</w:t>
            </w:r>
          </w:p>
        </w:tc>
        <w:tc>
          <w:tcPr>
            <w:tcW w:w="754"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AN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1-1</w:t>
            </w:r>
          </w:p>
        </w:tc>
        <w:tc>
          <w:tcPr>
            <w:tcW w:w="4571" w:type="dxa"/>
            <w:vAlign w:val="center"/>
          </w:tcPr>
          <w:p w:rsidR="001E3A3A" w:rsidRPr="00832328" w:rsidRDefault="001E3A3A" w:rsidP="00502349">
            <w:pPr>
              <w:rPr>
                <w:rFonts w:ascii="宋体" w:hAnsi="宋体"/>
                <w:sz w:val="21"/>
                <w:szCs w:val="21"/>
              </w:rPr>
            </w:pPr>
            <w:r w:rsidRPr="00832328">
              <w:rPr>
                <w:rFonts w:ascii="宋体" w:hAnsi="宋体"/>
                <w:sz w:val="21"/>
                <w:szCs w:val="21"/>
              </w:rPr>
              <w:t>填“</w:t>
            </w:r>
            <w:r w:rsidRPr="00832328">
              <w:rPr>
                <w:rFonts w:ascii="宋体" w:hAnsi="宋体" w:hint="eastAsia"/>
                <w:sz w:val="21"/>
                <w:szCs w:val="21"/>
              </w:rPr>
              <w:t>J</w:t>
            </w:r>
            <w:r w:rsidRPr="00832328">
              <w:rPr>
                <w:rFonts w:ascii="宋体" w:hAnsi="宋体"/>
                <w:sz w:val="21"/>
                <w:szCs w:val="21"/>
              </w:rPr>
              <w:t>”表示本信息段为</w:t>
            </w:r>
            <w:r w:rsidRPr="00832328">
              <w:rPr>
                <w:rFonts w:ascii="宋体" w:hAnsi="宋体" w:hint="eastAsia"/>
                <w:sz w:val="21"/>
                <w:szCs w:val="21"/>
              </w:rPr>
              <w:t>代偿明细信息</w:t>
            </w:r>
            <w:r w:rsidRPr="00832328">
              <w:rPr>
                <w:rFonts w:ascii="宋体" w:hAnsi="宋体"/>
                <w:sz w:val="21"/>
                <w:szCs w:val="21"/>
              </w:rPr>
              <w:t>段。</w:t>
            </w:r>
          </w:p>
        </w:tc>
        <w:tc>
          <w:tcPr>
            <w:tcW w:w="76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r w:rsidR="001E3A3A" w:rsidTr="00FA6395">
        <w:trPr>
          <w:trHeight w:val="20"/>
          <w:jc w:val="center"/>
        </w:trPr>
        <w:tc>
          <w:tcPr>
            <w:tcW w:w="1533"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代偿日期</w:t>
            </w:r>
          </w:p>
        </w:tc>
        <w:tc>
          <w:tcPr>
            <w:tcW w:w="754"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8</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2-9</w:t>
            </w:r>
          </w:p>
        </w:tc>
        <w:tc>
          <w:tcPr>
            <w:tcW w:w="4571" w:type="dxa"/>
            <w:vAlign w:val="center"/>
          </w:tcPr>
          <w:p w:rsidR="001E3A3A" w:rsidRPr="00832328" w:rsidRDefault="001E3A3A" w:rsidP="00AE0D14">
            <w:pPr>
              <w:rPr>
                <w:rFonts w:ascii="宋体" w:hAnsi="宋体"/>
                <w:sz w:val="21"/>
                <w:szCs w:val="21"/>
              </w:rPr>
            </w:pPr>
            <w:r w:rsidRPr="00832328">
              <w:rPr>
                <w:rFonts w:ascii="宋体" w:hAnsi="宋体" w:hint="eastAsia"/>
                <w:sz w:val="21"/>
                <w:szCs w:val="21"/>
              </w:rPr>
              <w:t>指针对本笔</w:t>
            </w:r>
            <w:r w:rsidR="00371B96">
              <w:rPr>
                <w:rFonts w:ascii="宋体" w:hAnsi="宋体" w:hint="eastAsia"/>
                <w:sz w:val="21"/>
                <w:szCs w:val="21"/>
              </w:rPr>
              <w:t>保险</w:t>
            </w:r>
            <w:r w:rsidRPr="00832328">
              <w:rPr>
                <w:rFonts w:ascii="宋体" w:hAnsi="宋体" w:hint="eastAsia"/>
                <w:sz w:val="21"/>
                <w:szCs w:val="21"/>
              </w:rPr>
              <w:t>合同发生代偿的日期。格式为YYYYMMDD。</w:t>
            </w:r>
          </w:p>
        </w:tc>
        <w:tc>
          <w:tcPr>
            <w:tcW w:w="76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r w:rsidR="001E3A3A" w:rsidTr="00FA6395">
        <w:trPr>
          <w:trHeight w:val="20"/>
          <w:jc w:val="center"/>
        </w:trPr>
        <w:tc>
          <w:tcPr>
            <w:tcW w:w="1533"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代偿金额</w:t>
            </w:r>
          </w:p>
        </w:tc>
        <w:tc>
          <w:tcPr>
            <w:tcW w:w="754"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20</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10-29</w:t>
            </w:r>
          </w:p>
        </w:tc>
        <w:tc>
          <w:tcPr>
            <w:tcW w:w="4571"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指针对本笔</w:t>
            </w:r>
            <w:r w:rsidR="00371B96">
              <w:rPr>
                <w:rFonts w:ascii="宋体" w:hAnsi="宋体" w:hint="eastAsia"/>
                <w:sz w:val="21"/>
                <w:szCs w:val="21"/>
              </w:rPr>
              <w:t>保险</w:t>
            </w:r>
            <w:r w:rsidRPr="00832328">
              <w:rPr>
                <w:rFonts w:ascii="宋体" w:hAnsi="宋体" w:hint="eastAsia"/>
                <w:sz w:val="21"/>
                <w:szCs w:val="21"/>
              </w:rPr>
              <w:t>合同发生代偿的金额</w:t>
            </w:r>
            <w:r w:rsidR="00973474">
              <w:rPr>
                <w:rFonts w:ascii="宋体" w:hAnsi="宋体" w:hint="eastAsia"/>
                <w:sz w:val="21"/>
                <w:szCs w:val="21"/>
              </w:rPr>
              <w:t>，包含本金、利息和罚息</w:t>
            </w:r>
            <w:r w:rsidR="00973474" w:rsidRPr="00832328">
              <w:rPr>
                <w:rFonts w:ascii="宋体" w:hAnsi="宋体" w:hint="eastAsia"/>
                <w:sz w:val="21"/>
                <w:szCs w:val="21"/>
              </w:rPr>
              <w:t>。</w:t>
            </w:r>
            <w:r w:rsidR="00973474">
              <w:rPr>
                <w:rFonts w:ascii="宋体" w:hAnsi="宋体" w:hint="eastAsia"/>
                <w:sz w:val="21"/>
                <w:szCs w:val="21"/>
              </w:rPr>
              <w:t>单位为元（人民币）。</w:t>
            </w:r>
          </w:p>
        </w:tc>
        <w:tc>
          <w:tcPr>
            <w:tcW w:w="76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bl>
    <w:p w:rsidR="00C47721" w:rsidRDefault="00C47721" w:rsidP="00C47721">
      <w:pPr>
        <w:widowControl w:val="0"/>
        <w:spacing w:line="360" w:lineRule="auto"/>
        <w:rPr>
          <w:rFonts w:ascii="宋体" w:hAnsi="宋体"/>
          <w:b/>
        </w:rPr>
      </w:pPr>
    </w:p>
    <w:p w:rsidR="00423953" w:rsidRDefault="00423953"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追偿明细信息段数据项</w:t>
      </w: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0"/>
        <w:gridCol w:w="697"/>
        <w:gridCol w:w="646"/>
        <w:gridCol w:w="1116"/>
        <w:gridCol w:w="4628"/>
        <w:gridCol w:w="822"/>
      </w:tblGrid>
      <w:tr w:rsidR="001E3A3A" w:rsidTr="00FA6395">
        <w:trPr>
          <w:trHeight w:val="20"/>
          <w:tblHeader/>
          <w:jc w:val="center"/>
        </w:trPr>
        <w:tc>
          <w:tcPr>
            <w:tcW w:w="1590" w:type="dxa"/>
            <w:shd w:val="clear" w:color="auto" w:fill="C0C0C0"/>
          </w:tcPr>
          <w:p w:rsidR="001E3A3A" w:rsidRPr="00376E61" w:rsidRDefault="001E3A3A" w:rsidP="005108BA">
            <w:pPr>
              <w:pStyle w:val="af0"/>
              <w:widowControl w:val="0"/>
              <w:spacing w:before="0" w:line="240" w:lineRule="auto"/>
              <w:rPr>
                <w:rFonts w:hAnsi="宋体"/>
                <w:b/>
                <w:kern w:val="2"/>
                <w:szCs w:val="21"/>
              </w:rPr>
            </w:pPr>
            <w:r w:rsidRPr="00376E61">
              <w:rPr>
                <w:rFonts w:hAnsi="宋体"/>
                <w:b/>
                <w:kern w:val="2"/>
                <w:szCs w:val="21"/>
              </w:rPr>
              <w:t>数据项名称</w:t>
            </w:r>
          </w:p>
        </w:tc>
        <w:tc>
          <w:tcPr>
            <w:tcW w:w="697" w:type="dxa"/>
            <w:shd w:val="clear" w:color="auto" w:fill="C0C0C0"/>
          </w:tcPr>
          <w:p w:rsidR="001E3A3A" w:rsidRPr="00376E61" w:rsidRDefault="001E3A3A" w:rsidP="005108BA">
            <w:pPr>
              <w:rPr>
                <w:rFonts w:ascii="宋体" w:hAnsi="宋体"/>
                <w:b/>
                <w:sz w:val="21"/>
                <w:szCs w:val="21"/>
              </w:rPr>
            </w:pPr>
            <w:r w:rsidRPr="00376E61">
              <w:rPr>
                <w:rFonts w:ascii="宋体" w:hAnsi="宋体"/>
                <w:b/>
                <w:sz w:val="21"/>
                <w:szCs w:val="21"/>
              </w:rPr>
              <w:t>类型</w:t>
            </w:r>
          </w:p>
        </w:tc>
        <w:tc>
          <w:tcPr>
            <w:tcW w:w="646" w:type="dxa"/>
            <w:shd w:val="clear" w:color="auto" w:fill="C0C0C0"/>
          </w:tcPr>
          <w:p w:rsidR="001E3A3A" w:rsidRPr="00376E61" w:rsidRDefault="001E3A3A" w:rsidP="005108BA">
            <w:pPr>
              <w:jc w:val="center"/>
              <w:rPr>
                <w:rFonts w:ascii="宋体" w:hAnsi="宋体"/>
                <w:b/>
                <w:sz w:val="21"/>
                <w:szCs w:val="21"/>
              </w:rPr>
            </w:pPr>
            <w:r w:rsidRPr="00376E61">
              <w:rPr>
                <w:rFonts w:ascii="宋体" w:hAnsi="宋体"/>
                <w:b/>
                <w:sz w:val="21"/>
                <w:szCs w:val="21"/>
              </w:rPr>
              <w:t>长度</w:t>
            </w:r>
          </w:p>
        </w:tc>
        <w:tc>
          <w:tcPr>
            <w:tcW w:w="1116" w:type="dxa"/>
            <w:shd w:val="clear" w:color="auto" w:fill="C0C0C0"/>
          </w:tcPr>
          <w:p w:rsidR="001E3A3A" w:rsidRPr="00376E61" w:rsidRDefault="001E3A3A" w:rsidP="005108BA">
            <w:pPr>
              <w:pStyle w:val="af0"/>
              <w:widowControl w:val="0"/>
              <w:spacing w:before="0" w:line="240" w:lineRule="auto"/>
              <w:rPr>
                <w:rFonts w:hAnsi="宋体"/>
                <w:b/>
                <w:kern w:val="2"/>
                <w:szCs w:val="21"/>
              </w:rPr>
            </w:pPr>
            <w:r w:rsidRPr="00376E61">
              <w:rPr>
                <w:rFonts w:hAnsi="宋体"/>
                <w:b/>
                <w:kern w:val="2"/>
                <w:szCs w:val="21"/>
              </w:rPr>
              <w:t>位置</w:t>
            </w:r>
          </w:p>
        </w:tc>
        <w:tc>
          <w:tcPr>
            <w:tcW w:w="4628" w:type="dxa"/>
            <w:shd w:val="clear" w:color="auto" w:fill="C0C0C0"/>
          </w:tcPr>
          <w:p w:rsidR="001E3A3A" w:rsidRPr="00376E61" w:rsidRDefault="001E3A3A" w:rsidP="005108BA">
            <w:pPr>
              <w:pStyle w:val="af0"/>
              <w:widowControl w:val="0"/>
              <w:spacing w:before="0" w:line="240" w:lineRule="auto"/>
              <w:rPr>
                <w:rFonts w:hAnsi="宋体"/>
                <w:b/>
                <w:kern w:val="2"/>
                <w:szCs w:val="21"/>
              </w:rPr>
            </w:pPr>
            <w:r w:rsidRPr="00376E61">
              <w:rPr>
                <w:rFonts w:hAnsi="宋体"/>
                <w:b/>
                <w:kern w:val="2"/>
                <w:szCs w:val="21"/>
              </w:rPr>
              <w:t>数据项描述及代码表</w:t>
            </w:r>
          </w:p>
        </w:tc>
        <w:tc>
          <w:tcPr>
            <w:tcW w:w="822" w:type="dxa"/>
            <w:shd w:val="clear" w:color="auto" w:fill="C0C0C0"/>
          </w:tcPr>
          <w:p w:rsidR="001E3A3A" w:rsidRPr="00376E61" w:rsidRDefault="001E3A3A" w:rsidP="005108BA">
            <w:pPr>
              <w:jc w:val="center"/>
              <w:rPr>
                <w:rFonts w:ascii="宋体" w:hAnsi="宋体"/>
                <w:b/>
                <w:sz w:val="21"/>
                <w:szCs w:val="21"/>
              </w:rPr>
            </w:pPr>
            <w:r w:rsidRPr="00376E61">
              <w:rPr>
                <w:rFonts w:ascii="宋体" w:hAnsi="宋体"/>
                <w:b/>
                <w:sz w:val="21"/>
                <w:szCs w:val="21"/>
              </w:rPr>
              <w:t>状态</w:t>
            </w:r>
          </w:p>
        </w:tc>
      </w:tr>
      <w:tr w:rsidR="001E3A3A" w:rsidTr="00FA6395">
        <w:trPr>
          <w:trHeight w:val="20"/>
          <w:jc w:val="center"/>
        </w:trPr>
        <w:tc>
          <w:tcPr>
            <w:tcW w:w="1590"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段标</w:t>
            </w:r>
          </w:p>
        </w:tc>
        <w:tc>
          <w:tcPr>
            <w:tcW w:w="697"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AN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1-1</w:t>
            </w:r>
          </w:p>
        </w:tc>
        <w:tc>
          <w:tcPr>
            <w:tcW w:w="4628" w:type="dxa"/>
            <w:vAlign w:val="center"/>
          </w:tcPr>
          <w:p w:rsidR="001E3A3A" w:rsidRPr="00832328" w:rsidRDefault="001E3A3A" w:rsidP="00AE0D14">
            <w:pPr>
              <w:rPr>
                <w:rFonts w:ascii="宋体" w:hAnsi="宋体"/>
                <w:sz w:val="21"/>
                <w:szCs w:val="21"/>
              </w:rPr>
            </w:pPr>
            <w:r w:rsidRPr="00832328">
              <w:rPr>
                <w:rFonts w:ascii="宋体" w:hAnsi="宋体"/>
                <w:sz w:val="21"/>
                <w:szCs w:val="21"/>
              </w:rPr>
              <w:t>填“</w:t>
            </w:r>
            <w:r w:rsidRPr="00832328">
              <w:rPr>
                <w:rFonts w:ascii="宋体" w:hAnsi="宋体" w:hint="eastAsia"/>
                <w:sz w:val="21"/>
                <w:szCs w:val="21"/>
              </w:rPr>
              <w:t>K</w:t>
            </w:r>
            <w:r w:rsidRPr="00832328">
              <w:rPr>
                <w:rFonts w:ascii="宋体" w:hAnsi="宋体"/>
                <w:sz w:val="21"/>
                <w:szCs w:val="21"/>
              </w:rPr>
              <w:t>”表示本信息段为</w:t>
            </w:r>
            <w:r w:rsidRPr="00832328">
              <w:rPr>
                <w:rFonts w:ascii="宋体" w:hAnsi="宋体" w:hint="eastAsia"/>
                <w:sz w:val="21"/>
                <w:szCs w:val="21"/>
              </w:rPr>
              <w:t>追偿明细信息</w:t>
            </w:r>
            <w:r w:rsidRPr="00832328">
              <w:rPr>
                <w:rFonts w:ascii="宋体" w:hAnsi="宋体"/>
                <w:sz w:val="21"/>
                <w:szCs w:val="21"/>
              </w:rPr>
              <w:t>段。</w:t>
            </w:r>
          </w:p>
        </w:tc>
        <w:tc>
          <w:tcPr>
            <w:tcW w:w="822"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r w:rsidR="001E3A3A" w:rsidTr="00FA6395">
        <w:trPr>
          <w:trHeight w:val="20"/>
          <w:jc w:val="center"/>
        </w:trPr>
        <w:tc>
          <w:tcPr>
            <w:tcW w:w="1590"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追偿日期</w:t>
            </w:r>
          </w:p>
        </w:tc>
        <w:tc>
          <w:tcPr>
            <w:tcW w:w="697"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8</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2-9</w:t>
            </w:r>
          </w:p>
        </w:tc>
        <w:tc>
          <w:tcPr>
            <w:tcW w:w="4628" w:type="dxa"/>
            <w:vAlign w:val="center"/>
          </w:tcPr>
          <w:p w:rsidR="001E3A3A" w:rsidRPr="00832328" w:rsidRDefault="001E3A3A" w:rsidP="00AE0D14">
            <w:pPr>
              <w:rPr>
                <w:rFonts w:ascii="宋体" w:hAnsi="宋体"/>
                <w:sz w:val="21"/>
                <w:szCs w:val="21"/>
              </w:rPr>
            </w:pPr>
            <w:r w:rsidRPr="00832328">
              <w:rPr>
                <w:rFonts w:ascii="宋体" w:hAnsi="宋体" w:hint="eastAsia"/>
                <w:sz w:val="21"/>
                <w:szCs w:val="21"/>
              </w:rPr>
              <w:t>指针对本笔</w:t>
            </w:r>
            <w:r w:rsidR="00371B96">
              <w:rPr>
                <w:rFonts w:ascii="宋体" w:hAnsi="宋体" w:hint="eastAsia"/>
                <w:sz w:val="21"/>
                <w:szCs w:val="21"/>
              </w:rPr>
              <w:t>保险</w:t>
            </w:r>
            <w:r w:rsidRPr="00832328">
              <w:rPr>
                <w:rFonts w:ascii="宋体" w:hAnsi="宋体" w:hint="eastAsia"/>
                <w:sz w:val="21"/>
                <w:szCs w:val="21"/>
              </w:rPr>
              <w:t>合同回收代偿款项的日期。格式为YYYYMMDD。</w:t>
            </w:r>
          </w:p>
        </w:tc>
        <w:tc>
          <w:tcPr>
            <w:tcW w:w="822"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r w:rsidR="001E3A3A" w:rsidTr="00FA6395">
        <w:trPr>
          <w:trHeight w:val="20"/>
          <w:jc w:val="center"/>
        </w:trPr>
        <w:tc>
          <w:tcPr>
            <w:tcW w:w="1590" w:type="dxa"/>
            <w:vAlign w:val="center"/>
          </w:tcPr>
          <w:p w:rsidR="001E3A3A" w:rsidRPr="00832328" w:rsidRDefault="001E3A3A" w:rsidP="005108BA">
            <w:pPr>
              <w:rPr>
                <w:rFonts w:ascii="宋体" w:hAnsi="宋体"/>
                <w:sz w:val="21"/>
                <w:szCs w:val="21"/>
              </w:rPr>
            </w:pPr>
            <w:r w:rsidRPr="00832328">
              <w:rPr>
                <w:rFonts w:ascii="宋体" w:hAnsi="宋体" w:hint="eastAsia"/>
                <w:sz w:val="21"/>
                <w:szCs w:val="21"/>
              </w:rPr>
              <w:t>追偿金额</w:t>
            </w:r>
          </w:p>
        </w:tc>
        <w:tc>
          <w:tcPr>
            <w:tcW w:w="697"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N</w:t>
            </w:r>
          </w:p>
        </w:tc>
        <w:tc>
          <w:tcPr>
            <w:tcW w:w="64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20</w:t>
            </w:r>
          </w:p>
        </w:tc>
        <w:tc>
          <w:tcPr>
            <w:tcW w:w="1116"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10-29</w:t>
            </w:r>
          </w:p>
        </w:tc>
        <w:tc>
          <w:tcPr>
            <w:tcW w:w="4628" w:type="dxa"/>
            <w:vAlign w:val="center"/>
          </w:tcPr>
          <w:p w:rsidR="001E3A3A" w:rsidRPr="00832328" w:rsidRDefault="001E3A3A" w:rsidP="00AE0D14">
            <w:pPr>
              <w:rPr>
                <w:rFonts w:ascii="宋体" w:hAnsi="宋体"/>
                <w:sz w:val="21"/>
                <w:szCs w:val="21"/>
              </w:rPr>
            </w:pPr>
            <w:r w:rsidRPr="00832328">
              <w:rPr>
                <w:rFonts w:ascii="宋体" w:hAnsi="宋体" w:hint="eastAsia"/>
                <w:sz w:val="21"/>
                <w:szCs w:val="21"/>
              </w:rPr>
              <w:t>指针对本笔</w:t>
            </w:r>
            <w:r w:rsidR="00371B96">
              <w:rPr>
                <w:rFonts w:ascii="宋体" w:hAnsi="宋体" w:hint="eastAsia"/>
                <w:sz w:val="21"/>
                <w:szCs w:val="21"/>
              </w:rPr>
              <w:t>保险</w:t>
            </w:r>
            <w:r w:rsidRPr="00832328">
              <w:rPr>
                <w:rFonts w:ascii="宋体" w:hAnsi="宋体" w:hint="eastAsia"/>
                <w:sz w:val="21"/>
                <w:szCs w:val="21"/>
              </w:rPr>
              <w:t>合同回收代偿款项的金额</w:t>
            </w:r>
            <w:r w:rsidR="00973474">
              <w:rPr>
                <w:rFonts w:ascii="宋体" w:hAnsi="宋体" w:hint="eastAsia"/>
                <w:sz w:val="21"/>
                <w:szCs w:val="21"/>
              </w:rPr>
              <w:t>，包含本金、利息和罚息</w:t>
            </w:r>
            <w:r w:rsidR="00973474" w:rsidRPr="00832328">
              <w:rPr>
                <w:rFonts w:ascii="宋体" w:hAnsi="宋体" w:hint="eastAsia"/>
                <w:sz w:val="21"/>
                <w:szCs w:val="21"/>
              </w:rPr>
              <w:t>。</w:t>
            </w:r>
            <w:r w:rsidR="00973474">
              <w:rPr>
                <w:rFonts w:ascii="宋体" w:hAnsi="宋体" w:hint="eastAsia"/>
                <w:sz w:val="21"/>
                <w:szCs w:val="21"/>
              </w:rPr>
              <w:t>单位为元（人民币）。</w:t>
            </w:r>
          </w:p>
        </w:tc>
        <w:tc>
          <w:tcPr>
            <w:tcW w:w="822" w:type="dxa"/>
            <w:vAlign w:val="center"/>
          </w:tcPr>
          <w:p w:rsidR="001E3A3A" w:rsidRPr="00832328" w:rsidRDefault="001E3A3A" w:rsidP="005108BA">
            <w:pPr>
              <w:jc w:val="center"/>
              <w:rPr>
                <w:rFonts w:ascii="宋体" w:hAnsi="宋体"/>
                <w:sz w:val="21"/>
                <w:szCs w:val="21"/>
              </w:rPr>
            </w:pPr>
            <w:r w:rsidRPr="00832328">
              <w:rPr>
                <w:rFonts w:ascii="宋体" w:hAnsi="宋体" w:hint="eastAsia"/>
                <w:sz w:val="21"/>
                <w:szCs w:val="21"/>
              </w:rPr>
              <w:t>M</w:t>
            </w:r>
          </w:p>
        </w:tc>
      </w:tr>
    </w:tbl>
    <w:p w:rsidR="00C47721" w:rsidRDefault="00C47721" w:rsidP="00C47721">
      <w:pPr>
        <w:widowControl w:val="0"/>
        <w:spacing w:line="360" w:lineRule="auto"/>
        <w:rPr>
          <w:rFonts w:ascii="宋体" w:hAnsi="宋体"/>
          <w:b/>
        </w:rPr>
      </w:pPr>
    </w:p>
    <w:p w:rsidR="004D5DBE" w:rsidRDefault="00423953"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保费缴纳概况信息段数据项</w:t>
      </w:r>
    </w:p>
    <w:tbl>
      <w:tblPr>
        <w:tblW w:w="9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2"/>
        <w:gridCol w:w="708"/>
        <w:gridCol w:w="709"/>
        <w:gridCol w:w="992"/>
        <w:gridCol w:w="4678"/>
        <w:gridCol w:w="795"/>
      </w:tblGrid>
      <w:tr w:rsidR="001E3A3A" w:rsidTr="00FA6395">
        <w:trPr>
          <w:trHeight w:val="20"/>
          <w:tblHeader/>
          <w:jc w:val="center"/>
        </w:trPr>
        <w:tc>
          <w:tcPr>
            <w:tcW w:w="1562" w:type="dxa"/>
            <w:shd w:val="clear" w:color="auto" w:fill="C0C0C0"/>
          </w:tcPr>
          <w:p w:rsidR="001E3A3A" w:rsidRPr="00376E61" w:rsidRDefault="001E3A3A" w:rsidP="007A508A">
            <w:pPr>
              <w:pStyle w:val="af0"/>
              <w:widowControl w:val="0"/>
              <w:spacing w:before="0" w:line="240" w:lineRule="auto"/>
              <w:rPr>
                <w:rFonts w:hAnsi="宋体"/>
                <w:b/>
                <w:kern w:val="2"/>
                <w:szCs w:val="21"/>
              </w:rPr>
            </w:pPr>
            <w:r w:rsidRPr="00376E61">
              <w:rPr>
                <w:rFonts w:hAnsi="宋体"/>
                <w:b/>
                <w:kern w:val="2"/>
                <w:szCs w:val="21"/>
              </w:rPr>
              <w:t>数据项名称</w:t>
            </w:r>
          </w:p>
        </w:tc>
        <w:tc>
          <w:tcPr>
            <w:tcW w:w="708" w:type="dxa"/>
            <w:shd w:val="clear" w:color="auto" w:fill="C0C0C0"/>
          </w:tcPr>
          <w:p w:rsidR="001E3A3A" w:rsidRPr="00376E61" w:rsidRDefault="001E3A3A" w:rsidP="007A508A">
            <w:pPr>
              <w:rPr>
                <w:rFonts w:ascii="宋体" w:hAnsi="宋体"/>
                <w:b/>
                <w:sz w:val="21"/>
                <w:szCs w:val="21"/>
              </w:rPr>
            </w:pPr>
            <w:r w:rsidRPr="00376E61">
              <w:rPr>
                <w:rFonts w:ascii="宋体" w:hAnsi="宋体"/>
                <w:b/>
                <w:sz w:val="21"/>
                <w:szCs w:val="21"/>
              </w:rPr>
              <w:t>类型</w:t>
            </w:r>
          </w:p>
        </w:tc>
        <w:tc>
          <w:tcPr>
            <w:tcW w:w="709" w:type="dxa"/>
            <w:shd w:val="clear" w:color="auto" w:fill="C0C0C0"/>
          </w:tcPr>
          <w:p w:rsidR="001E3A3A" w:rsidRPr="00376E61" w:rsidRDefault="001E3A3A" w:rsidP="007A508A">
            <w:pPr>
              <w:jc w:val="center"/>
              <w:rPr>
                <w:rFonts w:ascii="宋体" w:hAnsi="宋体"/>
                <w:b/>
                <w:sz w:val="21"/>
                <w:szCs w:val="21"/>
              </w:rPr>
            </w:pPr>
            <w:r w:rsidRPr="00376E61">
              <w:rPr>
                <w:rFonts w:ascii="宋体" w:hAnsi="宋体"/>
                <w:b/>
                <w:sz w:val="21"/>
                <w:szCs w:val="21"/>
              </w:rPr>
              <w:t>长度</w:t>
            </w:r>
          </w:p>
        </w:tc>
        <w:tc>
          <w:tcPr>
            <w:tcW w:w="992" w:type="dxa"/>
            <w:shd w:val="clear" w:color="auto" w:fill="C0C0C0"/>
          </w:tcPr>
          <w:p w:rsidR="001E3A3A" w:rsidRPr="00376E61" w:rsidRDefault="001E3A3A" w:rsidP="007A508A">
            <w:pPr>
              <w:pStyle w:val="af0"/>
              <w:widowControl w:val="0"/>
              <w:spacing w:before="0" w:line="240" w:lineRule="auto"/>
              <w:rPr>
                <w:rFonts w:hAnsi="宋体"/>
                <w:b/>
                <w:kern w:val="2"/>
                <w:szCs w:val="21"/>
              </w:rPr>
            </w:pPr>
            <w:r w:rsidRPr="00376E61">
              <w:rPr>
                <w:rFonts w:hAnsi="宋体"/>
                <w:b/>
                <w:kern w:val="2"/>
                <w:szCs w:val="21"/>
              </w:rPr>
              <w:t>位置</w:t>
            </w:r>
          </w:p>
        </w:tc>
        <w:tc>
          <w:tcPr>
            <w:tcW w:w="4678" w:type="dxa"/>
            <w:shd w:val="clear" w:color="auto" w:fill="C0C0C0"/>
          </w:tcPr>
          <w:p w:rsidR="001E3A3A" w:rsidRPr="00376E61" w:rsidRDefault="001E3A3A" w:rsidP="007A508A">
            <w:pPr>
              <w:pStyle w:val="af0"/>
              <w:widowControl w:val="0"/>
              <w:spacing w:before="0" w:line="240" w:lineRule="auto"/>
              <w:rPr>
                <w:rFonts w:hAnsi="宋体"/>
                <w:b/>
                <w:kern w:val="2"/>
                <w:szCs w:val="21"/>
              </w:rPr>
            </w:pPr>
            <w:r w:rsidRPr="00376E61">
              <w:rPr>
                <w:rFonts w:hAnsi="宋体"/>
                <w:b/>
                <w:kern w:val="2"/>
                <w:szCs w:val="21"/>
              </w:rPr>
              <w:t>数据项描述及代码表</w:t>
            </w:r>
          </w:p>
        </w:tc>
        <w:tc>
          <w:tcPr>
            <w:tcW w:w="795" w:type="dxa"/>
            <w:shd w:val="clear" w:color="auto" w:fill="C0C0C0"/>
          </w:tcPr>
          <w:p w:rsidR="001E3A3A" w:rsidRPr="00376E61" w:rsidRDefault="001E3A3A" w:rsidP="007A508A">
            <w:pPr>
              <w:jc w:val="center"/>
              <w:rPr>
                <w:rFonts w:ascii="宋体" w:hAnsi="宋体"/>
                <w:b/>
                <w:sz w:val="21"/>
                <w:szCs w:val="21"/>
              </w:rPr>
            </w:pPr>
            <w:r w:rsidRPr="00376E61">
              <w:rPr>
                <w:rFonts w:ascii="宋体" w:hAnsi="宋体"/>
                <w:b/>
                <w:sz w:val="21"/>
                <w:szCs w:val="21"/>
              </w:rPr>
              <w:t>状态</w:t>
            </w:r>
          </w:p>
        </w:tc>
      </w:tr>
      <w:tr w:rsidR="001E3A3A" w:rsidTr="00FA6395">
        <w:trPr>
          <w:trHeight w:val="20"/>
          <w:jc w:val="center"/>
        </w:trPr>
        <w:tc>
          <w:tcPr>
            <w:tcW w:w="1562" w:type="dxa"/>
            <w:vAlign w:val="center"/>
          </w:tcPr>
          <w:p w:rsidR="001E3A3A" w:rsidRPr="00376E61" w:rsidRDefault="001E3A3A" w:rsidP="00E13A32">
            <w:pPr>
              <w:rPr>
                <w:rFonts w:ascii="宋体" w:hAnsi="宋体"/>
                <w:sz w:val="21"/>
                <w:szCs w:val="21"/>
              </w:rPr>
            </w:pPr>
            <w:r w:rsidRPr="00376E61">
              <w:rPr>
                <w:rFonts w:ascii="宋体" w:hAnsi="宋体" w:hint="eastAsia"/>
                <w:sz w:val="21"/>
                <w:szCs w:val="21"/>
              </w:rPr>
              <w:t>段标</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AN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1</w:t>
            </w:r>
          </w:p>
        </w:tc>
        <w:tc>
          <w:tcPr>
            <w:tcW w:w="992"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1</w:t>
            </w:r>
            <w:r w:rsidR="00F74A63" w:rsidRPr="00376E61">
              <w:rPr>
                <w:rFonts w:ascii="宋体" w:hAnsi="宋体" w:hint="eastAsia"/>
                <w:sz w:val="21"/>
                <w:szCs w:val="21"/>
              </w:rPr>
              <w:t>-</w:t>
            </w:r>
            <w:r w:rsidRPr="00376E61">
              <w:rPr>
                <w:rFonts w:ascii="宋体" w:hAnsi="宋体" w:hint="eastAsia"/>
                <w:sz w:val="21"/>
                <w:szCs w:val="21"/>
              </w:rPr>
              <w:t>1</w:t>
            </w:r>
          </w:p>
        </w:tc>
        <w:tc>
          <w:tcPr>
            <w:tcW w:w="4678" w:type="dxa"/>
            <w:vAlign w:val="center"/>
          </w:tcPr>
          <w:p w:rsidR="001E3A3A" w:rsidRPr="00376E61" w:rsidRDefault="001E3A3A" w:rsidP="00AE0D14">
            <w:pPr>
              <w:rPr>
                <w:rFonts w:ascii="宋体" w:hAnsi="宋体"/>
                <w:sz w:val="21"/>
                <w:szCs w:val="21"/>
              </w:rPr>
            </w:pPr>
            <w:r w:rsidRPr="00376E61">
              <w:rPr>
                <w:rFonts w:ascii="宋体" w:hAnsi="宋体"/>
                <w:sz w:val="21"/>
                <w:szCs w:val="21"/>
              </w:rPr>
              <w:t>填“</w:t>
            </w:r>
            <w:r w:rsidRPr="00376E61">
              <w:rPr>
                <w:rFonts w:ascii="宋体" w:hAnsi="宋体" w:hint="eastAsia"/>
                <w:sz w:val="21"/>
                <w:szCs w:val="21"/>
              </w:rPr>
              <w:t>L</w:t>
            </w:r>
            <w:r w:rsidRPr="00376E61">
              <w:rPr>
                <w:rFonts w:ascii="宋体" w:hAnsi="宋体"/>
                <w:sz w:val="21"/>
                <w:szCs w:val="21"/>
              </w:rPr>
              <w:t>”表示本信息段为</w:t>
            </w:r>
            <w:r w:rsidRPr="00376E61">
              <w:rPr>
                <w:rFonts w:ascii="宋体" w:hAnsi="宋体" w:hint="eastAsia"/>
                <w:sz w:val="21"/>
                <w:szCs w:val="21"/>
              </w:rPr>
              <w:t>保费缴纳概况信息</w:t>
            </w:r>
            <w:r w:rsidRPr="00376E61">
              <w:rPr>
                <w:rFonts w:ascii="宋体" w:hAnsi="宋体"/>
                <w:sz w:val="21"/>
                <w:szCs w:val="21"/>
              </w:rPr>
              <w:t>段。</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1E3A3A" w:rsidP="00E13A32">
            <w:pPr>
              <w:rPr>
                <w:rFonts w:ascii="宋体" w:hAnsi="宋体"/>
                <w:sz w:val="21"/>
                <w:szCs w:val="21"/>
              </w:rPr>
            </w:pPr>
            <w:r w:rsidRPr="00376E61">
              <w:rPr>
                <w:rFonts w:ascii="宋体" w:hAnsi="宋体" w:hint="eastAsia"/>
                <w:sz w:val="21"/>
                <w:szCs w:val="21"/>
              </w:rPr>
              <w:t>缴费类别</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1</w:t>
            </w:r>
          </w:p>
        </w:tc>
        <w:tc>
          <w:tcPr>
            <w:tcW w:w="992"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2-2</w:t>
            </w:r>
          </w:p>
        </w:tc>
        <w:tc>
          <w:tcPr>
            <w:tcW w:w="4678" w:type="dxa"/>
            <w:vAlign w:val="center"/>
          </w:tcPr>
          <w:p w:rsidR="001E3A3A" w:rsidRPr="00376E61" w:rsidRDefault="001E3A3A" w:rsidP="00AE0D14">
            <w:pPr>
              <w:rPr>
                <w:rFonts w:ascii="宋体" w:hAnsi="宋体"/>
                <w:sz w:val="21"/>
                <w:szCs w:val="21"/>
              </w:rPr>
            </w:pPr>
            <w:r w:rsidRPr="00376E61">
              <w:rPr>
                <w:rFonts w:ascii="宋体" w:hAnsi="宋体" w:hint="eastAsia"/>
                <w:sz w:val="21"/>
                <w:szCs w:val="21"/>
              </w:rPr>
              <w:t>代码型数据项：</w:t>
            </w:r>
          </w:p>
          <w:p w:rsidR="001E3A3A" w:rsidRPr="00376E61" w:rsidRDefault="00A85A31" w:rsidP="00E05AA7">
            <w:pPr>
              <w:rPr>
                <w:rFonts w:ascii="宋体" w:hAnsi="宋体"/>
                <w:sz w:val="21"/>
                <w:szCs w:val="21"/>
              </w:rPr>
            </w:pPr>
            <w:r>
              <w:rPr>
                <w:rFonts w:ascii="宋体" w:hAnsi="宋体" w:hint="eastAsia"/>
                <w:sz w:val="21"/>
                <w:szCs w:val="21"/>
              </w:rPr>
              <w:t xml:space="preserve">   </w:t>
            </w:r>
            <w:r w:rsidR="000237CA">
              <w:rPr>
                <w:rFonts w:ascii="宋体" w:hAnsi="宋体" w:hint="eastAsia"/>
                <w:sz w:val="21"/>
                <w:szCs w:val="21"/>
              </w:rPr>
              <w:t>2</w:t>
            </w:r>
            <w:r w:rsidR="001E3A3A" w:rsidRPr="00376E61">
              <w:rPr>
                <w:rFonts w:ascii="宋体" w:hAnsi="宋体" w:hint="eastAsia"/>
                <w:sz w:val="21"/>
                <w:szCs w:val="21"/>
              </w:rPr>
              <w:t>-</w:t>
            </w:r>
            <w:r w:rsidR="000237CA">
              <w:rPr>
                <w:rFonts w:ascii="宋体" w:hAnsi="宋体" w:hint="eastAsia"/>
                <w:sz w:val="21"/>
                <w:szCs w:val="21"/>
              </w:rPr>
              <w:t>保险保费</w:t>
            </w:r>
            <w:r w:rsidR="001E3A3A" w:rsidRPr="00376E61">
              <w:rPr>
                <w:rFonts w:ascii="宋体" w:hAnsi="宋体" w:hint="eastAsia"/>
                <w:sz w:val="21"/>
                <w:szCs w:val="21"/>
              </w:rPr>
              <w:t>。</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284DF6" w:rsidRDefault="001E3A3A" w:rsidP="009F5533">
            <w:pPr>
              <w:rPr>
                <w:rFonts w:ascii="宋体" w:hAnsi="宋体"/>
                <w:color w:val="C00000"/>
                <w:sz w:val="21"/>
                <w:szCs w:val="21"/>
              </w:rPr>
            </w:pPr>
            <w:r w:rsidRPr="00284DF6">
              <w:rPr>
                <w:rFonts w:ascii="宋体" w:hAnsi="宋体" w:hint="eastAsia"/>
                <w:color w:val="C00000"/>
                <w:sz w:val="21"/>
                <w:szCs w:val="21"/>
              </w:rPr>
              <w:t>记账日期</w:t>
            </w:r>
            <w:r w:rsidR="00284DF6" w:rsidRPr="00284DF6">
              <w:rPr>
                <w:rFonts w:ascii="宋体" w:hAnsi="宋体" w:hint="eastAsia"/>
                <w:color w:val="C00000"/>
                <w:sz w:val="21"/>
                <w:szCs w:val="21"/>
              </w:rPr>
              <w:t>（保费）</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8</w:t>
            </w:r>
          </w:p>
        </w:tc>
        <w:tc>
          <w:tcPr>
            <w:tcW w:w="992" w:type="dxa"/>
            <w:vAlign w:val="center"/>
          </w:tcPr>
          <w:p w:rsidR="001E3A3A" w:rsidRPr="00376E61" w:rsidRDefault="001E3A3A" w:rsidP="00D6689D">
            <w:pPr>
              <w:jc w:val="center"/>
              <w:rPr>
                <w:rFonts w:ascii="宋体" w:hAnsi="宋体"/>
                <w:sz w:val="21"/>
                <w:szCs w:val="21"/>
              </w:rPr>
            </w:pPr>
            <w:r w:rsidRPr="00376E61">
              <w:rPr>
                <w:rFonts w:ascii="宋体" w:hAnsi="宋体" w:hint="eastAsia"/>
                <w:sz w:val="21"/>
                <w:szCs w:val="21"/>
              </w:rPr>
              <w:t>3-10</w:t>
            </w:r>
          </w:p>
        </w:tc>
        <w:tc>
          <w:tcPr>
            <w:tcW w:w="4678" w:type="dxa"/>
            <w:vAlign w:val="center"/>
          </w:tcPr>
          <w:p w:rsidR="001E3A3A" w:rsidRPr="00376E61" w:rsidRDefault="001E3A3A" w:rsidP="00E05AA7">
            <w:pPr>
              <w:rPr>
                <w:rFonts w:ascii="宋体" w:hAnsi="宋体"/>
                <w:sz w:val="21"/>
                <w:szCs w:val="21"/>
              </w:rPr>
            </w:pPr>
            <w:r w:rsidRPr="00376E61">
              <w:rPr>
                <w:rFonts w:ascii="宋体" w:hAnsi="宋体" w:hint="eastAsia"/>
                <w:sz w:val="21"/>
                <w:szCs w:val="21"/>
              </w:rPr>
              <w:t>当因缴纳保费而报送记录时，指实际缴纳保费日期；当因欠缴保费而报送记录时，指应缴保费日期。格式为YYYYMMDD。</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287408" w:rsidP="009F5533">
            <w:pPr>
              <w:rPr>
                <w:rFonts w:ascii="宋体" w:hAnsi="宋体"/>
                <w:sz w:val="21"/>
                <w:szCs w:val="21"/>
              </w:rPr>
            </w:pPr>
            <w:r>
              <w:rPr>
                <w:rFonts w:ascii="宋体" w:hAnsi="宋体" w:hint="eastAsia"/>
                <w:sz w:val="21"/>
                <w:szCs w:val="21"/>
              </w:rPr>
              <w:t>保费</w:t>
            </w:r>
            <w:r w:rsidR="001E3A3A" w:rsidRPr="00376E61">
              <w:rPr>
                <w:rFonts w:ascii="宋体" w:hAnsi="宋体" w:hint="eastAsia"/>
                <w:sz w:val="21"/>
                <w:szCs w:val="21"/>
              </w:rPr>
              <w:t>金额</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20</w:t>
            </w:r>
          </w:p>
        </w:tc>
        <w:tc>
          <w:tcPr>
            <w:tcW w:w="992" w:type="dxa"/>
            <w:vAlign w:val="center"/>
          </w:tcPr>
          <w:p w:rsidR="001E3A3A" w:rsidRPr="00376E61" w:rsidRDefault="001E3A3A" w:rsidP="00D6689D">
            <w:pPr>
              <w:jc w:val="center"/>
              <w:rPr>
                <w:rFonts w:ascii="宋体" w:hAnsi="宋体"/>
                <w:sz w:val="21"/>
                <w:szCs w:val="21"/>
              </w:rPr>
            </w:pPr>
            <w:r w:rsidRPr="00376E61">
              <w:rPr>
                <w:rFonts w:ascii="宋体" w:hAnsi="宋体" w:hint="eastAsia"/>
                <w:sz w:val="21"/>
                <w:szCs w:val="21"/>
              </w:rPr>
              <w:t>11-30</w:t>
            </w:r>
          </w:p>
        </w:tc>
        <w:tc>
          <w:tcPr>
            <w:tcW w:w="4678" w:type="dxa"/>
            <w:vAlign w:val="center"/>
          </w:tcPr>
          <w:p w:rsidR="001E3A3A" w:rsidRPr="00376E61" w:rsidRDefault="001E3A3A" w:rsidP="00E05AA7">
            <w:pPr>
              <w:rPr>
                <w:rFonts w:ascii="宋体" w:hAnsi="宋体"/>
                <w:sz w:val="21"/>
                <w:szCs w:val="21"/>
              </w:rPr>
            </w:pPr>
            <w:r w:rsidRPr="00376E61">
              <w:rPr>
                <w:rFonts w:ascii="宋体" w:hAnsi="宋体" w:hint="eastAsia"/>
                <w:sz w:val="21"/>
                <w:szCs w:val="21"/>
              </w:rPr>
              <w:t>指本笔</w:t>
            </w:r>
            <w:r w:rsidR="00E05AA7">
              <w:rPr>
                <w:rFonts w:ascii="宋体" w:hAnsi="宋体" w:hint="eastAsia"/>
                <w:sz w:val="21"/>
                <w:szCs w:val="21"/>
              </w:rPr>
              <w:t>保险</w:t>
            </w:r>
            <w:r w:rsidRPr="00376E61">
              <w:rPr>
                <w:rFonts w:ascii="宋体" w:hAnsi="宋体" w:hint="eastAsia"/>
                <w:sz w:val="21"/>
                <w:szCs w:val="21"/>
              </w:rPr>
              <w:t>合同的保费金额。单位为</w:t>
            </w:r>
            <w:r w:rsidR="00A85A31" w:rsidRPr="00376E61">
              <w:rPr>
                <w:rFonts w:ascii="宋体" w:hAnsi="宋体" w:hint="eastAsia"/>
                <w:sz w:val="21"/>
                <w:szCs w:val="21"/>
              </w:rPr>
              <w:t>元</w:t>
            </w:r>
            <w:r w:rsidR="00A85A31">
              <w:rPr>
                <w:rFonts w:ascii="宋体" w:hAnsi="宋体" w:hint="eastAsia"/>
                <w:sz w:val="21"/>
                <w:szCs w:val="21"/>
              </w:rPr>
              <w:t>（人民币）</w:t>
            </w:r>
            <w:r w:rsidR="00A85A31" w:rsidRPr="00376E61">
              <w:rPr>
                <w:rFonts w:ascii="宋体" w:hAnsi="宋体" w:hint="eastAsia"/>
                <w:sz w:val="21"/>
                <w:szCs w:val="21"/>
              </w:rPr>
              <w:t>。</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1E3A3A" w:rsidP="009F5533">
            <w:pPr>
              <w:rPr>
                <w:rFonts w:ascii="宋体" w:hAnsi="宋体"/>
                <w:sz w:val="21"/>
                <w:szCs w:val="21"/>
              </w:rPr>
            </w:pPr>
            <w:bookmarkStart w:id="75" w:name="OLE_LINK3"/>
            <w:bookmarkStart w:id="76" w:name="OLE_LINK4"/>
            <w:r w:rsidRPr="00376E61">
              <w:rPr>
                <w:rFonts w:ascii="宋体" w:hAnsi="宋体" w:hint="eastAsia"/>
                <w:sz w:val="21"/>
                <w:szCs w:val="21"/>
              </w:rPr>
              <w:t>缴纳方式</w:t>
            </w:r>
            <w:bookmarkEnd w:id="75"/>
            <w:bookmarkEnd w:id="76"/>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1</w:t>
            </w:r>
          </w:p>
        </w:tc>
        <w:tc>
          <w:tcPr>
            <w:tcW w:w="992" w:type="dxa"/>
            <w:vAlign w:val="center"/>
          </w:tcPr>
          <w:p w:rsidR="001E3A3A" w:rsidRPr="00376E61" w:rsidRDefault="001E3A3A" w:rsidP="009D5060">
            <w:pPr>
              <w:jc w:val="center"/>
              <w:rPr>
                <w:rFonts w:ascii="宋体" w:hAnsi="宋体"/>
                <w:sz w:val="21"/>
                <w:szCs w:val="21"/>
              </w:rPr>
            </w:pPr>
            <w:r w:rsidRPr="00376E61">
              <w:rPr>
                <w:rFonts w:ascii="宋体" w:hAnsi="宋体" w:hint="eastAsia"/>
                <w:sz w:val="21"/>
                <w:szCs w:val="21"/>
              </w:rPr>
              <w:t>3</w:t>
            </w:r>
            <w:r w:rsidR="009D5060">
              <w:rPr>
                <w:rFonts w:ascii="宋体" w:hAnsi="宋体" w:hint="eastAsia"/>
                <w:sz w:val="21"/>
                <w:szCs w:val="21"/>
              </w:rPr>
              <w:t>1</w:t>
            </w:r>
            <w:r w:rsidRPr="00376E61">
              <w:rPr>
                <w:rFonts w:ascii="宋体" w:hAnsi="宋体" w:hint="eastAsia"/>
                <w:sz w:val="21"/>
                <w:szCs w:val="21"/>
              </w:rPr>
              <w:t>-3</w:t>
            </w:r>
            <w:r w:rsidR="009D5060">
              <w:rPr>
                <w:rFonts w:ascii="宋体" w:hAnsi="宋体" w:hint="eastAsia"/>
                <w:sz w:val="21"/>
                <w:szCs w:val="21"/>
              </w:rPr>
              <w:t>1</w:t>
            </w:r>
          </w:p>
        </w:tc>
        <w:tc>
          <w:tcPr>
            <w:tcW w:w="4678" w:type="dxa"/>
            <w:vAlign w:val="center"/>
          </w:tcPr>
          <w:p w:rsidR="001E3A3A" w:rsidRDefault="001E3A3A" w:rsidP="00D6689D">
            <w:pPr>
              <w:rPr>
                <w:rFonts w:ascii="宋体" w:hAnsi="宋体"/>
                <w:sz w:val="21"/>
                <w:szCs w:val="21"/>
              </w:rPr>
            </w:pPr>
            <w:r w:rsidRPr="00376E61">
              <w:rPr>
                <w:rFonts w:ascii="宋体" w:hAnsi="宋体" w:hint="eastAsia"/>
                <w:sz w:val="21"/>
                <w:szCs w:val="21"/>
              </w:rPr>
              <w:t>代码型数据项：</w:t>
            </w:r>
          </w:p>
          <w:p w:rsidR="00C52D37" w:rsidRPr="00C52D37" w:rsidRDefault="00B13951" w:rsidP="00C52D37">
            <w:pPr>
              <w:pStyle w:val="afd"/>
              <w:numPr>
                <w:ilvl w:val="0"/>
                <w:numId w:val="28"/>
              </w:numPr>
              <w:ind w:firstLineChars="0"/>
              <w:rPr>
                <w:rFonts w:ascii="宋体" w:hAnsi="宋体"/>
                <w:sz w:val="21"/>
                <w:szCs w:val="21"/>
              </w:rPr>
            </w:pPr>
            <w:r>
              <w:rPr>
                <w:rFonts w:ascii="宋体" w:hAnsi="宋体" w:hint="eastAsia"/>
                <w:sz w:val="21"/>
                <w:szCs w:val="21"/>
              </w:rPr>
              <w:t>一次性（</w:t>
            </w:r>
            <w:r w:rsidR="00C52D37" w:rsidRPr="00C52D37">
              <w:rPr>
                <w:rFonts w:ascii="宋体" w:hAnsi="宋体" w:hint="eastAsia"/>
                <w:sz w:val="21"/>
                <w:szCs w:val="21"/>
              </w:rPr>
              <w:t>趸交</w:t>
            </w:r>
            <w:r>
              <w:rPr>
                <w:rFonts w:ascii="宋体" w:hAnsi="宋体" w:hint="eastAsia"/>
                <w:sz w:val="21"/>
                <w:szCs w:val="21"/>
              </w:rPr>
              <w:t>）</w:t>
            </w:r>
            <w:r w:rsidR="00C52D37" w:rsidRPr="00C52D37">
              <w:rPr>
                <w:rFonts w:ascii="宋体" w:hAnsi="宋体" w:hint="eastAsia"/>
                <w:sz w:val="21"/>
                <w:szCs w:val="21"/>
              </w:rPr>
              <w:t>；</w:t>
            </w:r>
          </w:p>
          <w:p w:rsidR="00FA6395" w:rsidRDefault="001E3A3A" w:rsidP="00CC3523">
            <w:pPr>
              <w:pStyle w:val="afd"/>
              <w:numPr>
                <w:ilvl w:val="0"/>
                <w:numId w:val="28"/>
              </w:numPr>
              <w:ind w:firstLineChars="0"/>
              <w:rPr>
                <w:rFonts w:ascii="宋体" w:hAnsi="宋体"/>
                <w:sz w:val="21"/>
                <w:szCs w:val="21"/>
              </w:rPr>
            </w:pPr>
            <w:r w:rsidRPr="00C52D37">
              <w:rPr>
                <w:rFonts w:ascii="宋体" w:hAnsi="宋体" w:hint="eastAsia"/>
                <w:sz w:val="21"/>
                <w:szCs w:val="21"/>
              </w:rPr>
              <w:t>分期（期交）</w:t>
            </w:r>
            <w:r w:rsidR="00C52D37">
              <w:rPr>
                <w:rFonts w:ascii="宋体" w:hAnsi="宋体" w:hint="eastAsia"/>
                <w:sz w:val="21"/>
                <w:szCs w:val="21"/>
              </w:rPr>
              <w:t>。</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E4491A" w:rsidRDefault="005E52CF" w:rsidP="009F5533">
            <w:pPr>
              <w:rPr>
                <w:rFonts w:ascii="宋体" w:hAnsi="宋体"/>
                <w:color w:val="FF0000"/>
                <w:sz w:val="21"/>
                <w:szCs w:val="21"/>
              </w:rPr>
            </w:pPr>
            <w:del w:id="77" w:author="rongrong" w:date="2012-10-30T09:28:00Z">
              <w:r w:rsidDel="00284DF6">
                <w:rPr>
                  <w:rFonts w:ascii="宋体" w:hAnsi="宋体" w:hint="eastAsia"/>
                  <w:sz w:val="21"/>
                  <w:szCs w:val="21"/>
                </w:rPr>
                <w:delText>保费</w:delText>
              </w:r>
            </w:del>
            <w:r w:rsidR="001E3A3A" w:rsidRPr="0033615C">
              <w:rPr>
                <w:rFonts w:ascii="宋体" w:hAnsi="宋体" w:hint="eastAsia"/>
                <w:sz w:val="21"/>
                <w:szCs w:val="21"/>
              </w:rPr>
              <w:t>缴纳频率</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7D6988" w:rsidP="00E13A32">
            <w:pPr>
              <w:jc w:val="center"/>
              <w:rPr>
                <w:rFonts w:ascii="宋体" w:hAnsi="宋体"/>
                <w:sz w:val="21"/>
                <w:szCs w:val="21"/>
              </w:rPr>
            </w:pPr>
            <w:r>
              <w:rPr>
                <w:rFonts w:ascii="宋体" w:hAnsi="宋体" w:hint="eastAsia"/>
                <w:sz w:val="21"/>
                <w:szCs w:val="21"/>
              </w:rPr>
              <w:t>2</w:t>
            </w:r>
          </w:p>
        </w:tc>
        <w:tc>
          <w:tcPr>
            <w:tcW w:w="992" w:type="dxa"/>
            <w:vAlign w:val="center"/>
          </w:tcPr>
          <w:p w:rsidR="001E3A3A" w:rsidRPr="00376E61" w:rsidRDefault="001E3A3A" w:rsidP="009D5060">
            <w:pPr>
              <w:jc w:val="center"/>
              <w:rPr>
                <w:rFonts w:ascii="宋体" w:hAnsi="宋体"/>
                <w:sz w:val="21"/>
                <w:szCs w:val="21"/>
              </w:rPr>
            </w:pPr>
            <w:r w:rsidRPr="00376E61">
              <w:rPr>
                <w:rFonts w:ascii="宋体" w:hAnsi="宋体" w:hint="eastAsia"/>
                <w:sz w:val="21"/>
                <w:szCs w:val="21"/>
              </w:rPr>
              <w:t>3</w:t>
            </w:r>
            <w:r w:rsidR="009D5060">
              <w:rPr>
                <w:rFonts w:ascii="宋体" w:hAnsi="宋体" w:hint="eastAsia"/>
                <w:sz w:val="21"/>
                <w:szCs w:val="21"/>
              </w:rPr>
              <w:t>2</w:t>
            </w:r>
            <w:r w:rsidRPr="00376E61">
              <w:rPr>
                <w:rFonts w:ascii="宋体" w:hAnsi="宋体" w:hint="eastAsia"/>
                <w:sz w:val="21"/>
                <w:szCs w:val="21"/>
              </w:rPr>
              <w:t>-3</w:t>
            </w:r>
            <w:r w:rsidR="007D6988">
              <w:rPr>
                <w:rFonts w:ascii="宋体" w:hAnsi="宋体" w:hint="eastAsia"/>
                <w:sz w:val="21"/>
                <w:szCs w:val="21"/>
              </w:rPr>
              <w:t>3</w:t>
            </w:r>
          </w:p>
        </w:tc>
        <w:tc>
          <w:tcPr>
            <w:tcW w:w="4678" w:type="dxa"/>
            <w:vAlign w:val="center"/>
          </w:tcPr>
          <w:p w:rsidR="00973474" w:rsidRDefault="001E3A3A" w:rsidP="00DF2672">
            <w:pPr>
              <w:rPr>
                <w:rFonts w:ascii="宋体" w:hAnsi="宋体"/>
                <w:sz w:val="21"/>
                <w:szCs w:val="21"/>
              </w:rPr>
            </w:pPr>
            <w:r w:rsidRPr="00376E61">
              <w:rPr>
                <w:rFonts w:ascii="宋体" w:hAnsi="宋体" w:hint="eastAsia"/>
                <w:sz w:val="21"/>
                <w:szCs w:val="21"/>
              </w:rPr>
              <w:t>代码型数据项</w:t>
            </w:r>
            <w:r w:rsidR="0098652E">
              <w:rPr>
                <w:rFonts w:ascii="宋体" w:hAnsi="宋体" w:hint="eastAsia"/>
                <w:sz w:val="21"/>
                <w:szCs w:val="21"/>
              </w:rPr>
              <w:t>。</w:t>
            </w:r>
          </w:p>
          <w:p w:rsidR="00973474" w:rsidRDefault="00973474" w:rsidP="00973474">
            <w:pPr>
              <w:ind w:firstLineChars="200" w:firstLine="420"/>
              <w:rPr>
                <w:rFonts w:ascii="宋体" w:hAnsi="宋体"/>
                <w:sz w:val="21"/>
                <w:szCs w:val="21"/>
              </w:rPr>
            </w:pPr>
            <w:r>
              <w:rPr>
                <w:rFonts w:ascii="宋体" w:hAnsi="宋体" w:hint="eastAsia"/>
                <w:sz w:val="21"/>
                <w:szCs w:val="21"/>
              </w:rPr>
              <w:t>01-</w:t>
            </w:r>
            <w:r w:rsidRPr="0023489B">
              <w:rPr>
                <w:rFonts w:ascii="宋体" w:hAnsi="宋体" w:hint="eastAsia"/>
                <w:sz w:val="21"/>
                <w:szCs w:val="21"/>
              </w:rPr>
              <w:t>日</w:t>
            </w:r>
          </w:p>
          <w:p w:rsidR="00973474" w:rsidRDefault="00973474" w:rsidP="00973474">
            <w:pPr>
              <w:ind w:firstLineChars="200" w:firstLine="420"/>
              <w:rPr>
                <w:rFonts w:ascii="宋体" w:hAnsi="宋体"/>
                <w:sz w:val="21"/>
                <w:szCs w:val="21"/>
              </w:rPr>
            </w:pPr>
            <w:r>
              <w:rPr>
                <w:rFonts w:ascii="宋体" w:hAnsi="宋体" w:hint="eastAsia"/>
                <w:sz w:val="21"/>
                <w:szCs w:val="21"/>
              </w:rPr>
              <w:t>02-</w:t>
            </w:r>
            <w:r w:rsidRPr="0023489B">
              <w:rPr>
                <w:rFonts w:ascii="宋体" w:hAnsi="宋体" w:hint="eastAsia"/>
                <w:sz w:val="21"/>
                <w:szCs w:val="21"/>
              </w:rPr>
              <w:t>周</w:t>
            </w:r>
          </w:p>
          <w:p w:rsidR="00973474" w:rsidRDefault="00973474" w:rsidP="00973474">
            <w:pPr>
              <w:ind w:firstLineChars="200" w:firstLine="420"/>
              <w:rPr>
                <w:rFonts w:ascii="宋体" w:hAnsi="宋体"/>
                <w:sz w:val="21"/>
                <w:szCs w:val="21"/>
              </w:rPr>
            </w:pPr>
            <w:r>
              <w:rPr>
                <w:rFonts w:ascii="宋体" w:hAnsi="宋体" w:hint="eastAsia"/>
                <w:sz w:val="21"/>
                <w:szCs w:val="21"/>
              </w:rPr>
              <w:lastRenderedPageBreak/>
              <w:t>23-</w:t>
            </w:r>
            <w:r w:rsidRPr="0023489B">
              <w:rPr>
                <w:rFonts w:ascii="宋体" w:hAnsi="宋体" w:hint="eastAsia"/>
                <w:sz w:val="21"/>
                <w:szCs w:val="21"/>
              </w:rPr>
              <w:t>介于周和月之间</w:t>
            </w:r>
          </w:p>
          <w:p w:rsidR="00973474" w:rsidRDefault="00973474" w:rsidP="00973474">
            <w:pPr>
              <w:ind w:firstLineChars="200" w:firstLine="420"/>
              <w:rPr>
                <w:rFonts w:ascii="宋体" w:hAnsi="宋体"/>
                <w:sz w:val="21"/>
                <w:szCs w:val="21"/>
              </w:rPr>
            </w:pPr>
            <w:r>
              <w:rPr>
                <w:rFonts w:ascii="宋体" w:hAnsi="宋体" w:hint="eastAsia"/>
                <w:sz w:val="21"/>
                <w:szCs w:val="21"/>
              </w:rPr>
              <w:t>03-</w:t>
            </w:r>
            <w:r w:rsidRPr="0023489B">
              <w:rPr>
                <w:rFonts w:ascii="宋体" w:hAnsi="宋体" w:hint="eastAsia"/>
                <w:sz w:val="21"/>
                <w:szCs w:val="21"/>
              </w:rPr>
              <w:t>月</w:t>
            </w:r>
          </w:p>
          <w:p w:rsidR="00973474" w:rsidRDefault="00973474" w:rsidP="00973474">
            <w:pPr>
              <w:ind w:firstLineChars="200" w:firstLine="420"/>
              <w:rPr>
                <w:rFonts w:ascii="宋体" w:hAnsi="宋体"/>
                <w:sz w:val="21"/>
                <w:szCs w:val="21"/>
              </w:rPr>
            </w:pPr>
            <w:r>
              <w:rPr>
                <w:rFonts w:ascii="宋体" w:hAnsi="宋体" w:hint="eastAsia"/>
                <w:sz w:val="21"/>
                <w:szCs w:val="21"/>
              </w:rPr>
              <w:t>34-</w:t>
            </w:r>
            <w:r w:rsidRPr="0023489B">
              <w:rPr>
                <w:rFonts w:ascii="宋体" w:hAnsi="宋体" w:hint="eastAsia"/>
                <w:sz w:val="21"/>
                <w:szCs w:val="21"/>
              </w:rPr>
              <w:t>介于月和季之间</w:t>
            </w:r>
          </w:p>
          <w:p w:rsidR="00973474" w:rsidRDefault="00973474" w:rsidP="00973474">
            <w:pPr>
              <w:ind w:firstLineChars="200" w:firstLine="420"/>
              <w:rPr>
                <w:rFonts w:ascii="宋体" w:hAnsi="宋体"/>
                <w:sz w:val="21"/>
                <w:szCs w:val="21"/>
              </w:rPr>
            </w:pPr>
            <w:r>
              <w:rPr>
                <w:rFonts w:ascii="宋体" w:hAnsi="宋体" w:hint="eastAsia"/>
                <w:sz w:val="21"/>
                <w:szCs w:val="21"/>
              </w:rPr>
              <w:t>04-</w:t>
            </w:r>
            <w:r w:rsidRPr="0023489B">
              <w:rPr>
                <w:rFonts w:ascii="宋体" w:hAnsi="宋体" w:hint="eastAsia"/>
                <w:sz w:val="21"/>
                <w:szCs w:val="21"/>
              </w:rPr>
              <w:t>季</w:t>
            </w:r>
          </w:p>
          <w:p w:rsidR="00973474" w:rsidRDefault="00973474" w:rsidP="00973474">
            <w:pPr>
              <w:ind w:firstLineChars="200" w:firstLine="420"/>
              <w:rPr>
                <w:rFonts w:ascii="宋体" w:hAnsi="宋体"/>
                <w:sz w:val="21"/>
                <w:szCs w:val="21"/>
              </w:rPr>
            </w:pPr>
            <w:r>
              <w:rPr>
                <w:rFonts w:ascii="宋体" w:hAnsi="宋体" w:hint="eastAsia"/>
                <w:sz w:val="21"/>
                <w:szCs w:val="21"/>
              </w:rPr>
              <w:t>05-</w:t>
            </w:r>
            <w:r w:rsidRPr="0023489B">
              <w:rPr>
                <w:rFonts w:ascii="宋体" w:hAnsi="宋体" w:hint="eastAsia"/>
                <w:sz w:val="21"/>
                <w:szCs w:val="21"/>
              </w:rPr>
              <w:t>半年</w:t>
            </w:r>
          </w:p>
          <w:p w:rsidR="00973474" w:rsidRDefault="00973474" w:rsidP="00973474">
            <w:pPr>
              <w:ind w:firstLineChars="200" w:firstLine="420"/>
              <w:rPr>
                <w:rFonts w:ascii="宋体" w:hAnsi="宋体"/>
                <w:sz w:val="21"/>
                <w:szCs w:val="21"/>
              </w:rPr>
            </w:pPr>
            <w:r>
              <w:rPr>
                <w:rFonts w:ascii="宋体" w:hAnsi="宋体" w:hint="eastAsia"/>
                <w:sz w:val="21"/>
                <w:szCs w:val="21"/>
              </w:rPr>
              <w:t>06-</w:t>
            </w:r>
            <w:r w:rsidRPr="0023489B">
              <w:rPr>
                <w:rFonts w:ascii="宋体" w:hAnsi="宋体" w:hint="eastAsia"/>
                <w:sz w:val="21"/>
                <w:szCs w:val="21"/>
              </w:rPr>
              <w:t>年</w:t>
            </w:r>
          </w:p>
          <w:p w:rsidR="00973474" w:rsidRDefault="00973474" w:rsidP="00973474">
            <w:pPr>
              <w:ind w:firstLineChars="200" w:firstLine="420"/>
              <w:rPr>
                <w:rFonts w:ascii="宋体" w:hAnsi="宋体"/>
                <w:sz w:val="21"/>
                <w:szCs w:val="21"/>
              </w:rPr>
            </w:pPr>
            <w:r>
              <w:rPr>
                <w:rFonts w:ascii="宋体" w:hAnsi="宋体" w:hint="eastAsia"/>
                <w:sz w:val="21"/>
                <w:szCs w:val="21"/>
              </w:rPr>
              <w:t>99-</w:t>
            </w:r>
            <w:r w:rsidRPr="0023489B">
              <w:rPr>
                <w:rFonts w:ascii="宋体" w:hAnsi="宋体" w:hint="eastAsia"/>
                <w:sz w:val="21"/>
                <w:szCs w:val="21"/>
              </w:rPr>
              <w:t>其他</w:t>
            </w:r>
          </w:p>
          <w:p w:rsidR="001E3A3A" w:rsidRPr="00376E61" w:rsidRDefault="00DF2672" w:rsidP="00DF2672">
            <w:pPr>
              <w:rPr>
                <w:rFonts w:ascii="宋体" w:hAnsi="宋体"/>
                <w:sz w:val="21"/>
                <w:szCs w:val="21"/>
              </w:rPr>
            </w:pPr>
            <w:r w:rsidRPr="00376E61">
              <w:rPr>
                <w:rFonts w:ascii="宋体" w:hAnsi="宋体" w:hint="eastAsia"/>
                <w:sz w:val="21"/>
                <w:szCs w:val="21"/>
              </w:rPr>
              <w:t>当保费缴纳方式为2-分期时，该项必填。</w:t>
            </w:r>
          </w:p>
        </w:tc>
        <w:tc>
          <w:tcPr>
            <w:tcW w:w="795" w:type="dxa"/>
            <w:vAlign w:val="center"/>
          </w:tcPr>
          <w:p w:rsidR="001E3A3A" w:rsidRPr="00376E61" w:rsidRDefault="00DF2672" w:rsidP="00E13A32">
            <w:pPr>
              <w:jc w:val="center"/>
              <w:rPr>
                <w:rFonts w:ascii="宋体" w:hAnsi="宋体"/>
                <w:sz w:val="21"/>
                <w:szCs w:val="21"/>
              </w:rPr>
            </w:pPr>
            <w:r>
              <w:rPr>
                <w:rFonts w:ascii="宋体" w:hAnsi="宋体" w:hint="eastAsia"/>
                <w:sz w:val="21"/>
                <w:szCs w:val="21"/>
              </w:rPr>
              <w:lastRenderedPageBreak/>
              <w:t>C</w:t>
            </w:r>
          </w:p>
        </w:tc>
      </w:tr>
      <w:tr w:rsidR="00D47012" w:rsidTr="00FA6395">
        <w:trPr>
          <w:trHeight w:val="20"/>
          <w:jc w:val="center"/>
        </w:trPr>
        <w:tc>
          <w:tcPr>
            <w:tcW w:w="1562" w:type="dxa"/>
            <w:vAlign w:val="center"/>
          </w:tcPr>
          <w:p w:rsidR="00D47012" w:rsidRPr="00376E61" w:rsidRDefault="00D47012" w:rsidP="009F5533">
            <w:pPr>
              <w:rPr>
                <w:rFonts w:ascii="宋体" w:hAnsi="宋体"/>
                <w:sz w:val="21"/>
                <w:szCs w:val="21"/>
              </w:rPr>
            </w:pPr>
            <w:r>
              <w:rPr>
                <w:rFonts w:ascii="宋体" w:hAnsi="宋体" w:hint="eastAsia"/>
                <w:sz w:val="21"/>
                <w:szCs w:val="21"/>
              </w:rPr>
              <w:lastRenderedPageBreak/>
              <w:t>计费起始日期</w:t>
            </w:r>
          </w:p>
        </w:tc>
        <w:tc>
          <w:tcPr>
            <w:tcW w:w="708" w:type="dxa"/>
            <w:vAlign w:val="center"/>
          </w:tcPr>
          <w:p w:rsidR="00D47012" w:rsidRPr="00376E61" w:rsidRDefault="00D47012" w:rsidP="00E13A32">
            <w:pPr>
              <w:jc w:val="center"/>
              <w:rPr>
                <w:rFonts w:ascii="宋体" w:hAnsi="宋体"/>
                <w:sz w:val="21"/>
                <w:szCs w:val="21"/>
              </w:rPr>
            </w:pPr>
            <w:r>
              <w:rPr>
                <w:rFonts w:ascii="宋体" w:hAnsi="宋体" w:hint="eastAsia"/>
                <w:sz w:val="21"/>
                <w:szCs w:val="21"/>
              </w:rPr>
              <w:t>N</w:t>
            </w:r>
          </w:p>
        </w:tc>
        <w:tc>
          <w:tcPr>
            <w:tcW w:w="709" w:type="dxa"/>
            <w:vAlign w:val="center"/>
          </w:tcPr>
          <w:p w:rsidR="00D47012" w:rsidRPr="00376E61" w:rsidRDefault="00D47012" w:rsidP="00E13A32">
            <w:pPr>
              <w:jc w:val="center"/>
              <w:rPr>
                <w:rFonts w:ascii="宋体" w:hAnsi="宋体"/>
                <w:sz w:val="21"/>
                <w:szCs w:val="21"/>
              </w:rPr>
            </w:pPr>
            <w:r>
              <w:rPr>
                <w:rFonts w:ascii="宋体" w:hAnsi="宋体" w:hint="eastAsia"/>
                <w:sz w:val="21"/>
                <w:szCs w:val="21"/>
              </w:rPr>
              <w:t>8</w:t>
            </w:r>
          </w:p>
        </w:tc>
        <w:tc>
          <w:tcPr>
            <w:tcW w:w="992" w:type="dxa"/>
            <w:vAlign w:val="center"/>
          </w:tcPr>
          <w:p w:rsidR="00D47012" w:rsidRPr="00376E61" w:rsidRDefault="00D47012" w:rsidP="009D5060">
            <w:pPr>
              <w:jc w:val="center"/>
              <w:rPr>
                <w:rFonts w:ascii="宋体" w:hAnsi="宋体"/>
                <w:sz w:val="21"/>
                <w:szCs w:val="21"/>
              </w:rPr>
            </w:pPr>
            <w:r>
              <w:rPr>
                <w:rFonts w:ascii="宋体" w:hAnsi="宋体" w:hint="eastAsia"/>
                <w:sz w:val="21"/>
                <w:szCs w:val="21"/>
              </w:rPr>
              <w:t>3</w:t>
            </w:r>
            <w:r w:rsidR="007D6988">
              <w:rPr>
                <w:rFonts w:ascii="宋体" w:hAnsi="宋体" w:hint="eastAsia"/>
                <w:sz w:val="21"/>
                <w:szCs w:val="21"/>
              </w:rPr>
              <w:t>4</w:t>
            </w:r>
            <w:r>
              <w:rPr>
                <w:rFonts w:ascii="宋体" w:hAnsi="宋体" w:hint="eastAsia"/>
                <w:sz w:val="21"/>
                <w:szCs w:val="21"/>
              </w:rPr>
              <w:t>-4</w:t>
            </w:r>
            <w:r w:rsidR="007D6988">
              <w:rPr>
                <w:rFonts w:ascii="宋体" w:hAnsi="宋体" w:hint="eastAsia"/>
                <w:sz w:val="21"/>
                <w:szCs w:val="21"/>
              </w:rPr>
              <w:t>1</w:t>
            </w:r>
          </w:p>
        </w:tc>
        <w:tc>
          <w:tcPr>
            <w:tcW w:w="4678" w:type="dxa"/>
            <w:vAlign w:val="center"/>
          </w:tcPr>
          <w:p w:rsidR="00D47012" w:rsidRPr="00376E61" w:rsidRDefault="00D47012" w:rsidP="00494477">
            <w:pPr>
              <w:rPr>
                <w:rFonts w:ascii="宋体" w:hAnsi="宋体"/>
                <w:sz w:val="21"/>
                <w:szCs w:val="21"/>
              </w:rPr>
            </w:pPr>
            <w:r w:rsidRPr="00376E61">
              <w:rPr>
                <w:rFonts w:ascii="宋体" w:hAnsi="宋体" w:hint="eastAsia"/>
                <w:sz w:val="21"/>
                <w:szCs w:val="21"/>
              </w:rPr>
              <w:t>格式为YYYYMMDD</w:t>
            </w:r>
            <w:r>
              <w:rPr>
                <w:rFonts w:ascii="宋体" w:hAnsi="宋体" w:hint="eastAsia"/>
                <w:sz w:val="21"/>
                <w:szCs w:val="21"/>
              </w:rPr>
              <w:t>。</w:t>
            </w:r>
          </w:p>
        </w:tc>
        <w:tc>
          <w:tcPr>
            <w:tcW w:w="795" w:type="dxa"/>
            <w:vAlign w:val="center"/>
          </w:tcPr>
          <w:p w:rsidR="00D47012" w:rsidRPr="00376E61" w:rsidRDefault="00D47012" w:rsidP="00E13A32">
            <w:pPr>
              <w:jc w:val="center"/>
              <w:rPr>
                <w:rFonts w:ascii="宋体" w:hAnsi="宋体"/>
                <w:sz w:val="21"/>
                <w:szCs w:val="21"/>
              </w:rPr>
            </w:pPr>
            <w:r>
              <w:rPr>
                <w:rFonts w:ascii="宋体" w:hAnsi="宋体" w:hint="eastAsia"/>
                <w:sz w:val="21"/>
                <w:szCs w:val="21"/>
              </w:rPr>
              <w:t>M</w:t>
            </w:r>
          </w:p>
        </w:tc>
      </w:tr>
      <w:tr w:rsidR="00F74A63" w:rsidTr="00FA6395">
        <w:trPr>
          <w:trHeight w:val="20"/>
          <w:jc w:val="center"/>
        </w:trPr>
        <w:tc>
          <w:tcPr>
            <w:tcW w:w="1562" w:type="dxa"/>
            <w:vAlign w:val="center"/>
          </w:tcPr>
          <w:p w:rsidR="00F74A63" w:rsidRPr="00376E61" w:rsidRDefault="00F74A63" w:rsidP="00A469A1">
            <w:pPr>
              <w:rPr>
                <w:rFonts w:ascii="宋体" w:hAnsi="宋体"/>
                <w:sz w:val="21"/>
                <w:szCs w:val="21"/>
              </w:rPr>
            </w:pPr>
            <w:r w:rsidRPr="00376E61">
              <w:rPr>
                <w:rFonts w:ascii="宋体" w:hAnsi="宋体" w:hint="eastAsia"/>
                <w:sz w:val="21"/>
                <w:szCs w:val="21"/>
              </w:rPr>
              <w:t>缴纳状态</w:t>
            </w:r>
          </w:p>
        </w:tc>
        <w:tc>
          <w:tcPr>
            <w:tcW w:w="708" w:type="dxa"/>
            <w:vAlign w:val="center"/>
          </w:tcPr>
          <w:p w:rsidR="00F74A63" w:rsidRPr="00376E61" w:rsidRDefault="00F74A63" w:rsidP="00A469A1">
            <w:pPr>
              <w:jc w:val="center"/>
              <w:rPr>
                <w:rFonts w:ascii="宋体" w:hAnsi="宋体"/>
                <w:sz w:val="21"/>
                <w:szCs w:val="21"/>
              </w:rPr>
            </w:pPr>
            <w:r w:rsidRPr="00376E61">
              <w:rPr>
                <w:rFonts w:ascii="宋体" w:hAnsi="宋体" w:hint="eastAsia"/>
                <w:sz w:val="21"/>
                <w:szCs w:val="21"/>
              </w:rPr>
              <w:t>N</w:t>
            </w:r>
          </w:p>
        </w:tc>
        <w:tc>
          <w:tcPr>
            <w:tcW w:w="709" w:type="dxa"/>
            <w:vAlign w:val="center"/>
          </w:tcPr>
          <w:p w:rsidR="00F74A63" w:rsidRPr="00376E61" w:rsidRDefault="00F74A63" w:rsidP="00A469A1">
            <w:pPr>
              <w:jc w:val="center"/>
              <w:rPr>
                <w:rFonts w:ascii="宋体" w:hAnsi="宋体"/>
                <w:sz w:val="21"/>
                <w:szCs w:val="21"/>
              </w:rPr>
            </w:pPr>
            <w:r w:rsidRPr="00376E61">
              <w:rPr>
                <w:rFonts w:ascii="宋体" w:hAnsi="宋体" w:hint="eastAsia"/>
                <w:sz w:val="21"/>
                <w:szCs w:val="21"/>
              </w:rPr>
              <w:t>1</w:t>
            </w:r>
          </w:p>
        </w:tc>
        <w:tc>
          <w:tcPr>
            <w:tcW w:w="992" w:type="dxa"/>
            <w:vAlign w:val="center"/>
          </w:tcPr>
          <w:p w:rsidR="00F74A63" w:rsidRPr="00376E61" w:rsidRDefault="007D6988" w:rsidP="009D5060">
            <w:pPr>
              <w:jc w:val="center"/>
              <w:rPr>
                <w:rFonts w:ascii="宋体" w:hAnsi="宋体"/>
                <w:sz w:val="21"/>
                <w:szCs w:val="21"/>
              </w:rPr>
            </w:pPr>
            <w:r>
              <w:rPr>
                <w:rFonts w:ascii="宋体" w:hAnsi="宋体" w:hint="eastAsia"/>
                <w:sz w:val="21"/>
                <w:szCs w:val="21"/>
              </w:rPr>
              <w:t>50</w:t>
            </w:r>
            <w:r w:rsidR="00F74A63" w:rsidRPr="00376E61">
              <w:rPr>
                <w:rFonts w:ascii="宋体" w:hAnsi="宋体" w:hint="eastAsia"/>
                <w:sz w:val="21"/>
                <w:szCs w:val="21"/>
              </w:rPr>
              <w:t>-</w:t>
            </w:r>
            <w:r>
              <w:rPr>
                <w:rFonts w:ascii="宋体" w:hAnsi="宋体" w:hint="eastAsia"/>
                <w:sz w:val="21"/>
                <w:szCs w:val="21"/>
              </w:rPr>
              <w:t>50</w:t>
            </w:r>
          </w:p>
        </w:tc>
        <w:tc>
          <w:tcPr>
            <w:tcW w:w="4678" w:type="dxa"/>
            <w:vAlign w:val="center"/>
          </w:tcPr>
          <w:p w:rsidR="00F74A63" w:rsidRPr="00376E61" w:rsidRDefault="00F74A63" w:rsidP="00A469A1">
            <w:pPr>
              <w:rPr>
                <w:rFonts w:ascii="宋体" w:hAnsi="宋体"/>
                <w:sz w:val="21"/>
                <w:szCs w:val="21"/>
              </w:rPr>
            </w:pPr>
            <w:r w:rsidRPr="00376E61">
              <w:rPr>
                <w:rFonts w:ascii="宋体" w:hAnsi="宋体" w:hint="eastAsia"/>
                <w:sz w:val="21"/>
                <w:szCs w:val="21"/>
              </w:rPr>
              <w:t>代码型数据项：</w:t>
            </w:r>
          </w:p>
          <w:p w:rsidR="00F74A63" w:rsidRPr="00376E61" w:rsidRDefault="00412074" w:rsidP="00A469A1">
            <w:pPr>
              <w:rPr>
                <w:rFonts w:ascii="宋体" w:hAnsi="宋体"/>
                <w:sz w:val="21"/>
                <w:szCs w:val="21"/>
              </w:rPr>
            </w:pPr>
            <w:r>
              <w:rPr>
                <w:rFonts w:ascii="宋体" w:hAnsi="宋体" w:hint="eastAsia"/>
                <w:sz w:val="21"/>
                <w:szCs w:val="21"/>
              </w:rPr>
              <w:t xml:space="preserve">    </w:t>
            </w:r>
            <w:r w:rsidR="00F74A63" w:rsidRPr="00376E61">
              <w:rPr>
                <w:rFonts w:ascii="宋体" w:hAnsi="宋体" w:hint="eastAsia"/>
                <w:sz w:val="21"/>
                <w:szCs w:val="21"/>
              </w:rPr>
              <w:t>1-正常</w:t>
            </w:r>
          </w:p>
          <w:p w:rsidR="00F74A63" w:rsidRPr="00376E61" w:rsidRDefault="00412074" w:rsidP="00A469A1">
            <w:pPr>
              <w:rPr>
                <w:rFonts w:ascii="宋体" w:hAnsi="宋体"/>
                <w:sz w:val="21"/>
                <w:szCs w:val="21"/>
              </w:rPr>
            </w:pPr>
            <w:r>
              <w:rPr>
                <w:rFonts w:ascii="宋体" w:hAnsi="宋体" w:hint="eastAsia"/>
                <w:sz w:val="21"/>
                <w:szCs w:val="21"/>
              </w:rPr>
              <w:t xml:space="preserve">    </w:t>
            </w:r>
            <w:r w:rsidR="00F74A63" w:rsidRPr="00376E61">
              <w:rPr>
                <w:rFonts w:ascii="宋体" w:hAnsi="宋体" w:hint="eastAsia"/>
                <w:sz w:val="21"/>
                <w:szCs w:val="21"/>
              </w:rPr>
              <w:t>2-欠缴</w:t>
            </w:r>
          </w:p>
          <w:p w:rsidR="00F74A63" w:rsidRPr="00376E61" w:rsidRDefault="00412074" w:rsidP="00A469A1">
            <w:pPr>
              <w:rPr>
                <w:rFonts w:ascii="宋体" w:hAnsi="宋体"/>
                <w:sz w:val="21"/>
                <w:szCs w:val="21"/>
              </w:rPr>
            </w:pPr>
            <w:r>
              <w:rPr>
                <w:rFonts w:ascii="宋体" w:hAnsi="宋体" w:hint="eastAsia"/>
                <w:sz w:val="21"/>
                <w:szCs w:val="21"/>
              </w:rPr>
              <w:t xml:space="preserve">    </w:t>
            </w:r>
            <w:r w:rsidR="00F74A63" w:rsidRPr="00376E61">
              <w:rPr>
                <w:rFonts w:ascii="宋体" w:hAnsi="宋体" w:hint="eastAsia"/>
                <w:sz w:val="21"/>
                <w:szCs w:val="21"/>
              </w:rPr>
              <w:t>3-缴清</w:t>
            </w:r>
          </w:p>
        </w:tc>
        <w:tc>
          <w:tcPr>
            <w:tcW w:w="795" w:type="dxa"/>
            <w:vAlign w:val="center"/>
          </w:tcPr>
          <w:p w:rsidR="00F74A63" w:rsidRPr="00376E61" w:rsidRDefault="00F74A63" w:rsidP="00A469A1">
            <w:pPr>
              <w:jc w:val="center"/>
              <w:rPr>
                <w:rFonts w:ascii="宋体" w:hAnsi="宋体"/>
                <w:sz w:val="21"/>
                <w:szCs w:val="21"/>
              </w:rPr>
            </w:pPr>
            <w:r w:rsidRPr="00376E61">
              <w:rPr>
                <w:rFonts w:ascii="宋体" w:hAnsi="宋体" w:hint="eastAsia"/>
                <w:sz w:val="21"/>
                <w:szCs w:val="21"/>
              </w:rPr>
              <w:t>M</w:t>
            </w:r>
          </w:p>
        </w:tc>
      </w:tr>
      <w:tr w:rsidR="001828C2" w:rsidTr="00FA6395">
        <w:trPr>
          <w:trHeight w:val="20"/>
          <w:jc w:val="center"/>
        </w:trPr>
        <w:tc>
          <w:tcPr>
            <w:tcW w:w="1562" w:type="dxa"/>
            <w:vAlign w:val="center"/>
          </w:tcPr>
          <w:p w:rsidR="001828C2" w:rsidRDefault="001828C2" w:rsidP="00704E25">
            <w:pPr>
              <w:rPr>
                <w:rFonts w:ascii="宋体" w:hAnsi="宋体"/>
                <w:sz w:val="21"/>
                <w:szCs w:val="21"/>
              </w:rPr>
            </w:pPr>
            <w:r>
              <w:rPr>
                <w:rFonts w:ascii="宋体" w:hAnsi="宋体" w:hint="eastAsia"/>
                <w:sz w:val="21"/>
                <w:szCs w:val="21"/>
              </w:rPr>
              <w:t>缴纳结束日期</w:t>
            </w:r>
          </w:p>
        </w:tc>
        <w:tc>
          <w:tcPr>
            <w:tcW w:w="708" w:type="dxa"/>
            <w:vAlign w:val="center"/>
          </w:tcPr>
          <w:p w:rsidR="001828C2" w:rsidRPr="00376E61" w:rsidRDefault="001828C2" w:rsidP="00704E25">
            <w:pPr>
              <w:jc w:val="center"/>
              <w:rPr>
                <w:rFonts w:ascii="宋体" w:hAnsi="宋体"/>
                <w:sz w:val="21"/>
                <w:szCs w:val="21"/>
              </w:rPr>
            </w:pPr>
            <w:r>
              <w:rPr>
                <w:rFonts w:ascii="宋体" w:hAnsi="宋体" w:hint="eastAsia"/>
                <w:sz w:val="21"/>
                <w:szCs w:val="21"/>
              </w:rPr>
              <w:t>N</w:t>
            </w:r>
          </w:p>
        </w:tc>
        <w:tc>
          <w:tcPr>
            <w:tcW w:w="709" w:type="dxa"/>
            <w:vAlign w:val="center"/>
          </w:tcPr>
          <w:p w:rsidR="001828C2" w:rsidRPr="00376E61" w:rsidRDefault="001828C2" w:rsidP="00704E25">
            <w:pPr>
              <w:jc w:val="center"/>
              <w:rPr>
                <w:rFonts w:ascii="宋体" w:hAnsi="宋体"/>
                <w:sz w:val="21"/>
                <w:szCs w:val="21"/>
              </w:rPr>
            </w:pPr>
            <w:r>
              <w:rPr>
                <w:rFonts w:ascii="宋体" w:hAnsi="宋体" w:hint="eastAsia"/>
                <w:sz w:val="21"/>
                <w:szCs w:val="21"/>
              </w:rPr>
              <w:t>8</w:t>
            </w:r>
          </w:p>
        </w:tc>
        <w:tc>
          <w:tcPr>
            <w:tcW w:w="992" w:type="dxa"/>
            <w:vAlign w:val="center"/>
          </w:tcPr>
          <w:p w:rsidR="001828C2" w:rsidRPr="00376E61" w:rsidRDefault="001828C2" w:rsidP="00704E25">
            <w:pPr>
              <w:jc w:val="center"/>
              <w:rPr>
                <w:rFonts w:ascii="宋体" w:hAnsi="宋体"/>
                <w:sz w:val="21"/>
                <w:szCs w:val="21"/>
              </w:rPr>
            </w:pPr>
            <w:r>
              <w:rPr>
                <w:rFonts w:ascii="宋体" w:hAnsi="宋体" w:hint="eastAsia"/>
                <w:sz w:val="21"/>
                <w:szCs w:val="21"/>
              </w:rPr>
              <w:t>42-49</w:t>
            </w:r>
          </w:p>
        </w:tc>
        <w:tc>
          <w:tcPr>
            <w:tcW w:w="4678" w:type="dxa"/>
            <w:vAlign w:val="center"/>
          </w:tcPr>
          <w:p w:rsidR="001828C2" w:rsidRPr="00376E61" w:rsidRDefault="001828C2" w:rsidP="00704E25">
            <w:pPr>
              <w:rPr>
                <w:rFonts w:ascii="宋体" w:hAnsi="宋体"/>
                <w:sz w:val="21"/>
                <w:szCs w:val="21"/>
              </w:rPr>
            </w:pPr>
            <w:r w:rsidRPr="00376E61">
              <w:rPr>
                <w:rFonts w:ascii="宋体" w:hAnsi="宋体" w:hint="eastAsia"/>
                <w:sz w:val="21"/>
                <w:szCs w:val="21"/>
              </w:rPr>
              <w:t>格式为YYYYMMDD</w:t>
            </w:r>
            <w:r>
              <w:rPr>
                <w:rFonts w:ascii="宋体" w:hAnsi="宋体" w:hint="eastAsia"/>
                <w:sz w:val="21"/>
                <w:szCs w:val="21"/>
              </w:rPr>
              <w:t>。</w:t>
            </w:r>
          </w:p>
        </w:tc>
        <w:tc>
          <w:tcPr>
            <w:tcW w:w="795" w:type="dxa"/>
            <w:vAlign w:val="center"/>
          </w:tcPr>
          <w:p w:rsidR="001828C2" w:rsidRPr="00376E61" w:rsidRDefault="001828C2" w:rsidP="00704E25">
            <w:pPr>
              <w:jc w:val="center"/>
              <w:rPr>
                <w:rFonts w:ascii="宋体" w:hAnsi="宋体"/>
                <w:sz w:val="21"/>
                <w:szCs w:val="21"/>
              </w:rPr>
            </w:pPr>
            <w:r>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1E3A3A" w:rsidP="00E13A32">
            <w:pPr>
              <w:rPr>
                <w:rFonts w:ascii="宋体" w:hAnsi="宋体"/>
                <w:sz w:val="21"/>
                <w:szCs w:val="21"/>
              </w:rPr>
            </w:pPr>
            <w:r w:rsidRPr="00376E61">
              <w:rPr>
                <w:rFonts w:ascii="宋体" w:hAnsi="宋体" w:hint="eastAsia"/>
                <w:sz w:val="21"/>
                <w:szCs w:val="21"/>
              </w:rPr>
              <w:t>余额</w:t>
            </w:r>
          </w:p>
        </w:tc>
        <w:tc>
          <w:tcPr>
            <w:tcW w:w="708" w:type="dxa"/>
            <w:vAlign w:val="center"/>
          </w:tcPr>
          <w:p w:rsidR="001E3A3A" w:rsidRPr="00376E61" w:rsidRDefault="001E3A3A" w:rsidP="005108BA">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5108BA">
            <w:pPr>
              <w:jc w:val="center"/>
              <w:rPr>
                <w:rFonts w:ascii="宋体" w:hAnsi="宋体"/>
                <w:sz w:val="21"/>
                <w:szCs w:val="21"/>
              </w:rPr>
            </w:pPr>
            <w:r w:rsidRPr="00376E61">
              <w:rPr>
                <w:rFonts w:ascii="宋体" w:hAnsi="宋体" w:hint="eastAsia"/>
                <w:sz w:val="21"/>
                <w:szCs w:val="21"/>
              </w:rPr>
              <w:t>20</w:t>
            </w:r>
          </w:p>
        </w:tc>
        <w:tc>
          <w:tcPr>
            <w:tcW w:w="992" w:type="dxa"/>
            <w:vAlign w:val="center"/>
          </w:tcPr>
          <w:p w:rsidR="001E3A3A" w:rsidRPr="00376E61" w:rsidRDefault="00505770" w:rsidP="00505770">
            <w:pPr>
              <w:jc w:val="center"/>
              <w:rPr>
                <w:rFonts w:ascii="宋体" w:hAnsi="宋体"/>
                <w:sz w:val="21"/>
                <w:szCs w:val="21"/>
              </w:rPr>
            </w:pPr>
            <w:r>
              <w:rPr>
                <w:rFonts w:ascii="宋体" w:hAnsi="宋体" w:hint="eastAsia"/>
                <w:sz w:val="21"/>
                <w:szCs w:val="21"/>
              </w:rPr>
              <w:t>5</w:t>
            </w:r>
            <w:r w:rsidR="007D6988">
              <w:rPr>
                <w:rFonts w:ascii="宋体" w:hAnsi="宋体" w:hint="eastAsia"/>
                <w:sz w:val="21"/>
                <w:szCs w:val="21"/>
              </w:rPr>
              <w:t>1</w:t>
            </w:r>
            <w:r w:rsidR="001E3A3A" w:rsidRPr="00376E61">
              <w:rPr>
                <w:rFonts w:ascii="宋体" w:hAnsi="宋体" w:hint="eastAsia"/>
                <w:sz w:val="21"/>
                <w:szCs w:val="21"/>
              </w:rPr>
              <w:t>-</w:t>
            </w:r>
            <w:r w:rsidR="007D6988">
              <w:rPr>
                <w:rFonts w:ascii="宋体" w:hAnsi="宋体" w:hint="eastAsia"/>
                <w:sz w:val="21"/>
                <w:szCs w:val="21"/>
              </w:rPr>
              <w:t>70</w:t>
            </w:r>
          </w:p>
        </w:tc>
        <w:tc>
          <w:tcPr>
            <w:tcW w:w="4678" w:type="dxa"/>
            <w:vAlign w:val="center"/>
          </w:tcPr>
          <w:p w:rsidR="001E3A3A" w:rsidRPr="00376E61" w:rsidRDefault="001E3A3A" w:rsidP="00973474">
            <w:pPr>
              <w:rPr>
                <w:rFonts w:ascii="宋体" w:hAnsi="宋体"/>
                <w:sz w:val="21"/>
                <w:szCs w:val="21"/>
              </w:rPr>
            </w:pPr>
            <w:r w:rsidRPr="00376E61">
              <w:rPr>
                <w:rFonts w:ascii="宋体" w:hAnsi="宋体" w:hint="eastAsia"/>
                <w:sz w:val="21"/>
                <w:szCs w:val="21"/>
              </w:rPr>
              <w:t>指本笔</w:t>
            </w:r>
            <w:r w:rsidR="00E05AA7">
              <w:rPr>
                <w:rFonts w:ascii="宋体" w:hAnsi="宋体" w:hint="eastAsia"/>
                <w:sz w:val="21"/>
                <w:szCs w:val="21"/>
              </w:rPr>
              <w:t>保险</w:t>
            </w:r>
            <w:r w:rsidRPr="00376E61">
              <w:rPr>
                <w:rFonts w:ascii="宋体" w:hAnsi="宋体" w:hint="eastAsia"/>
                <w:sz w:val="21"/>
                <w:szCs w:val="21"/>
              </w:rPr>
              <w:t>合同截至当前未缴保费金额。单位为</w:t>
            </w:r>
            <w:r w:rsidR="00A85A31" w:rsidRPr="00376E61">
              <w:rPr>
                <w:rFonts w:ascii="宋体" w:hAnsi="宋体" w:hint="eastAsia"/>
                <w:sz w:val="21"/>
                <w:szCs w:val="21"/>
              </w:rPr>
              <w:t>元</w:t>
            </w:r>
            <w:r w:rsidR="00A85A31">
              <w:rPr>
                <w:rFonts w:ascii="宋体" w:hAnsi="宋体" w:hint="eastAsia"/>
                <w:sz w:val="21"/>
                <w:szCs w:val="21"/>
              </w:rPr>
              <w:t>（人民币）</w:t>
            </w:r>
            <w:r w:rsidR="00A85A31" w:rsidRPr="00376E61">
              <w:rPr>
                <w:rFonts w:ascii="宋体" w:hAnsi="宋体" w:hint="eastAsia"/>
                <w:sz w:val="21"/>
                <w:szCs w:val="21"/>
              </w:rPr>
              <w:t>。</w:t>
            </w:r>
          </w:p>
        </w:tc>
        <w:tc>
          <w:tcPr>
            <w:tcW w:w="795"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1E3A3A" w:rsidP="00E13A32">
            <w:pPr>
              <w:rPr>
                <w:rFonts w:ascii="宋体" w:hAnsi="宋体"/>
                <w:sz w:val="21"/>
                <w:szCs w:val="21"/>
              </w:rPr>
            </w:pPr>
            <w:r w:rsidRPr="00376E61">
              <w:rPr>
                <w:rFonts w:ascii="宋体" w:hAnsi="宋体" w:hint="eastAsia"/>
                <w:sz w:val="21"/>
                <w:szCs w:val="21"/>
              </w:rPr>
              <w:t>累计欠缴金额</w:t>
            </w:r>
          </w:p>
        </w:tc>
        <w:tc>
          <w:tcPr>
            <w:tcW w:w="708"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N</w:t>
            </w:r>
          </w:p>
        </w:tc>
        <w:tc>
          <w:tcPr>
            <w:tcW w:w="709" w:type="dxa"/>
            <w:vAlign w:val="center"/>
          </w:tcPr>
          <w:p w:rsidR="001E3A3A" w:rsidRPr="00376E61" w:rsidRDefault="001E3A3A" w:rsidP="00E13A32">
            <w:pPr>
              <w:jc w:val="center"/>
              <w:rPr>
                <w:rFonts w:ascii="宋体" w:hAnsi="宋体"/>
                <w:sz w:val="21"/>
                <w:szCs w:val="21"/>
              </w:rPr>
            </w:pPr>
            <w:r w:rsidRPr="00376E61">
              <w:rPr>
                <w:rFonts w:ascii="宋体" w:hAnsi="宋体" w:hint="eastAsia"/>
                <w:sz w:val="21"/>
                <w:szCs w:val="21"/>
              </w:rPr>
              <w:t>20</w:t>
            </w:r>
          </w:p>
        </w:tc>
        <w:tc>
          <w:tcPr>
            <w:tcW w:w="992" w:type="dxa"/>
            <w:vAlign w:val="center"/>
          </w:tcPr>
          <w:p w:rsidR="001E3A3A" w:rsidRPr="00376E61" w:rsidRDefault="00505770" w:rsidP="007D6988">
            <w:pPr>
              <w:jc w:val="center"/>
              <w:rPr>
                <w:rFonts w:ascii="宋体" w:hAnsi="宋体"/>
                <w:sz w:val="21"/>
                <w:szCs w:val="21"/>
              </w:rPr>
            </w:pPr>
            <w:r>
              <w:rPr>
                <w:rFonts w:ascii="宋体" w:hAnsi="宋体" w:hint="eastAsia"/>
                <w:sz w:val="21"/>
                <w:szCs w:val="21"/>
              </w:rPr>
              <w:t>7</w:t>
            </w:r>
            <w:r w:rsidR="007D6988">
              <w:rPr>
                <w:rFonts w:ascii="宋体" w:hAnsi="宋体" w:hint="eastAsia"/>
                <w:sz w:val="21"/>
                <w:szCs w:val="21"/>
              </w:rPr>
              <w:t>1</w:t>
            </w:r>
            <w:r w:rsidR="001E3A3A" w:rsidRPr="00376E61">
              <w:rPr>
                <w:rFonts w:ascii="宋体" w:hAnsi="宋体" w:hint="eastAsia"/>
                <w:sz w:val="21"/>
                <w:szCs w:val="21"/>
              </w:rPr>
              <w:t>-</w:t>
            </w:r>
            <w:r>
              <w:rPr>
                <w:rFonts w:ascii="宋体" w:hAnsi="宋体" w:hint="eastAsia"/>
                <w:sz w:val="21"/>
                <w:szCs w:val="21"/>
              </w:rPr>
              <w:t>9</w:t>
            </w:r>
            <w:r w:rsidR="007D6988">
              <w:rPr>
                <w:rFonts w:ascii="宋体" w:hAnsi="宋体" w:hint="eastAsia"/>
                <w:sz w:val="21"/>
                <w:szCs w:val="21"/>
              </w:rPr>
              <w:t>0</w:t>
            </w:r>
          </w:p>
        </w:tc>
        <w:tc>
          <w:tcPr>
            <w:tcW w:w="4678" w:type="dxa"/>
            <w:vAlign w:val="center"/>
          </w:tcPr>
          <w:p w:rsidR="001E3A3A" w:rsidRPr="00376E61" w:rsidRDefault="001E3A3A" w:rsidP="00E05AA7">
            <w:pPr>
              <w:rPr>
                <w:rFonts w:ascii="宋体" w:hAnsi="宋体"/>
                <w:sz w:val="21"/>
                <w:szCs w:val="21"/>
              </w:rPr>
            </w:pPr>
            <w:r w:rsidRPr="00376E61">
              <w:rPr>
                <w:rFonts w:ascii="宋体" w:hAnsi="宋体" w:hint="eastAsia"/>
                <w:sz w:val="21"/>
                <w:szCs w:val="21"/>
              </w:rPr>
              <w:t>指本笔</w:t>
            </w:r>
            <w:r w:rsidR="00E05AA7">
              <w:rPr>
                <w:rFonts w:ascii="宋体" w:hAnsi="宋体" w:hint="eastAsia"/>
                <w:sz w:val="21"/>
                <w:szCs w:val="21"/>
              </w:rPr>
              <w:t>保险</w:t>
            </w:r>
            <w:r w:rsidRPr="00376E61">
              <w:rPr>
                <w:rFonts w:ascii="宋体" w:hAnsi="宋体" w:hint="eastAsia"/>
                <w:sz w:val="21"/>
                <w:szCs w:val="21"/>
              </w:rPr>
              <w:t>合同的累计欠缴金额，单位为元</w:t>
            </w:r>
            <w:r w:rsidR="00A85A31">
              <w:rPr>
                <w:rFonts w:ascii="宋体" w:hAnsi="宋体" w:hint="eastAsia"/>
                <w:sz w:val="21"/>
                <w:szCs w:val="21"/>
              </w:rPr>
              <w:t>（人民币）</w:t>
            </w:r>
            <w:r w:rsidRPr="00376E61">
              <w:rPr>
                <w:rFonts w:ascii="宋体" w:hAnsi="宋体" w:hint="eastAsia"/>
                <w:sz w:val="21"/>
                <w:szCs w:val="21"/>
              </w:rPr>
              <w:t>。</w:t>
            </w:r>
          </w:p>
        </w:tc>
        <w:tc>
          <w:tcPr>
            <w:tcW w:w="795" w:type="dxa"/>
            <w:vAlign w:val="center"/>
          </w:tcPr>
          <w:p w:rsidR="001E3A3A" w:rsidRPr="00376E61" w:rsidRDefault="001E3A3A" w:rsidP="00E13A32">
            <w:pPr>
              <w:jc w:val="center"/>
              <w:rPr>
                <w:sz w:val="21"/>
                <w:szCs w:val="21"/>
              </w:rPr>
            </w:pPr>
            <w:r w:rsidRPr="00376E61">
              <w:rPr>
                <w:rFonts w:ascii="宋体" w:hAnsi="宋体" w:hint="eastAsia"/>
                <w:sz w:val="21"/>
                <w:szCs w:val="21"/>
              </w:rPr>
              <w:t>M</w:t>
            </w:r>
          </w:p>
        </w:tc>
      </w:tr>
      <w:tr w:rsidR="001E3A3A" w:rsidTr="00FA6395">
        <w:trPr>
          <w:trHeight w:val="20"/>
          <w:jc w:val="center"/>
        </w:trPr>
        <w:tc>
          <w:tcPr>
            <w:tcW w:w="1562" w:type="dxa"/>
            <w:vAlign w:val="center"/>
          </w:tcPr>
          <w:p w:rsidR="001E3A3A" w:rsidRPr="00376E61" w:rsidRDefault="001E3A3A" w:rsidP="001209C6">
            <w:pPr>
              <w:rPr>
                <w:rFonts w:ascii="宋体" w:hAnsi="宋体"/>
                <w:sz w:val="21"/>
                <w:szCs w:val="21"/>
              </w:rPr>
            </w:pPr>
            <w:r w:rsidRPr="00376E61">
              <w:rPr>
                <w:rFonts w:ascii="宋体" w:hAnsi="宋体" w:hint="eastAsia"/>
                <w:sz w:val="21"/>
                <w:szCs w:val="21"/>
              </w:rPr>
              <w:t>预留字段</w:t>
            </w:r>
          </w:p>
        </w:tc>
        <w:tc>
          <w:tcPr>
            <w:tcW w:w="708" w:type="dxa"/>
            <w:vAlign w:val="center"/>
          </w:tcPr>
          <w:p w:rsidR="001E3A3A" w:rsidRPr="00376E61" w:rsidRDefault="001E3A3A" w:rsidP="001209C6">
            <w:pPr>
              <w:jc w:val="center"/>
              <w:rPr>
                <w:rFonts w:ascii="宋体" w:hAnsi="宋体"/>
                <w:sz w:val="21"/>
                <w:szCs w:val="21"/>
              </w:rPr>
            </w:pPr>
            <w:r w:rsidRPr="00376E61">
              <w:rPr>
                <w:rFonts w:ascii="宋体" w:hAnsi="宋体" w:hint="eastAsia"/>
                <w:sz w:val="21"/>
                <w:szCs w:val="21"/>
              </w:rPr>
              <w:t>ANC</w:t>
            </w:r>
          </w:p>
        </w:tc>
        <w:tc>
          <w:tcPr>
            <w:tcW w:w="709" w:type="dxa"/>
            <w:vAlign w:val="center"/>
          </w:tcPr>
          <w:p w:rsidR="001E3A3A" w:rsidRPr="00376E61" w:rsidRDefault="001E3A3A" w:rsidP="001209C6">
            <w:pPr>
              <w:jc w:val="center"/>
              <w:rPr>
                <w:rFonts w:ascii="宋体" w:hAnsi="宋体"/>
                <w:sz w:val="21"/>
                <w:szCs w:val="21"/>
              </w:rPr>
            </w:pPr>
            <w:r w:rsidRPr="00376E61">
              <w:rPr>
                <w:rFonts w:ascii="宋体" w:hAnsi="宋体" w:hint="eastAsia"/>
                <w:sz w:val="21"/>
                <w:szCs w:val="21"/>
              </w:rPr>
              <w:t>60</w:t>
            </w:r>
          </w:p>
        </w:tc>
        <w:tc>
          <w:tcPr>
            <w:tcW w:w="992" w:type="dxa"/>
            <w:vAlign w:val="center"/>
          </w:tcPr>
          <w:p w:rsidR="001E3A3A" w:rsidRPr="00376E61" w:rsidRDefault="00505770" w:rsidP="00505770">
            <w:pPr>
              <w:jc w:val="center"/>
              <w:rPr>
                <w:rFonts w:ascii="宋体" w:hAnsi="宋体" w:cs="宋体"/>
                <w:sz w:val="21"/>
                <w:szCs w:val="21"/>
              </w:rPr>
            </w:pPr>
            <w:r>
              <w:rPr>
                <w:rFonts w:ascii="宋体" w:hAnsi="宋体" w:cs="宋体" w:hint="eastAsia"/>
                <w:sz w:val="21"/>
                <w:szCs w:val="21"/>
              </w:rPr>
              <w:t>9</w:t>
            </w:r>
            <w:r w:rsidR="007D6988">
              <w:rPr>
                <w:rFonts w:ascii="宋体" w:hAnsi="宋体" w:cs="宋体" w:hint="eastAsia"/>
                <w:sz w:val="21"/>
                <w:szCs w:val="21"/>
              </w:rPr>
              <w:t>1</w:t>
            </w:r>
            <w:r w:rsidR="001E3A3A" w:rsidRPr="00376E61">
              <w:rPr>
                <w:rFonts w:ascii="宋体" w:hAnsi="宋体" w:cs="宋体" w:hint="eastAsia"/>
                <w:sz w:val="21"/>
                <w:szCs w:val="21"/>
              </w:rPr>
              <w:t>-</w:t>
            </w:r>
            <w:r>
              <w:rPr>
                <w:rFonts w:ascii="宋体" w:hAnsi="宋体" w:cs="宋体" w:hint="eastAsia"/>
                <w:sz w:val="21"/>
                <w:szCs w:val="21"/>
              </w:rPr>
              <w:t>1</w:t>
            </w:r>
            <w:r w:rsidR="007D6988">
              <w:rPr>
                <w:rFonts w:ascii="宋体" w:hAnsi="宋体" w:cs="宋体" w:hint="eastAsia"/>
                <w:sz w:val="21"/>
                <w:szCs w:val="21"/>
              </w:rPr>
              <w:t>50</w:t>
            </w:r>
          </w:p>
        </w:tc>
        <w:tc>
          <w:tcPr>
            <w:tcW w:w="4678" w:type="dxa"/>
            <w:vAlign w:val="center"/>
          </w:tcPr>
          <w:p w:rsidR="001E3A3A" w:rsidRPr="00376E61" w:rsidRDefault="001E3A3A" w:rsidP="001209C6">
            <w:pPr>
              <w:rPr>
                <w:rFonts w:ascii="宋体" w:hAnsi="宋体"/>
                <w:sz w:val="21"/>
                <w:szCs w:val="21"/>
              </w:rPr>
            </w:pPr>
          </w:p>
        </w:tc>
        <w:tc>
          <w:tcPr>
            <w:tcW w:w="795" w:type="dxa"/>
            <w:vAlign w:val="center"/>
          </w:tcPr>
          <w:p w:rsidR="001E3A3A" w:rsidRPr="00376E61" w:rsidRDefault="001E3A3A" w:rsidP="001209C6">
            <w:pPr>
              <w:jc w:val="center"/>
              <w:rPr>
                <w:rFonts w:ascii="宋体" w:hAnsi="宋体"/>
                <w:sz w:val="21"/>
                <w:szCs w:val="21"/>
              </w:rPr>
            </w:pPr>
            <w:r w:rsidRPr="00376E61">
              <w:rPr>
                <w:rFonts w:ascii="宋体" w:hAnsi="宋体" w:hint="eastAsia"/>
                <w:sz w:val="21"/>
                <w:szCs w:val="21"/>
              </w:rPr>
              <w:t>0</w:t>
            </w:r>
          </w:p>
        </w:tc>
      </w:tr>
    </w:tbl>
    <w:p w:rsidR="00C47721" w:rsidRDefault="00C47721" w:rsidP="00C47721">
      <w:pPr>
        <w:widowControl w:val="0"/>
        <w:spacing w:line="360" w:lineRule="auto"/>
        <w:rPr>
          <w:rFonts w:ascii="宋体" w:hAnsi="宋体"/>
          <w:b/>
        </w:rPr>
      </w:pPr>
    </w:p>
    <w:p w:rsidR="00423953" w:rsidRDefault="00423953"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保费缴纳明细信息段数据项</w:t>
      </w:r>
    </w:p>
    <w:tbl>
      <w:tblPr>
        <w:tblW w:w="9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1"/>
        <w:gridCol w:w="709"/>
        <w:gridCol w:w="709"/>
        <w:gridCol w:w="977"/>
        <w:gridCol w:w="4551"/>
        <w:gridCol w:w="739"/>
      </w:tblGrid>
      <w:tr w:rsidR="001E3A3A" w:rsidTr="00A32B13">
        <w:trPr>
          <w:trHeight w:val="20"/>
          <w:tblHeader/>
          <w:jc w:val="center"/>
        </w:trPr>
        <w:tc>
          <w:tcPr>
            <w:tcW w:w="1931" w:type="dxa"/>
            <w:shd w:val="clear" w:color="auto" w:fill="C0C0C0"/>
          </w:tcPr>
          <w:p w:rsidR="001E3A3A" w:rsidRPr="00BA5B8A" w:rsidRDefault="001E3A3A" w:rsidP="005108BA">
            <w:pPr>
              <w:pStyle w:val="af0"/>
              <w:widowControl w:val="0"/>
              <w:spacing w:before="0" w:line="240" w:lineRule="auto"/>
              <w:rPr>
                <w:rFonts w:hAnsi="宋体"/>
                <w:b/>
                <w:kern w:val="2"/>
                <w:szCs w:val="21"/>
              </w:rPr>
            </w:pPr>
            <w:r w:rsidRPr="00BA5B8A">
              <w:rPr>
                <w:rFonts w:hAnsi="宋体"/>
                <w:b/>
                <w:kern w:val="2"/>
                <w:szCs w:val="21"/>
              </w:rPr>
              <w:t>数据项名称</w:t>
            </w:r>
          </w:p>
        </w:tc>
        <w:tc>
          <w:tcPr>
            <w:tcW w:w="709" w:type="dxa"/>
            <w:shd w:val="clear" w:color="auto" w:fill="C0C0C0"/>
          </w:tcPr>
          <w:p w:rsidR="001E3A3A" w:rsidRPr="00BA5B8A" w:rsidRDefault="001E3A3A" w:rsidP="005108BA">
            <w:pPr>
              <w:rPr>
                <w:rFonts w:ascii="宋体" w:hAnsi="宋体"/>
                <w:b/>
                <w:sz w:val="21"/>
                <w:szCs w:val="21"/>
              </w:rPr>
            </w:pPr>
            <w:r w:rsidRPr="00BA5B8A">
              <w:rPr>
                <w:rFonts w:ascii="宋体" w:hAnsi="宋体"/>
                <w:b/>
                <w:sz w:val="21"/>
                <w:szCs w:val="21"/>
              </w:rPr>
              <w:t>类型</w:t>
            </w:r>
          </w:p>
        </w:tc>
        <w:tc>
          <w:tcPr>
            <w:tcW w:w="709" w:type="dxa"/>
            <w:shd w:val="clear" w:color="auto" w:fill="C0C0C0"/>
          </w:tcPr>
          <w:p w:rsidR="001E3A3A" w:rsidRPr="00BA5B8A" w:rsidRDefault="001E3A3A" w:rsidP="005108BA">
            <w:pPr>
              <w:jc w:val="center"/>
              <w:rPr>
                <w:rFonts w:ascii="宋体" w:hAnsi="宋体"/>
                <w:b/>
                <w:sz w:val="21"/>
                <w:szCs w:val="21"/>
              </w:rPr>
            </w:pPr>
            <w:r w:rsidRPr="00BA5B8A">
              <w:rPr>
                <w:rFonts w:ascii="宋体" w:hAnsi="宋体"/>
                <w:b/>
                <w:sz w:val="21"/>
                <w:szCs w:val="21"/>
              </w:rPr>
              <w:t>长度</w:t>
            </w:r>
          </w:p>
        </w:tc>
        <w:tc>
          <w:tcPr>
            <w:tcW w:w="977" w:type="dxa"/>
            <w:shd w:val="clear" w:color="auto" w:fill="C0C0C0"/>
          </w:tcPr>
          <w:p w:rsidR="001E3A3A" w:rsidRPr="00BA5B8A" w:rsidRDefault="001E3A3A" w:rsidP="005108BA">
            <w:pPr>
              <w:pStyle w:val="af0"/>
              <w:widowControl w:val="0"/>
              <w:spacing w:before="0" w:line="240" w:lineRule="auto"/>
              <w:rPr>
                <w:rFonts w:hAnsi="宋体"/>
                <w:b/>
                <w:kern w:val="2"/>
                <w:szCs w:val="21"/>
              </w:rPr>
            </w:pPr>
            <w:r w:rsidRPr="00BA5B8A">
              <w:rPr>
                <w:rFonts w:hAnsi="宋体"/>
                <w:b/>
                <w:kern w:val="2"/>
                <w:szCs w:val="21"/>
              </w:rPr>
              <w:t>位置</w:t>
            </w:r>
          </w:p>
        </w:tc>
        <w:tc>
          <w:tcPr>
            <w:tcW w:w="4551" w:type="dxa"/>
            <w:shd w:val="clear" w:color="auto" w:fill="C0C0C0"/>
          </w:tcPr>
          <w:p w:rsidR="001E3A3A" w:rsidRPr="00BA5B8A" w:rsidRDefault="001E3A3A" w:rsidP="005108BA">
            <w:pPr>
              <w:pStyle w:val="af0"/>
              <w:widowControl w:val="0"/>
              <w:spacing w:before="0" w:line="240" w:lineRule="auto"/>
              <w:rPr>
                <w:rFonts w:hAnsi="宋体"/>
                <w:b/>
                <w:kern w:val="2"/>
                <w:szCs w:val="21"/>
              </w:rPr>
            </w:pPr>
            <w:r w:rsidRPr="00BA5B8A">
              <w:rPr>
                <w:rFonts w:hAnsi="宋体"/>
                <w:b/>
                <w:kern w:val="2"/>
                <w:szCs w:val="21"/>
              </w:rPr>
              <w:t>数据项描述及代码表</w:t>
            </w:r>
          </w:p>
        </w:tc>
        <w:tc>
          <w:tcPr>
            <w:tcW w:w="739" w:type="dxa"/>
            <w:shd w:val="clear" w:color="auto" w:fill="C0C0C0"/>
          </w:tcPr>
          <w:p w:rsidR="001E3A3A" w:rsidRPr="00BA5B8A" w:rsidRDefault="001E3A3A" w:rsidP="005108BA">
            <w:pPr>
              <w:jc w:val="center"/>
              <w:rPr>
                <w:rFonts w:ascii="宋体" w:hAnsi="宋体"/>
                <w:b/>
                <w:sz w:val="21"/>
                <w:szCs w:val="21"/>
              </w:rPr>
            </w:pPr>
            <w:r w:rsidRPr="00BA5B8A">
              <w:rPr>
                <w:rFonts w:ascii="宋体" w:hAnsi="宋体"/>
                <w:b/>
                <w:sz w:val="21"/>
                <w:szCs w:val="21"/>
              </w:rPr>
              <w:t>状态</w:t>
            </w:r>
          </w:p>
        </w:tc>
      </w:tr>
      <w:tr w:rsidR="001E3A3A" w:rsidTr="00A32B13">
        <w:trPr>
          <w:trHeight w:val="20"/>
          <w:jc w:val="center"/>
        </w:trPr>
        <w:tc>
          <w:tcPr>
            <w:tcW w:w="1931" w:type="dxa"/>
            <w:vAlign w:val="center"/>
          </w:tcPr>
          <w:p w:rsidR="001E3A3A" w:rsidRPr="00E252E4" w:rsidRDefault="001E3A3A" w:rsidP="005108BA">
            <w:pPr>
              <w:rPr>
                <w:rFonts w:ascii="宋体" w:hAnsi="宋体"/>
                <w:sz w:val="21"/>
                <w:szCs w:val="21"/>
              </w:rPr>
            </w:pPr>
            <w:r w:rsidRPr="00E252E4">
              <w:rPr>
                <w:rFonts w:ascii="宋体" w:hAnsi="宋体" w:hint="eastAsia"/>
                <w:sz w:val="21"/>
                <w:szCs w:val="21"/>
              </w:rPr>
              <w:t>段标</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AN</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1</w:t>
            </w:r>
          </w:p>
        </w:tc>
        <w:tc>
          <w:tcPr>
            <w:tcW w:w="977"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1</w:t>
            </w:r>
            <w:r w:rsidR="00C765C5">
              <w:rPr>
                <w:rFonts w:ascii="宋体" w:hAnsi="宋体" w:hint="eastAsia"/>
                <w:sz w:val="21"/>
                <w:szCs w:val="21"/>
              </w:rPr>
              <w:t>-</w:t>
            </w:r>
            <w:r w:rsidRPr="00E252E4">
              <w:rPr>
                <w:rFonts w:ascii="宋体" w:hAnsi="宋体" w:hint="eastAsia"/>
                <w:sz w:val="21"/>
                <w:szCs w:val="21"/>
              </w:rPr>
              <w:t>1</w:t>
            </w:r>
          </w:p>
        </w:tc>
        <w:tc>
          <w:tcPr>
            <w:tcW w:w="4551" w:type="dxa"/>
            <w:vAlign w:val="center"/>
          </w:tcPr>
          <w:p w:rsidR="001E3A3A" w:rsidRPr="00E252E4" w:rsidRDefault="001E3A3A" w:rsidP="008D68A9">
            <w:pPr>
              <w:rPr>
                <w:rFonts w:ascii="宋体" w:hAnsi="宋体"/>
                <w:sz w:val="21"/>
                <w:szCs w:val="21"/>
              </w:rPr>
            </w:pPr>
            <w:r w:rsidRPr="00E252E4">
              <w:rPr>
                <w:rFonts w:ascii="宋体" w:hAnsi="宋体"/>
                <w:sz w:val="21"/>
                <w:szCs w:val="21"/>
              </w:rPr>
              <w:t>填“</w:t>
            </w:r>
            <w:r w:rsidR="008D68A9">
              <w:rPr>
                <w:rFonts w:ascii="宋体" w:hAnsi="宋体" w:hint="eastAsia"/>
                <w:sz w:val="21"/>
                <w:szCs w:val="21"/>
              </w:rPr>
              <w:t>M</w:t>
            </w:r>
            <w:r w:rsidRPr="00E252E4">
              <w:rPr>
                <w:rFonts w:ascii="宋体" w:hAnsi="宋体"/>
                <w:sz w:val="21"/>
                <w:szCs w:val="21"/>
              </w:rPr>
              <w:t>”表示本信息段为</w:t>
            </w:r>
            <w:r w:rsidRPr="00E252E4">
              <w:rPr>
                <w:rFonts w:ascii="宋体" w:hAnsi="宋体" w:hint="eastAsia"/>
                <w:sz w:val="21"/>
                <w:szCs w:val="21"/>
              </w:rPr>
              <w:t>保费缴纳明细信息</w:t>
            </w:r>
            <w:r w:rsidRPr="00E252E4">
              <w:rPr>
                <w:rFonts w:ascii="宋体" w:hAnsi="宋体"/>
                <w:sz w:val="21"/>
                <w:szCs w:val="21"/>
              </w:rPr>
              <w:t>段。</w:t>
            </w:r>
          </w:p>
        </w:tc>
        <w:tc>
          <w:tcPr>
            <w:tcW w:w="73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M</w:t>
            </w:r>
          </w:p>
        </w:tc>
      </w:tr>
      <w:tr w:rsidR="001E3A3A" w:rsidTr="00A32B13">
        <w:trPr>
          <w:trHeight w:val="20"/>
          <w:jc w:val="center"/>
        </w:trPr>
        <w:tc>
          <w:tcPr>
            <w:tcW w:w="1931" w:type="dxa"/>
            <w:vAlign w:val="center"/>
          </w:tcPr>
          <w:p w:rsidR="001E3A3A" w:rsidRPr="00E252E4" w:rsidRDefault="001E3A3A" w:rsidP="00DC07CB">
            <w:pPr>
              <w:rPr>
                <w:rFonts w:ascii="宋体" w:hAnsi="宋体"/>
                <w:sz w:val="21"/>
                <w:szCs w:val="21"/>
              </w:rPr>
            </w:pPr>
            <w:r w:rsidRPr="00E252E4">
              <w:rPr>
                <w:rFonts w:ascii="宋体" w:hAnsi="宋体" w:hint="eastAsia"/>
                <w:sz w:val="21"/>
                <w:szCs w:val="21"/>
              </w:rPr>
              <w:t>应缴日期</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N</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8</w:t>
            </w:r>
          </w:p>
        </w:tc>
        <w:tc>
          <w:tcPr>
            <w:tcW w:w="977"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2-9</w:t>
            </w:r>
          </w:p>
        </w:tc>
        <w:tc>
          <w:tcPr>
            <w:tcW w:w="4551" w:type="dxa"/>
            <w:vAlign w:val="center"/>
          </w:tcPr>
          <w:p w:rsidR="001E3A3A" w:rsidRPr="00E252E4" w:rsidRDefault="001E3A3A" w:rsidP="005108BA">
            <w:pPr>
              <w:rPr>
                <w:rFonts w:ascii="宋体" w:hAnsi="宋体"/>
                <w:sz w:val="21"/>
                <w:szCs w:val="21"/>
              </w:rPr>
            </w:pPr>
            <w:r w:rsidRPr="00E252E4">
              <w:rPr>
                <w:rFonts w:ascii="宋体" w:hAnsi="宋体" w:hint="eastAsia"/>
                <w:sz w:val="21"/>
                <w:szCs w:val="21"/>
              </w:rPr>
              <w:t>指应收取本期保费的日期。</w:t>
            </w:r>
            <w:r w:rsidRPr="00A85A31">
              <w:rPr>
                <w:rFonts w:ascii="宋体" w:hAnsi="宋体" w:hint="eastAsia"/>
                <w:sz w:val="21"/>
                <w:szCs w:val="21"/>
                <w:fitText w:val="630" w:id="130165760"/>
              </w:rPr>
              <w:t>格式为</w:t>
            </w:r>
            <w:r w:rsidRPr="00E252E4">
              <w:rPr>
                <w:rFonts w:ascii="宋体" w:hAnsi="宋体" w:hint="eastAsia"/>
                <w:sz w:val="21"/>
                <w:szCs w:val="21"/>
              </w:rPr>
              <w:t>YYYYMMDD。</w:t>
            </w:r>
          </w:p>
        </w:tc>
        <w:tc>
          <w:tcPr>
            <w:tcW w:w="73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M</w:t>
            </w:r>
          </w:p>
        </w:tc>
      </w:tr>
      <w:tr w:rsidR="001E3A3A" w:rsidTr="00A32B13">
        <w:trPr>
          <w:trHeight w:val="20"/>
          <w:jc w:val="center"/>
        </w:trPr>
        <w:tc>
          <w:tcPr>
            <w:tcW w:w="1931" w:type="dxa"/>
            <w:vAlign w:val="center"/>
          </w:tcPr>
          <w:p w:rsidR="001E3A3A" w:rsidRPr="00E252E4" w:rsidRDefault="001E3A3A" w:rsidP="00DC07CB">
            <w:pPr>
              <w:rPr>
                <w:rFonts w:ascii="宋体" w:hAnsi="宋体"/>
                <w:sz w:val="21"/>
                <w:szCs w:val="21"/>
              </w:rPr>
            </w:pPr>
            <w:r w:rsidRPr="00E252E4">
              <w:rPr>
                <w:rFonts w:ascii="宋体" w:hAnsi="宋体" w:hint="eastAsia"/>
                <w:sz w:val="21"/>
                <w:szCs w:val="21"/>
              </w:rPr>
              <w:t>应缴金额</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N</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20</w:t>
            </w:r>
          </w:p>
        </w:tc>
        <w:tc>
          <w:tcPr>
            <w:tcW w:w="977"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10-29</w:t>
            </w:r>
          </w:p>
        </w:tc>
        <w:tc>
          <w:tcPr>
            <w:tcW w:w="4551" w:type="dxa"/>
            <w:vAlign w:val="center"/>
          </w:tcPr>
          <w:p w:rsidR="001E3A3A" w:rsidRPr="00E252E4" w:rsidRDefault="001E3A3A" w:rsidP="005108BA">
            <w:pPr>
              <w:rPr>
                <w:rFonts w:ascii="宋体" w:hAnsi="宋体"/>
                <w:sz w:val="21"/>
                <w:szCs w:val="21"/>
              </w:rPr>
            </w:pPr>
            <w:r w:rsidRPr="00E252E4">
              <w:rPr>
                <w:rFonts w:ascii="宋体" w:hAnsi="宋体" w:hint="eastAsia"/>
                <w:sz w:val="21"/>
                <w:szCs w:val="21"/>
              </w:rPr>
              <w:t>指应收取本期保费的金额。</w:t>
            </w:r>
            <w:r w:rsidR="00A85A31">
              <w:rPr>
                <w:rFonts w:ascii="宋体" w:hAnsi="宋体" w:hint="eastAsia"/>
                <w:sz w:val="21"/>
                <w:szCs w:val="21"/>
              </w:rPr>
              <w:t>单位为元（人民币）。</w:t>
            </w:r>
          </w:p>
        </w:tc>
        <w:tc>
          <w:tcPr>
            <w:tcW w:w="73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M</w:t>
            </w:r>
          </w:p>
        </w:tc>
      </w:tr>
      <w:tr w:rsidR="001E3A3A" w:rsidTr="00A32B13">
        <w:trPr>
          <w:trHeight w:val="20"/>
          <w:jc w:val="center"/>
        </w:trPr>
        <w:tc>
          <w:tcPr>
            <w:tcW w:w="1931" w:type="dxa"/>
            <w:vAlign w:val="center"/>
          </w:tcPr>
          <w:p w:rsidR="001E3A3A" w:rsidRPr="00E252E4" w:rsidRDefault="001E3A3A" w:rsidP="00DC07CB">
            <w:pPr>
              <w:rPr>
                <w:rFonts w:ascii="宋体" w:hAnsi="宋体"/>
                <w:sz w:val="21"/>
                <w:szCs w:val="21"/>
              </w:rPr>
            </w:pPr>
            <w:r w:rsidRPr="00E252E4">
              <w:rPr>
                <w:rFonts w:ascii="宋体" w:hAnsi="宋体" w:hint="eastAsia"/>
                <w:sz w:val="21"/>
                <w:szCs w:val="21"/>
              </w:rPr>
              <w:t>实缴日期</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N</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8</w:t>
            </w:r>
          </w:p>
        </w:tc>
        <w:tc>
          <w:tcPr>
            <w:tcW w:w="977"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30-37</w:t>
            </w:r>
          </w:p>
        </w:tc>
        <w:tc>
          <w:tcPr>
            <w:tcW w:w="4551" w:type="dxa"/>
            <w:vAlign w:val="center"/>
          </w:tcPr>
          <w:p w:rsidR="001E3A3A" w:rsidRPr="00E252E4" w:rsidRDefault="001E3A3A" w:rsidP="00221E55">
            <w:pPr>
              <w:rPr>
                <w:rFonts w:ascii="宋体" w:hAnsi="宋体"/>
                <w:sz w:val="21"/>
                <w:szCs w:val="21"/>
              </w:rPr>
            </w:pPr>
            <w:r w:rsidRPr="00E252E4">
              <w:rPr>
                <w:rFonts w:ascii="宋体" w:hAnsi="宋体" w:hint="eastAsia"/>
                <w:sz w:val="21"/>
                <w:szCs w:val="21"/>
              </w:rPr>
              <w:t>指</w:t>
            </w:r>
            <w:r w:rsidR="005E50D6">
              <w:rPr>
                <w:rFonts w:ascii="宋体" w:hAnsi="宋体" w:hint="eastAsia"/>
                <w:sz w:val="21"/>
                <w:szCs w:val="21"/>
              </w:rPr>
              <w:t>截至</w:t>
            </w:r>
            <w:r w:rsidR="00221E55">
              <w:rPr>
                <w:rFonts w:ascii="宋体" w:hAnsi="宋体" w:hint="eastAsia"/>
                <w:sz w:val="21"/>
                <w:szCs w:val="21"/>
              </w:rPr>
              <w:t>记账</w:t>
            </w:r>
            <w:r w:rsidR="005E50D6">
              <w:rPr>
                <w:rFonts w:ascii="宋体" w:hAnsi="宋体" w:hint="eastAsia"/>
                <w:sz w:val="21"/>
                <w:szCs w:val="21"/>
              </w:rPr>
              <w:t>日期时，</w:t>
            </w:r>
            <w:r w:rsidR="00221E55">
              <w:rPr>
                <w:rFonts w:ascii="宋体" w:hAnsi="宋体" w:hint="eastAsia"/>
                <w:sz w:val="21"/>
                <w:szCs w:val="21"/>
              </w:rPr>
              <w:t>最近一次</w:t>
            </w:r>
            <w:r w:rsidRPr="00E252E4">
              <w:rPr>
                <w:rFonts w:ascii="宋体" w:hAnsi="宋体" w:hint="eastAsia"/>
                <w:sz w:val="21"/>
                <w:szCs w:val="21"/>
              </w:rPr>
              <w:t>实际收取保费的日期</w:t>
            </w:r>
            <w:r w:rsidR="00221E55">
              <w:rPr>
                <w:rFonts w:ascii="宋体" w:hAnsi="宋体" w:hint="eastAsia"/>
                <w:sz w:val="21"/>
                <w:szCs w:val="21"/>
              </w:rPr>
              <w:t>，若无实际收取保费，则填报计费起始日期。</w:t>
            </w:r>
            <w:r w:rsidRPr="00E252E4">
              <w:rPr>
                <w:rFonts w:ascii="宋体" w:hAnsi="宋体" w:hint="eastAsia"/>
                <w:sz w:val="21"/>
                <w:szCs w:val="21"/>
              </w:rPr>
              <w:t>格式为YYYYMMDD。</w:t>
            </w:r>
          </w:p>
        </w:tc>
        <w:tc>
          <w:tcPr>
            <w:tcW w:w="739" w:type="dxa"/>
            <w:vAlign w:val="center"/>
          </w:tcPr>
          <w:p w:rsidR="001E3A3A" w:rsidRPr="00E252E4" w:rsidRDefault="009661C5" w:rsidP="005108BA">
            <w:pPr>
              <w:jc w:val="center"/>
              <w:rPr>
                <w:rFonts w:ascii="宋体" w:hAnsi="宋体"/>
                <w:sz w:val="21"/>
                <w:szCs w:val="21"/>
              </w:rPr>
            </w:pPr>
            <w:r>
              <w:rPr>
                <w:rFonts w:ascii="宋体" w:hAnsi="宋体" w:hint="eastAsia"/>
                <w:sz w:val="21"/>
                <w:szCs w:val="21"/>
              </w:rPr>
              <w:t>M</w:t>
            </w:r>
          </w:p>
        </w:tc>
      </w:tr>
      <w:tr w:rsidR="001E3A3A" w:rsidTr="00A32B13">
        <w:trPr>
          <w:trHeight w:val="20"/>
          <w:jc w:val="center"/>
        </w:trPr>
        <w:tc>
          <w:tcPr>
            <w:tcW w:w="1931" w:type="dxa"/>
            <w:vAlign w:val="center"/>
          </w:tcPr>
          <w:p w:rsidR="001E3A3A" w:rsidRPr="00E252E4" w:rsidRDefault="001E3A3A" w:rsidP="005108BA">
            <w:pPr>
              <w:rPr>
                <w:rFonts w:ascii="宋体" w:hAnsi="宋体"/>
                <w:sz w:val="21"/>
                <w:szCs w:val="21"/>
              </w:rPr>
            </w:pPr>
            <w:r w:rsidRPr="00E252E4">
              <w:rPr>
                <w:rFonts w:ascii="宋体" w:hAnsi="宋体" w:hint="eastAsia"/>
                <w:sz w:val="21"/>
                <w:szCs w:val="21"/>
              </w:rPr>
              <w:t>欠缴金额</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N</w:t>
            </w:r>
          </w:p>
        </w:tc>
        <w:tc>
          <w:tcPr>
            <w:tcW w:w="709"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20</w:t>
            </w:r>
          </w:p>
        </w:tc>
        <w:tc>
          <w:tcPr>
            <w:tcW w:w="977" w:type="dxa"/>
            <w:vAlign w:val="center"/>
          </w:tcPr>
          <w:p w:rsidR="001E3A3A" w:rsidRPr="00E252E4" w:rsidRDefault="001E3A3A" w:rsidP="005108BA">
            <w:pPr>
              <w:jc w:val="center"/>
              <w:rPr>
                <w:rFonts w:ascii="宋体" w:hAnsi="宋体"/>
                <w:sz w:val="21"/>
                <w:szCs w:val="21"/>
              </w:rPr>
            </w:pPr>
            <w:r w:rsidRPr="00E252E4">
              <w:rPr>
                <w:rFonts w:ascii="宋体" w:hAnsi="宋体" w:hint="eastAsia"/>
                <w:sz w:val="21"/>
                <w:szCs w:val="21"/>
              </w:rPr>
              <w:t>38-57</w:t>
            </w:r>
          </w:p>
        </w:tc>
        <w:tc>
          <w:tcPr>
            <w:tcW w:w="4551" w:type="dxa"/>
            <w:vAlign w:val="center"/>
          </w:tcPr>
          <w:p w:rsidR="001E3A3A" w:rsidRPr="00E252E4" w:rsidRDefault="001E3A3A" w:rsidP="005108BA">
            <w:pPr>
              <w:rPr>
                <w:rFonts w:ascii="宋体" w:hAnsi="宋体"/>
                <w:sz w:val="21"/>
                <w:szCs w:val="21"/>
              </w:rPr>
            </w:pPr>
            <w:r w:rsidRPr="00E252E4">
              <w:rPr>
                <w:rFonts w:ascii="宋体" w:hAnsi="宋体" w:hint="eastAsia"/>
                <w:sz w:val="21"/>
                <w:szCs w:val="21"/>
              </w:rPr>
              <w:t>指本期欠缴金额，</w:t>
            </w:r>
            <w:r w:rsidR="00A85A31">
              <w:rPr>
                <w:rFonts w:ascii="宋体" w:hAnsi="宋体" w:hint="eastAsia"/>
                <w:sz w:val="21"/>
                <w:szCs w:val="21"/>
              </w:rPr>
              <w:t>单位为元（人民币）。</w:t>
            </w:r>
          </w:p>
        </w:tc>
        <w:tc>
          <w:tcPr>
            <w:tcW w:w="739" w:type="dxa"/>
            <w:vAlign w:val="center"/>
          </w:tcPr>
          <w:p w:rsidR="001E3A3A" w:rsidRPr="00E252E4" w:rsidRDefault="001E3A3A" w:rsidP="005108BA">
            <w:pPr>
              <w:jc w:val="center"/>
              <w:rPr>
                <w:sz w:val="21"/>
                <w:szCs w:val="21"/>
              </w:rPr>
            </w:pPr>
            <w:r w:rsidRPr="00E252E4">
              <w:rPr>
                <w:rFonts w:ascii="宋体" w:hAnsi="宋体" w:hint="eastAsia"/>
                <w:sz w:val="21"/>
                <w:szCs w:val="21"/>
              </w:rPr>
              <w:t>M</w:t>
            </w:r>
          </w:p>
        </w:tc>
      </w:tr>
      <w:tr w:rsidR="000641EC" w:rsidTr="00A32B13">
        <w:trPr>
          <w:trHeight w:val="20"/>
          <w:jc w:val="center"/>
        </w:trPr>
        <w:tc>
          <w:tcPr>
            <w:tcW w:w="1931" w:type="dxa"/>
            <w:vAlign w:val="center"/>
          </w:tcPr>
          <w:p w:rsidR="000641EC" w:rsidRPr="00E252E4" w:rsidRDefault="000641EC" w:rsidP="005108BA">
            <w:pPr>
              <w:rPr>
                <w:rFonts w:ascii="宋体" w:hAnsi="宋体"/>
                <w:sz w:val="21"/>
                <w:szCs w:val="21"/>
              </w:rPr>
            </w:pPr>
            <w:r>
              <w:rPr>
                <w:rFonts w:ascii="宋体" w:cs="宋体" w:hint="eastAsia"/>
                <w:color w:val="000000"/>
                <w:sz w:val="21"/>
                <w:szCs w:val="21"/>
                <w:lang w:val="zh-CN"/>
              </w:rPr>
              <w:t>本期保费缴纳状态</w:t>
            </w:r>
          </w:p>
        </w:tc>
        <w:tc>
          <w:tcPr>
            <w:tcW w:w="709" w:type="dxa"/>
            <w:vAlign w:val="center"/>
          </w:tcPr>
          <w:p w:rsidR="000641EC" w:rsidRPr="00E252E4" w:rsidRDefault="000641EC" w:rsidP="002235E2">
            <w:pPr>
              <w:jc w:val="center"/>
              <w:rPr>
                <w:rFonts w:ascii="宋体" w:hAnsi="宋体"/>
                <w:sz w:val="21"/>
                <w:szCs w:val="21"/>
              </w:rPr>
            </w:pPr>
            <w:r w:rsidRPr="00E252E4">
              <w:rPr>
                <w:rFonts w:ascii="宋体" w:hAnsi="宋体" w:hint="eastAsia"/>
                <w:sz w:val="21"/>
                <w:szCs w:val="21"/>
              </w:rPr>
              <w:t>N</w:t>
            </w:r>
          </w:p>
        </w:tc>
        <w:tc>
          <w:tcPr>
            <w:tcW w:w="709" w:type="dxa"/>
            <w:vAlign w:val="center"/>
          </w:tcPr>
          <w:p w:rsidR="000641EC" w:rsidRPr="00E252E4" w:rsidRDefault="000641EC" w:rsidP="000641EC">
            <w:pPr>
              <w:jc w:val="center"/>
              <w:rPr>
                <w:rFonts w:ascii="宋体" w:hAnsi="宋体"/>
                <w:sz w:val="21"/>
                <w:szCs w:val="21"/>
              </w:rPr>
            </w:pPr>
            <w:r w:rsidRPr="00E252E4">
              <w:rPr>
                <w:rFonts w:ascii="宋体" w:hAnsi="宋体" w:hint="eastAsia"/>
                <w:sz w:val="21"/>
                <w:szCs w:val="21"/>
              </w:rPr>
              <w:t>2</w:t>
            </w:r>
          </w:p>
        </w:tc>
        <w:tc>
          <w:tcPr>
            <w:tcW w:w="977" w:type="dxa"/>
            <w:vAlign w:val="center"/>
          </w:tcPr>
          <w:p w:rsidR="000641EC" w:rsidRPr="00E252E4" w:rsidRDefault="000641EC" w:rsidP="002235E2">
            <w:pPr>
              <w:jc w:val="center"/>
              <w:rPr>
                <w:rFonts w:ascii="宋体" w:hAnsi="宋体"/>
                <w:sz w:val="21"/>
                <w:szCs w:val="21"/>
              </w:rPr>
            </w:pPr>
            <w:r>
              <w:rPr>
                <w:rFonts w:ascii="宋体" w:hAnsi="宋体" w:hint="eastAsia"/>
                <w:sz w:val="21"/>
                <w:szCs w:val="21"/>
              </w:rPr>
              <w:t>5</w:t>
            </w:r>
            <w:r w:rsidRPr="00E252E4">
              <w:rPr>
                <w:rFonts w:ascii="宋体" w:hAnsi="宋体" w:hint="eastAsia"/>
                <w:sz w:val="21"/>
                <w:szCs w:val="21"/>
              </w:rPr>
              <w:t>8-5</w:t>
            </w:r>
            <w:r>
              <w:rPr>
                <w:rFonts w:ascii="宋体" w:hAnsi="宋体" w:hint="eastAsia"/>
                <w:sz w:val="21"/>
                <w:szCs w:val="21"/>
              </w:rPr>
              <w:t>9</w:t>
            </w:r>
          </w:p>
        </w:tc>
        <w:tc>
          <w:tcPr>
            <w:tcW w:w="4551" w:type="dxa"/>
            <w:vAlign w:val="center"/>
          </w:tcPr>
          <w:p w:rsidR="000641EC" w:rsidRDefault="000641EC" w:rsidP="000641EC">
            <w:pPr>
              <w:rPr>
                <w:rFonts w:ascii="宋体" w:hAnsi="宋体"/>
                <w:sz w:val="21"/>
                <w:szCs w:val="21"/>
              </w:rPr>
            </w:pPr>
            <w:r w:rsidRPr="00376E61">
              <w:rPr>
                <w:rFonts w:ascii="宋体" w:hAnsi="宋体" w:hint="eastAsia"/>
                <w:sz w:val="21"/>
                <w:szCs w:val="21"/>
              </w:rPr>
              <w:t>代码型数据项：</w:t>
            </w:r>
          </w:p>
          <w:p w:rsidR="001828C2" w:rsidRDefault="001828C2" w:rsidP="001828C2">
            <w:pPr>
              <w:pStyle w:val="afd"/>
              <w:numPr>
                <w:ilvl w:val="0"/>
                <w:numId w:val="34"/>
              </w:numPr>
              <w:ind w:firstLineChars="0"/>
              <w:rPr>
                <w:rFonts w:ascii="宋体" w:hAnsi="宋体"/>
                <w:sz w:val="21"/>
                <w:szCs w:val="21"/>
              </w:rPr>
            </w:pPr>
            <w:r w:rsidRPr="0065342B">
              <w:rPr>
                <w:rFonts w:ascii="宋体" w:hAnsi="宋体" w:hint="eastAsia"/>
                <w:sz w:val="21"/>
                <w:szCs w:val="21"/>
              </w:rPr>
              <w:t>正常</w:t>
            </w:r>
          </w:p>
          <w:p w:rsidR="001828C2" w:rsidRDefault="001828C2" w:rsidP="001828C2">
            <w:pPr>
              <w:pStyle w:val="afd"/>
              <w:numPr>
                <w:ilvl w:val="0"/>
                <w:numId w:val="34"/>
              </w:numPr>
              <w:ind w:firstLineChars="0"/>
              <w:rPr>
                <w:rFonts w:ascii="宋体" w:hAnsi="宋体"/>
                <w:sz w:val="21"/>
                <w:szCs w:val="21"/>
              </w:rPr>
            </w:pPr>
            <w:r>
              <w:rPr>
                <w:rFonts w:ascii="宋体" w:hAnsi="宋体" w:hint="eastAsia"/>
                <w:sz w:val="21"/>
                <w:szCs w:val="21"/>
              </w:rPr>
              <w:t>欠缴</w:t>
            </w:r>
          </w:p>
          <w:p w:rsidR="001828C2" w:rsidRPr="00376E61" w:rsidRDefault="001828C2" w:rsidP="001828C2">
            <w:pPr>
              <w:rPr>
                <w:rFonts w:ascii="宋体" w:hAnsi="宋体"/>
                <w:sz w:val="21"/>
                <w:szCs w:val="21"/>
              </w:rPr>
            </w:pPr>
            <w:r>
              <w:rPr>
                <w:rFonts w:ascii="宋体" w:hAnsi="宋体" w:hint="eastAsia"/>
                <w:sz w:val="21"/>
                <w:szCs w:val="21"/>
              </w:rPr>
              <w:t>0</w:t>
            </w:r>
            <w:r w:rsidRPr="00376E61">
              <w:rPr>
                <w:rFonts w:ascii="宋体" w:hAnsi="宋体" w:hint="eastAsia"/>
                <w:sz w:val="21"/>
                <w:szCs w:val="21"/>
              </w:rPr>
              <w:t>2-欠缴</w:t>
            </w:r>
            <w:r>
              <w:rPr>
                <w:rFonts w:ascii="宋体" w:hAnsi="宋体" w:hint="eastAsia"/>
                <w:sz w:val="21"/>
                <w:szCs w:val="21"/>
              </w:rPr>
              <w:t>2期后缴清</w:t>
            </w:r>
          </w:p>
          <w:p w:rsidR="001828C2" w:rsidRPr="00E252E4" w:rsidRDefault="001828C2" w:rsidP="001828C2">
            <w:pPr>
              <w:rPr>
                <w:rFonts w:ascii="宋体" w:hAnsi="宋体"/>
                <w:sz w:val="21"/>
                <w:szCs w:val="21"/>
              </w:rPr>
            </w:pPr>
            <w:r>
              <w:rPr>
                <w:rFonts w:ascii="宋体" w:hAnsi="宋体" w:hint="eastAsia"/>
                <w:sz w:val="21"/>
                <w:szCs w:val="21"/>
              </w:rPr>
              <w:t>99</w:t>
            </w:r>
            <w:r w:rsidRPr="00376E61">
              <w:rPr>
                <w:rFonts w:ascii="宋体" w:hAnsi="宋体" w:hint="eastAsia"/>
                <w:sz w:val="21"/>
                <w:szCs w:val="21"/>
              </w:rPr>
              <w:t>-缴清</w:t>
            </w:r>
          </w:p>
        </w:tc>
        <w:tc>
          <w:tcPr>
            <w:tcW w:w="739" w:type="dxa"/>
            <w:vAlign w:val="center"/>
          </w:tcPr>
          <w:p w:rsidR="000641EC" w:rsidRPr="00E252E4" w:rsidRDefault="000641EC" w:rsidP="005108BA">
            <w:pPr>
              <w:jc w:val="center"/>
              <w:rPr>
                <w:rFonts w:ascii="宋体" w:hAnsi="宋体"/>
                <w:sz w:val="21"/>
                <w:szCs w:val="21"/>
              </w:rPr>
            </w:pPr>
            <w:r w:rsidRPr="00E252E4">
              <w:rPr>
                <w:rFonts w:ascii="宋体" w:hAnsi="宋体" w:hint="eastAsia"/>
                <w:sz w:val="21"/>
                <w:szCs w:val="21"/>
              </w:rPr>
              <w:t>M</w:t>
            </w:r>
          </w:p>
        </w:tc>
      </w:tr>
      <w:tr w:rsidR="00DF6628" w:rsidTr="00A32B13">
        <w:trPr>
          <w:trHeight w:val="20"/>
          <w:jc w:val="center"/>
        </w:trPr>
        <w:tc>
          <w:tcPr>
            <w:tcW w:w="1931" w:type="dxa"/>
            <w:vAlign w:val="center"/>
          </w:tcPr>
          <w:p w:rsidR="00DF6628" w:rsidRPr="00E252E4" w:rsidRDefault="00DF6628" w:rsidP="005108BA">
            <w:pPr>
              <w:rPr>
                <w:rFonts w:ascii="宋体" w:hAnsi="宋体"/>
                <w:sz w:val="21"/>
                <w:szCs w:val="21"/>
              </w:rPr>
            </w:pPr>
            <w:r>
              <w:rPr>
                <w:rFonts w:ascii="宋体" w:hAnsi="宋体" w:hint="eastAsia"/>
                <w:sz w:val="21"/>
                <w:szCs w:val="21"/>
              </w:rPr>
              <w:t>预留字段</w:t>
            </w:r>
          </w:p>
        </w:tc>
        <w:tc>
          <w:tcPr>
            <w:tcW w:w="709" w:type="dxa"/>
            <w:vAlign w:val="center"/>
          </w:tcPr>
          <w:p w:rsidR="00DF6628" w:rsidRPr="00E252E4" w:rsidRDefault="00DF6628" w:rsidP="005108BA">
            <w:pPr>
              <w:jc w:val="center"/>
              <w:rPr>
                <w:rFonts w:ascii="宋体" w:hAnsi="宋体"/>
                <w:sz w:val="21"/>
                <w:szCs w:val="21"/>
              </w:rPr>
            </w:pPr>
            <w:r>
              <w:rPr>
                <w:rFonts w:ascii="宋体" w:hAnsi="宋体" w:hint="eastAsia"/>
                <w:sz w:val="21"/>
                <w:szCs w:val="21"/>
              </w:rPr>
              <w:t>ANC</w:t>
            </w:r>
          </w:p>
        </w:tc>
        <w:tc>
          <w:tcPr>
            <w:tcW w:w="709" w:type="dxa"/>
            <w:vAlign w:val="center"/>
          </w:tcPr>
          <w:p w:rsidR="00DF6628" w:rsidRPr="00E252E4" w:rsidRDefault="00DF6628" w:rsidP="005108BA">
            <w:pPr>
              <w:jc w:val="center"/>
              <w:rPr>
                <w:rFonts w:ascii="宋体" w:hAnsi="宋体"/>
                <w:sz w:val="21"/>
                <w:szCs w:val="21"/>
              </w:rPr>
            </w:pPr>
            <w:r>
              <w:rPr>
                <w:rFonts w:ascii="宋体" w:hAnsi="宋体" w:hint="eastAsia"/>
                <w:sz w:val="21"/>
                <w:szCs w:val="21"/>
              </w:rPr>
              <w:t>60</w:t>
            </w:r>
          </w:p>
        </w:tc>
        <w:tc>
          <w:tcPr>
            <w:tcW w:w="977" w:type="dxa"/>
            <w:vAlign w:val="center"/>
          </w:tcPr>
          <w:p w:rsidR="00DF6628" w:rsidRPr="00E252E4" w:rsidRDefault="000641EC" w:rsidP="005108BA">
            <w:pPr>
              <w:jc w:val="center"/>
              <w:rPr>
                <w:rFonts w:ascii="宋体" w:hAnsi="宋体"/>
                <w:sz w:val="21"/>
                <w:szCs w:val="21"/>
              </w:rPr>
            </w:pPr>
            <w:r>
              <w:rPr>
                <w:rFonts w:ascii="宋体" w:hAnsi="宋体" w:hint="eastAsia"/>
                <w:sz w:val="21"/>
                <w:szCs w:val="21"/>
              </w:rPr>
              <w:t>60</w:t>
            </w:r>
            <w:r w:rsidR="00DF6628">
              <w:rPr>
                <w:rFonts w:ascii="宋体" w:hAnsi="宋体" w:hint="eastAsia"/>
                <w:sz w:val="21"/>
                <w:szCs w:val="21"/>
              </w:rPr>
              <w:t>-11</w:t>
            </w:r>
            <w:r>
              <w:rPr>
                <w:rFonts w:ascii="宋体" w:hAnsi="宋体" w:hint="eastAsia"/>
                <w:sz w:val="21"/>
                <w:szCs w:val="21"/>
              </w:rPr>
              <w:t>9</w:t>
            </w:r>
          </w:p>
        </w:tc>
        <w:tc>
          <w:tcPr>
            <w:tcW w:w="4551" w:type="dxa"/>
            <w:vAlign w:val="center"/>
          </w:tcPr>
          <w:p w:rsidR="00DF6628" w:rsidRPr="00E252E4" w:rsidRDefault="00DF6628" w:rsidP="005108BA">
            <w:pPr>
              <w:rPr>
                <w:rFonts w:ascii="宋体" w:hAnsi="宋体"/>
                <w:sz w:val="21"/>
                <w:szCs w:val="21"/>
              </w:rPr>
            </w:pPr>
          </w:p>
        </w:tc>
        <w:tc>
          <w:tcPr>
            <w:tcW w:w="739" w:type="dxa"/>
            <w:vAlign w:val="center"/>
          </w:tcPr>
          <w:p w:rsidR="00DF6628" w:rsidRPr="00E252E4" w:rsidRDefault="00DF6628" w:rsidP="005108BA">
            <w:pPr>
              <w:jc w:val="center"/>
              <w:rPr>
                <w:rFonts w:ascii="宋体" w:hAnsi="宋体"/>
                <w:sz w:val="21"/>
                <w:szCs w:val="21"/>
              </w:rPr>
            </w:pPr>
            <w:r>
              <w:rPr>
                <w:rFonts w:ascii="宋体" w:hAnsi="宋体" w:hint="eastAsia"/>
                <w:sz w:val="21"/>
                <w:szCs w:val="21"/>
              </w:rPr>
              <w:t>0</w:t>
            </w:r>
          </w:p>
        </w:tc>
      </w:tr>
    </w:tbl>
    <w:p w:rsidR="00FB515F" w:rsidRDefault="00FB515F" w:rsidP="00284DF6">
      <w:pPr>
        <w:pStyle w:val="a5"/>
        <w:numPr>
          <w:ilvl w:val="0"/>
          <w:numId w:val="0"/>
        </w:numPr>
        <w:spacing w:beforeLines="50" w:afterLines="50"/>
        <w:ind w:left="567"/>
        <w:rPr>
          <w:rFonts w:ascii="宋体" w:eastAsia="宋体" w:hAnsi="宋体"/>
          <w:b/>
          <w:sz w:val="28"/>
          <w:szCs w:val="28"/>
        </w:rPr>
      </w:pPr>
    </w:p>
    <w:p w:rsidR="001828C2" w:rsidRPr="00FB515F" w:rsidRDefault="001828C2" w:rsidP="00284DF6">
      <w:pPr>
        <w:pStyle w:val="a5"/>
        <w:numPr>
          <w:ilvl w:val="0"/>
          <w:numId w:val="0"/>
        </w:numPr>
        <w:spacing w:beforeLines="50" w:afterLines="50"/>
        <w:rPr>
          <w:rFonts w:ascii="宋体" w:eastAsia="宋体" w:hAnsi="宋体"/>
          <w:b/>
          <w:sz w:val="28"/>
          <w:szCs w:val="28"/>
        </w:rPr>
      </w:pPr>
      <w:r>
        <w:rPr>
          <w:rFonts w:ascii="宋体" w:eastAsia="宋体" w:hAnsi="宋体" w:hint="eastAsia"/>
          <w:b/>
          <w:sz w:val="28"/>
          <w:szCs w:val="28"/>
        </w:rPr>
        <w:t>6.2.2标识变更记录</w:t>
      </w:r>
    </w:p>
    <w:p w:rsidR="001828C2" w:rsidRDefault="001828C2" w:rsidP="001828C2">
      <w:r>
        <w:rPr>
          <w:rFonts w:hint="eastAsia"/>
        </w:rPr>
        <w:t>标识变更信息记录组成见表</w:t>
      </w:r>
      <w:r>
        <w:rPr>
          <w:rFonts w:hint="eastAsia"/>
        </w:rPr>
        <w:t>14</w:t>
      </w:r>
      <w:r>
        <w:rPr>
          <w:rFonts w:hint="eastAsia"/>
        </w:rPr>
        <w:t>。</w:t>
      </w:r>
    </w:p>
    <w:p w:rsidR="001828C2" w:rsidRDefault="001828C2" w:rsidP="001828C2">
      <w:pPr>
        <w:widowControl w:val="0"/>
        <w:numPr>
          <w:ilvl w:val="0"/>
          <w:numId w:val="7"/>
        </w:numPr>
        <w:tabs>
          <w:tab w:val="num" w:pos="360"/>
        </w:tabs>
        <w:spacing w:line="360" w:lineRule="auto"/>
        <w:ind w:left="-680"/>
        <w:jc w:val="center"/>
        <w:rPr>
          <w:rFonts w:ascii="宋体" w:hAnsi="宋体"/>
          <w:b/>
        </w:rPr>
      </w:pPr>
      <w:r>
        <w:rPr>
          <w:rFonts w:ascii="宋体" w:hAnsi="宋体" w:hint="eastAsia"/>
          <w:b/>
        </w:rPr>
        <w:t xml:space="preserve">  标识变更记录数据项</w:t>
      </w:r>
    </w:p>
    <w:tbl>
      <w:tblPr>
        <w:tblW w:w="9581" w:type="dxa"/>
        <w:jc w:val="center"/>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4"/>
        <w:gridCol w:w="851"/>
        <w:gridCol w:w="850"/>
        <w:gridCol w:w="992"/>
        <w:gridCol w:w="4253"/>
        <w:gridCol w:w="721"/>
      </w:tblGrid>
      <w:tr w:rsidR="001828C2" w:rsidTr="00A32B13">
        <w:trPr>
          <w:trHeight w:val="20"/>
          <w:tblHeader/>
          <w:jc w:val="center"/>
        </w:trPr>
        <w:tc>
          <w:tcPr>
            <w:tcW w:w="1914"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数据项名称</w:t>
            </w:r>
          </w:p>
        </w:tc>
        <w:tc>
          <w:tcPr>
            <w:tcW w:w="851"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类型</w:t>
            </w:r>
          </w:p>
        </w:tc>
        <w:tc>
          <w:tcPr>
            <w:tcW w:w="850"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长度</w:t>
            </w:r>
          </w:p>
        </w:tc>
        <w:tc>
          <w:tcPr>
            <w:tcW w:w="992"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位置</w:t>
            </w:r>
          </w:p>
        </w:tc>
        <w:tc>
          <w:tcPr>
            <w:tcW w:w="4253"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数据项描述及代码表</w:t>
            </w:r>
          </w:p>
        </w:tc>
        <w:tc>
          <w:tcPr>
            <w:tcW w:w="721" w:type="dxa"/>
            <w:shd w:val="clear" w:color="auto" w:fill="C0C0C0"/>
            <w:vAlign w:val="center"/>
          </w:tcPr>
          <w:p w:rsidR="001828C2" w:rsidRPr="00EA0A8A" w:rsidRDefault="001828C2" w:rsidP="00704E25">
            <w:pPr>
              <w:jc w:val="center"/>
              <w:rPr>
                <w:rFonts w:ascii="宋体" w:hAnsi="宋体"/>
                <w:b/>
                <w:sz w:val="21"/>
                <w:szCs w:val="21"/>
              </w:rPr>
            </w:pPr>
            <w:r w:rsidRPr="00EA0A8A">
              <w:rPr>
                <w:rFonts w:ascii="宋体" w:hAnsi="宋体"/>
                <w:b/>
                <w:sz w:val="21"/>
                <w:szCs w:val="21"/>
              </w:rPr>
              <w:t>状态</w:t>
            </w:r>
          </w:p>
        </w:tc>
      </w:tr>
      <w:tr w:rsidR="001828C2" w:rsidTr="00A32B13">
        <w:trPr>
          <w:trHeight w:val="20"/>
          <w:jc w:val="center"/>
        </w:trPr>
        <w:tc>
          <w:tcPr>
            <w:tcW w:w="1914" w:type="dxa"/>
            <w:vAlign w:val="center"/>
          </w:tcPr>
          <w:p w:rsidR="001828C2" w:rsidRPr="00EA0A8A" w:rsidRDefault="001828C2" w:rsidP="00704E25">
            <w:pPr>
              <w:rPr>
                <w:rFonts w:ascii="宋体" w:hAnsi="宋体"/>
                <w:sz w:val="21"/>
                <w:szCs w:val="21"/>
              </w:rPr>
            </w:pPr>
            <w:r>
              <w:rPr>
                <w:rFonts w:ascii="宋体" w:hAnsi="宋体" w:hint="eastAsia"/>
                <w:sz w:val="21"/>
                <w:szCs w:val="21"/>
              </w:rPr>
              <w:t>段标</w:t>
            </w:r>
          </w:p>
        </w:tc>
        <w:tc>
          <w:tcPr>
            <w:tcW w:w="851" w:type="dxa"/>
            <w:vAlign w:val="center"/>
          </w:tcPr>
          <w:p w:rsidR="001828C2" w:rsidRPr="00EA0A8A" w:rsidRDefault="001828C2" w:rsidP="00704E25">
            <w:pPr>
              <w:jc w:val="center"/>
              <w:rPr>
                <w:rFonts w:ascii="宋体" w:hAnsi="宋体"/>
                <w:sz w:val="21"/>
                <w:szCs w:val="21"/>
              </w:rPr>
            </w:pPr>
            <w:r>
              <w:rPr>
                <w:rFonts w:ascii="宋体" w:hAnsi="宋体" w:hint="eastAsia"/>
                <w:sz w:val="21"/>
                <w:szCs w:val="21"/>
              </w:rPr>
              <w:t>AN</w:t>
            </w:r>
          </w:p>
        </w:tc>
        <w:tc>
          <w:tcPr>
            <w:tcW w:w="850" w:type="dxa"/>
            <w:vAlign w:val="center"/>
          </w:tcPr>
          <w:p w:rsidR="001828C2" w:rsidRPr="00EA0A8A" w:rsidRDefault="001828C2" w:rsidP="00704E25">
            <w:pPr>
              <w:jc w:val="center"/>
              <w:rPr>
                <w:rFonts w:ascii="宋体" w:hAnsi="宋体"/>
                <w:sz w:val="21"/>
                <w:szCs w:val="21"/>
              </w:rPr>
            </w:pPr>
            <w:r>
              <w:rPr>
                <w:rFonts w:ascii="宋体" w:hAnsi="宋体" w:hint="eastAsia"/>
                <w:sz w:val="21"/>
                <w:szCs w:val="21"/>
              </w:rPr>
              <w:t>1</w:t>
            </w:r>
          </w:p>
        </w:tc>
        <w:tc>
          <w:tcPr>
            <w:tcW w:w="992" w:type="dxa"/>
            <w:vAlign w:val="center"/>
          </w:tcPr>
          <w:p w:rsidR="001828C2" w:rsidRPr="00EA0A8A" w:rsidRDefault="001828C2" w:rsidP="00704E25">
            <w:pPr>
              <w:jc w:val="center"/>
              <w:rPr>
                <w:rFonts w:ascii="宋体" w:hAnsi="宋体" w:cs="宋体"/>
                <w:sz w:val="21"/>
                <w:szCs w:val="21"/>
              </w:rPr>
            </w:pPr>
            <w:r>
              <w:rPr>
                <w:rFonts w:ascii="宋体" w:hAnsi="宋体" w:cs="宋体" w:hint="eastAsia"/>
                <w:sz w:val="21"/>
                <w:szCs w:val="21"/>
              </w:rPr>
              <w:t>1-1</w:t>
            </w:r>
          </w:p>
        </w:tc>
        <w:tc>
          <w:tcPr>
            <w:tcW w:w="4253" w:type="dxa"/>
            <w:vAlign w:val="center"/>
          </w:tcPr>
          <w:p w:rsidR="001828C2" w:rsidRPr="00EA0A8A" w:rsidRDefault="001828C2" w:rsidP="00704E25">
            <w:pPr>
              <w:rPr>
                <w:rFonts w:ascii="宋体" w:hAnsi="宋体"/>
                <w:sz w:val="21"/>
                <w:szCs w:val="21"/>
              </w:rPr>
            </w:pPr>
            <w:r>
              <w:rPr>
                <w:rFonts w:ascii="宋体" w:hAnsi="宋体"/>
                <w:sz w:val="21"/>
                <w:szCs w:val="21"/>
              </w:rPr>
              <w:t>填“</w:t>
            </w:r>
            <w:r>
              <w:rPr>
                <w:rFonts w:ascii="宋体" w:hAnsi="宋体" w:hint="eastAsia"/>
                <w:sz w:val="21"/>
                <w:szCs w:val="21"/>
              </w:rPr>
              <w:t>C</w:t>
            </w:r>
            <w:r>
              <w:rPr>
                <w:rFonts w:ascii="宋体" w:hAnsi="宋体"/>
                <w:sz w:val="21"/>
                <w:szCs w:val="21"/>
              </w:rPr>
              <w:t>”表示本信息段为</w:t>
            </w:r>
            <w:r>
              <w:rPr>
                <w:rFonts w:ascii="宋体" w:hAnsi="宋体" w:hint="eastAsia"/>
                <w:sz w:val="21"/>
                <w:szCs w:val="21"/>
              </w:rPr>
              <w:t>保险业务信息标识变更段。</w:t>
            </w:r>
          </w:p>
        </w:tc>
        <w:tc>
          <w:tcPr>
            <w:tcW w:w="721" w:type="dxa"/>
            <w:vAlign w:val="center"/>
          </w:tcPr>
          <w:p w:rsidR="001828C2" w:rsidRPr="00EA0A8A" w:rsidRDefault="001828C2" w:rsidP="00704E25">
            <w:pPr>
              <w:jc w:val="center"/>
              <w:rPr>
                <w:rFonts w:ascii="宋体" w:hAnsi="宋体"/>
                <w:sz w:val="21"/>
                <w:szCs w:val="21"/>
              </w:rPr>
            </w:pPr>
            <w:r>
              <w:rPr>
                <w:rFonts w:ascii="宋体" w:hAnsi="宋体" w:hint="eastAsia"/>
                <w:sz w:val="21"/>
                <w:szCs w:val="21"/>
              </w:rPr>
              <w:t>M</w:t>
            </w:r>
          </w:p>
        </w:tc>
      </w:tr>
      <w:tr w:rsidR="001828C2" w:rsidTr="00A32B13">
        <w:trPr>
          <w:trHeight w:val="773"/>
          <w:jc w:val="center"/>
        </w:trPr>
        <w:tc>
          <w:tcPr>
            <w:tcW w:w="1914" w:type="dxa"/>
            <w:vAlign w:val="center"/>
          </w:tcPr>
          <w:p w:rsidR="001828C2" w:rsidRPr="00EA0A8A" w:rsidRDefault="001828C2" w:rsidP="00704E25">
            <w:pPr>
              <w:rPr>
                <w:rFonts w:ascii="宋体" w:hAnsi="宋体"/>
                <w:sz w:val="21"/>
                <w:szCs w:val="21"/>
              </w:rPr>
            </w:pPr>
            <w:r>
              <w:rPr>
                <w:rFonts w:ascii="宋体" w:hAnsi="宋体" w:hint="eastAsia"/>
                <w:sz w:val="21"/>
                <w:szCs w:val="21"/>
              </w:rPr>
              <w:lastRenderedPageBreak/>
              <w:t>保险公司</w:t>
            </w:r>
            <w:r w:rsidRPr="00EA0A8A">
              <w:rPr>
                <w:rFonts w:ascii="宋体" w:hAnsi="宋体" w:hint="eastAsia"/>
                <w:sz w:val="21"/>
                <w:szCs w:val="21"/>
              </w:rPr>
              <w:t>机构代码</w:t>
            </w:r>
          </w:p>
        </w:tc>
        <w:tc>
          <w:tcPr>
            <w:tcW w:w="85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AN</w:t>
            </w:r>
          </w:p>
        </w:tc>
        <w:tc>
          <w:tcPr>
            <w:tcW w:w="850"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1</w:t>
            </w:r>
            <w:r w:rsidR="00A806A9">
              <w:rPr>
                <w:rFonts w:ascii="宋体" w:hAnsi="宋体" w:hint="eastAsia"/>
                <w:sz w:val="21"/>
                <w:szCs w:val="21"/>
              </w:rPr>
              <w:t>4</w:t>
            </w:r>
          </w:p>
        </w:tc>
        <w:tc>
          <w:tcPr>
            <w:tcW w:w="992" w:type="dxa"/>
            <w:vAlign w:val="center"/>
          </w:tcPr>
          <w:p w:rsidR="001828C2" w:rsidRPr="0031643B" w:rsidRDefault="001828C2" w:rsidP="00704E25">
            <w:pPr>
              <w:jc w:val="center"/>
              <w:rPr>
                <w:rFonts w:ascii="宋体" w:hAnsi="宋体" w:cs="宋体"/>
                <w:sz w:val="21"/>
                <w:szCs w:val="21"/>
              </w:rPr>
            </w:pPr>
            <w:r>
              <w:rPr>
                <w:rFonts w:ascii="宋体" w:hAnsi="宋体" w:cs="宋体" w:hint="eastAsia"/>
                <w:sz w:val="21"/>
                <w:szCs w:val="21"/>
              </w:rPr>
              <w:t>2</w:t>
            </w:r>
            <w:r w:rsidRPr="0031643B">
              <w:rPr>
                <w:rFonts w:ascii="宋体" w:hAnsi="宋体" w:cs="宋体" w:hint="eastAsia"/>
                <w:sz w:val="21"/>
                <w:szCs w:val="21"/>
              </w:rPr>
              <w:t>-1</w:t>
            </w:r>
            <w:r w:rsidR="00A806A9">
              <w:rPr>
                <w:rFonts w:ascii="宋体" w:hAnsi="宋体" w:cs="宋体" w:hint="eastAsia"/>
                <w:sz w:val="21"/>
                <w:szCs w:val="21"/>
              </w:rPr>
              <w:t>5</w:t>
            </w:r>
          </w:p>
        </w:tc>
        <w:tc>
          <w:tcPr>
            <w:tcW w:w="4253" w:type="dxa"/>
            <w:vAlign w:val="center"/>
          </w:tcPr>
          <w:p w:rsidR="001828C2" w:rsidRPr="007F6B23" w:rsidRDefault="001828C2" w:rsidP="00A806A9">
            <w:pPr>
              <w:rPr>
                <w:rFonts w:ascii="宋体" w:hAnsi="宋体"/>
                <w:sz w:val="21"/>
                <w:szCs w:val="21"/>
              </w:rPr>
            </w:pPr>
            <w:r>
              <w:rPr>
                <w:rFonts w:ascii="宋体" w:hAnsi="宋体" w:hint="eastAsia"/>
                <w:sz w:val="21"/>
                <w:szCs w:val="21"/>
              </w:rPr>
              <w:t>填写</w:t>
            </w:r>
            <w:r w:rsidRPr="007F6B23">
              <w:rPr>
                <w:rFonts w:ascii="宋体" w:hAnsi="宋体" w:hint="eastAsia"/>
                <w:sz w:val="21"/>
                <w:szCs w:val="21"/>
              </w:rPr>
              <w:t>发生</w:t>
            </w:r>
            <w:r>
              <w:rPr>
                <w:rFonts w:ascii="宋体" w:hAnsi="宋体" w:hint="eastAsia"/>
                <w:sz w:val="21"/>
                <w:szCs w:val="21"/>
              </w:rPr>
              <w:t>信用保证保险业务</w:t>
            </w:r>
            <w:r w:rsidRPr="007F6B23">
              <w:rPr>
                <w:rFonts w:ascii="宋体" w:hAnsi="宋体" w:hint="eastAsia"/>
                <w:sz w:val="21"/>
                <w:szCs w:val="21"/>
              </w:rPr>
              <w:t>机构的代码</w:t>
            </w:r>
            <w:r>
              <w:rPr>
                <w:rFonts w:ascii="宋体" w:hAnsi="宋体" w:hint="eastAsia"/>
                <w:sz w:val="21"/>
                <w:szCs w:val="21"/>
              </w:rPr>
              <w:t>，可以为总公司，也可为分公司</w:t>
            </w:r>
            <w:r w:rsidRPr="007F6B23">
              <w:rPr>
                <w:rFonts w:ascii="宋体" w:hAnsi="宋体" w:hint="eastAsia"/>
                <w:sz w:val="21"/>
                <w:szCs w:val="21"/>
              </w:rPr>
              <w:t>。</w:t>
            </w:r>
            <w:r w:rsidR="00A806A9">
              <w:rPr>
                <w:rFonts w:ascii="宋体" w:hAnsi="宋体" w:hint="eastAsia"/>
                <w:sz w:val="21"/>
                <w:szCs w:val="21"/>
              </w:rPr>
              <w:t>若投保人为企业或其它组织，则填报企业征信系统配发的</w:t>
            </w:r>
            <w:r w:rsidR="00A806A9" w:rsidRPr="00734F81">
              <w:rPr>
                <w:rFonts w:ascii="宋体" w:hAnsi="宋体" w:hint="eastAsia"/>
                <w:sz w:val="21"/>
                <w:szCs w:val="21"/>
              </w:rPr>
              <w:t>11位</w:t>
            </w:r>
            <w:r w:rsidR="00A806A9">
              <w:rPr>
                <w:rFonts w:ascii="宋体" w:hAnsi="宋体" w:hint="eastAsia"/>
                <w:sz w:val="21"/>
                <w:szCs w:val="21"/>
              </w:rPr>
              <w:t>机构代码，并</w:t>
            </w:r>
            <w:r w:rsidR="00A806A9" w:rsidRPr="00734F81">
              <w:rPr>
                <w:rFonts w:ascii="宋体" w:hAnsi="宋体" w:hint="eastAsia"/>
                <w:sz w:val="21"/>
                <w:szCs w:val="21"/>
              </w:rPr>
              <w:t>在后面补3个</w:t>
            </w:r>
            <w:r w:rsidR="00A806A9">
              <w:rPr>
                <w:rFonts w:ascii="宋体" w:hAnsi="宋体" w:hint="eastAsia"/>
                <w:sz w:val="21"/>
                <w:szCs w:val="21"/>
              </w:rPr>
              <w:t>空格；若投保人为自然人，则填报个人征信系统配发的14位机构代码。</w:t>
            </w:r>
          </w:p>
        </w:tc>
        <w:tc>
          <w:tcPr>
            <w:tcW w:w="72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M</w:t>
            </w:r>
          </w:p>
        </w:tc>
      </w:tr>
      <w:tr w:rsidR="001828C2" w:rsidTr="00A32B13">
        <w:trPr>
          <w:trHeight w:val="20"/>
          <w:jc w:val="center"/>
        </w:trPr>
        <w:tc>
          <w:tcPr>
            <w:tcW w:w="1914" w:type="dxa"/>
            <w:vAlign w:val="center"/>
          </w:tcPr>
          <w:p w:rsidR="001828C2" w:rsidRPr="00EA0A8A" w:rsidRDefault="001828C2" w:rsidP="00704E25">
            <w:pPr>
              <w:rPr>
                <w:rFonts w:ascii="宋体" w:hAnsi="宋体"/>
                <w:sz w:val="21"/>
                <w:szCs w:val="21"/>
              </w:rPr>
            </w:pPr>
            <w:r w:rsidRPr="00EA0A8A">
              <w:rPr>
                <w:rFonts w:ascii="宋体" w:hAnsi="宋体" w:hint="eastAsia"/>
                <w:sz w:val="21"/>
                <w:szCs w:val="21"/>
              </w:rPr>
              <w:t>原</w:t>
            </w:r>
            <w:r>
              <w:rPr>
                <w:rFonts w:ascii="宋体" w:hAnsi="宋体" w:hint="eastAsia"/>
                <w:sz w:val="21"/>
                <w:szCs w:val="21"/>
              </w:rPr>
              <w:t>保单</w:t>
            </w:r>
            <w:r w:rsidRPr="00EA0A8A">
              <w:rPr>
                <w:rFonts w:ascii="宋体" w:hAnsi="宋体" w:hint="eastAsia"/>
                <w:sz w:val="21"/>
                <w:szCs w:val="21"/>
              </w:rPr>
              <w:t>编号</w:t>
            </w:r>
          </w:p>
        </w:tc>
        <w:tc>
          <w:tcPr>
            <w:tcW w:w="851" w:type="dxa"/>
            <w:vAlign w:val="center"/>
          </w:tcPr>
          <w:p w:rsidR="001828C2" w:rsidRPr="00EA0A8A" w:rsidRDefault="001828C2" w:rsidP="00704E25">
            <w:pPr>
              <w:jc w:val="center"/>
              <w:rPr>
                <w:sz w:val="21"/>
                <w:szCs w:val="21"/>
              </w:rPr>
            </w:pPr>
            <w:r w:rsidRPr="00EA0A8A">
              <w:rPr>
                <w:rFonts w:ascii="宋体" w:hAnsi="宋体" w:hint="eastAsia"/>
                <w:sz w:val="21"/>
                <w:szCs w:val="21"/>
              </w:rPr>
              <w:t>ANC</w:t>
            </w:r>
          </w:p>
        </w:tc>
        <w:tc>
          <w:tcPr>
            <w:tcW w:w="850"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60</w:t>
            </w:r>
          </w:p>
        </w:tc>
        <w:tc>
          <w:tcPr>
            <w:tcW w:w="992" w:type="dxa"/>
            <w:vAlign w:val="center"/>
          </w:tcPr>
          <w:p w:rsidR="001828C2" w:rsidRPr="0031643B" w:rsidRDefault="001828C2" w:rsidP="00704E25">
            <w:pPr>
              <w:jc w:val="center"/>
              <w:rPr>
                <w:rFonts w:ascii="宋体" w:hAnsi="宋体" w:cs="宋体"/>
                <w:sz w:val="21"/>
                <w:szCs w:val="21"/>
              </w:rPr>
            </w:pPr>
            <w:r w:rsidRPr="0031643B">
              <w:rPr>
                <w:rFonts w:ascii="宋体" w:hAnsi="宋体" w:hint="eastAsia"/>
                <w:sz w:val="21"/>
                <w:szCs w:val="21"/>
              </w:rPr>
              <w:t>1</w:t>
            </w:r>
            <w:r w:rsidR="00A806A9">
              <w:rPr>
                <w:rFonts w:ascii="宋体" w:hAnsi="宋体" w:hint="eastAsia"/>
                <w:sz w:val="21"/>
                <w:szCs w:val="21"/>
              </w:rPr>
              <w:t>6</w:t>
            </w:r>
            <w:r w:rsidRPr="0031643B">
              <w:rPr>
                <w:rFonts w:ascii="宋体" w:hAnsi="宋体" w:hint="eastAsia"/>
                <w:sz w:val="21"/>
                <w:szCs w:val="21"/>
              </w:rPr>
              <w:t>-7</w:t>
            </w:r>
            <w:r w:rsidR="00A806A9">
              <w:rPr>
                <w:rFonts w:ascii="宋体" w:hAnsi="宋体" w:hint="eastAsia"/>
                <w:sz w:val="21"/>
                <w:szCs w:val="21"/>
              </w:rPr>
              <w:t>5</w:t>
            </w:r>
          </w:p>
        </w:tc>
        <w:tc>
          <w:tcPr>
            <w:tcW w:w="4253" w:type="dxa"/>
            <w:vAlign w:val="center"/>
          </w:tcPr>
          <w:p w:rsidR="001828C2" w:rsidRPr="00EA0A8A" w:rsidRDefault="001828C2" w:rsidP="00704E25">
            <w:pPr>
              <w:rPr>
                <w:sz w:val="21"/>
                <w:szCs w:val="21"/>
              </w:rPr>
            </w:pPr>
          </w:p>
        </w:tc>
        <w:tc>
          <w:tcPr>
            <w:tcW w:w="72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M</w:t>
            </w:r>
          </w:p>
        </w:tc>
      </w:tr>
      <w:tr w:rsidR="001828C2" w:rsidTr="00A32B13">
        <w:trPr>
          <w:trHeight w:val="20"/>
          <w:jc w:val="center"/>
        </w:trPr>
        <w:tc>
          <w:tcPr>
            <w:tcW w:w="1914" w:type="dxa"/>
            <w:vAlign w:val="center"/>
          </w:tcPr>
          <w:p w:rsidR="001828C2" w:rsidRPr="00EA0A8A" w:rsidRDefault="001828C2" w:rsidP="00704E25">
            <w:pPr>
              <w:rPr>
                <w:rFonts w:ascii="宋体" w:hAnsi="宋体"/>
                <w:sz w:val="21"/>
                <w:szCs w:val="21"/>
              </w:rPr>
            </w:pPr>
            <w:r w:rsidRPr="00EA0A8A">
              <w:rPr>
                <w:rFonts w:hint="eastAsia"/>
                <w:sz w:val="21"/>
                <w:szCs w:val="21"/>
              </w:rPr>
              <w:t>变更后的</w:t>
            </w:r>
            <w:r>
              <w:rPr>
                <w:rFonts w:ascii="宋体" w:hAnsi="宋体" w:hint="eastAsia"/>
                <w:sz w:val="21"/>
                <w:szCs w:val="21"/>
              </w:rPr>
              <w:t>保单</w:t>
            </w:r>
            <w:r w:rsidRPr="00EA0A8A">
              <w:rPr>
                <w:rFonts w:hint="eastAsia"/>
                <w:sz w:val="21"/>
                <w:szCs w:val="21"/>
              </w:rPr>
              <w:t>编号</w:t>
            </w:r>
          </w:p>
        </w:tc>
        <w:tc>
          <w:tcPr>
            <w:tcW w:w="85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ANC</w:t>
            </w:r>
          </w:p>
        </w:tc>
        <w:tc>
          <w:tcPr>
            <w:tcW w:w="850"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60</w:t>
            </w:r>
          </w:p>
        </w:tc>
        <w:tc>
          <w:tcPr>
            <w:tcW w:w="992" w:type="dxa"/>
            <w:vAlign w:val="center"/>
          </w:tcPr>
          <w:p w:rsidR="001828C2" w:rsidRPr="00EA0A8A" w:rsidRDefault="001828C2" w:rsidP="00704E25">
            <w:pPr>
              <w:pStyle w:val="af1"/>
              <w:widowControl/>
              <w:jc w:val="center"/>
              <w:rPr>
                <w:rFonts w:ascii="宋体" w:hAnsi="宋体"/>
                <w:kern w:val="0"/>
                <w:sz w:val="21"/>
                <w:szCs w:val="21"/>
              </w:rPr>
            </w:pPr>
            <w:r>
              <w:rPr>
                <w:rFonts w:ascii="宋体" w:hAnsi="宋体" w:hint="eastAsia"/>
                <w:kern w:val="0"/>
                <w:sz w:val="21"/>
                <w:szCs w:val="21"/>
              </w:rPr>
              <w:t>7</w:t>
            </w:r>
            <w:r w:rsidR="00A806A9">
              <w:rPr>
                <w:rFonts w:ascii="宋体" w:hAnsi="宋体" w:hint="eastAsia"/>
                <w:kern w:val="0"/>
                <w:sz w:val="21"/>
                <w:szCs w:val="21"/>
              </w:rPr>
              <w:t>6</w:t>
            </w:r>
            <w:r w:rsidRPr="00EA0A8A">
              <w:rPr>
                <w:rFonts w:ascii="宋体" w:hAnsi="宋体" w:hint="eastAsia"/>
                <w:kern w:val="0"/>
                <w:sz w:val="21"/>
                <w:szCs w:val="21"/>
              </w:rPr>
              <w:t>-</w:t>
            </w:r>
            <w:r>
              <w:rPr>
                <w:rFonts w:ascii="宋体" w:hAnsi="宋体" w:hint="eastAsia"/>
                <w:kern w:val="0"/>
                <w:sz w:val="21"/>
                <w:szCs w:val="21"/>
              </w:rPr>
              <w:t>13</w:t>
            </w:r>
            <w:r w:rsidR="00A806A9">
              <w:rPr>
                <w:rFonts w:ascii="宋体" w:hAnsi="宋体" w:hint="eastAsia"/>
                <w:kern w:val="0"/>
                <w:sz w:val="21"/>
                <w:szCs w:val="21"/>
              </w:rPr>
              <w:t>5</w:t>
            </w:r>
          </w:p>
        </w:tc>
        <w:tc>
          <w:tcPr>
            <w:tcW w:w="4253" w:type="dxa"/>
            <w:vAlign w:val="center"/>
          </w:tcPr>
          <w:p w:rsidR="001828C2" w:rsidRPr="00EA0A8A" w:rsidRDefault="001828C2" w:rsidP="00704E25">
            <w:pPr>
              <w:rPr>
                <w:rFonts w:hAnsi="宋体"/>
                <w:sz w:val="21"/>
                <w:szCs w:val="21"/>
              </w:rPr>
            </w:pPr>
          </w:p>
        </w:tc>
        <w:tc>
          <w:tcPr>
            <w:tcW w:w="72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M</w:t>
            </w:r>
          </w:p>
        </w:tc>
      </w:tr>
      <w:tr w:rsidR="001828C2" w:rsidTr="00A32B13">
        <w:trPr>
          <w:trHeight w:val="20"/>
          <w:jc w:val="center"/>
        </w:trPr>
        <w:tc>
          <w:tcPr>
            <w:tcW w:w="1914" w:type="dxa"/>
            <w:vAlign w:val="center"/>
          </w:tcPr>
          <w:p w:rsidR="001828C2" w:rsidRPr="00EA0A8A" w:rsidRDefault="001828C2" w:rsidP="00704E25">
            <w:pPr>
              <w:rPr>
                <w:rFonts w:ascii="宋体" w:hAnsi="宋体"/>
                <w:sz w:val="21"/>
                <w:szCs w:val="21"/>
              </w:rPr>
            </w:pPr>
            <w:r w:rsidRPr="00EA0A8A">
              <w:rPr>
                <w:rFonts w:ascii="宋体" w:hAnsi="宋体" w:hint="eastAsia"/>
                <w:sz w:val="21"/>
                <w:szCs w:val="21"/>
              </w:rPr>
              <w:t>数据报告日期</w:t>
            </w:r>
          </w:p>
        </w:tc>
        <w:tc>
          <w:tcPr>
            <w:tcW w:w="851" w:type="dxa"/>
            <w:vAlign w:val="center"/>
          </w:tcPr>
          <w:p w:rsidR="001828C2" w:rsidRPr="00EA0A8A" w:rsidRDefault="001828C2" w:rsidP="00704E25">
            <w:pPr>
              <w:jc w:val="center"/>
              <w:rPr>
                <w:rFonts w:ascii="宋体" w:hAnsi="宋体"/>
                <w:sz w:val="21"/>
                <w:szCs w:val="21"/>
              </w:rPr>
            </w:pPr>
            <w:r w:rsidRPr="00EA0A8A">
              <w:rPr>
                <w:rFonts w:ascii="宋体" w:hAnsi="宋体"/>
                <w:sz w:val="21"/>
                <w:szCs w:val="21"/>
              </w:rPr>
              <w:t>N</w:t>
            </w:r>
          </w:p>
        </w:tc>
        <w:tc>
          <w:tcPr>
            <w:tcW w:w="850"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8</w:t>
            </w:r>
          </w:p>
        </w:tc>
        <w:tc>
          <w:tcPr>
            <w:tcW w:w="992" w:type="dxa"/>
            <w:vAlign w:val="center"/>
          </w:tcPr>
          <w:p w:rsidR="001828C2" w:rsidRPr="00EA0A8A" w:rsidRDefault="001828C2" w:rsidP="00704E25">
            <w:pPr>
              <w:jc w:val="center"/>
              <w:rPr>
                <w:rFonts w:ascii="宋体" w:hAnsi="宋体"/>
                <w:sz w:val="21"/>
                <w:szCs w:val="21"/>
              </w:rPr>
            </w:pPr>
            <w:r>
              <w:rPr>
                <w:rFonts w:ascii="宋体" w:hAnsi="宋体" w:cs="宋体" w:hint="eastAsia"/>
                <w:sz w:val="21"/>
                <w:szCs w:val="21"/>
              </w:rPr>
              <w:t>13</w:t>
            </w:r>
            <w:r w:rsidR="00A806A9">
              <w:rPr>
                <w:rFonts w:ascii="宋体" w:hAnsi="宋体" w:cs="宋体" w:hint="eastAsia"/>
                <w:sz w:val="21"/>
                <w:szCs w:val="21"/>
              </w:rPr>
              <w:t>6</w:t>
            </w:r>
            <w:r w:rsidRPr="00EA0A8A">
              <w:rPr>
                <w:rFonts w:ascii="宋体" w:hAnsi="宋体" w:cs="宋体" w:hint="eastAsia"/>
                <w:sz w:val="21"/>
                <w:szCs w:val="21"/>
              </w:rPr>
              <w:t>-</w:t>
            </w:r>
            <w:r>
              <w:rPr>
                <w:rFonts w:ascii="宋体" w:hAnsi="宋体" w:cs="宋体" w:hint="eastAsia"/>
                <w:sz w:val="21"/>
                <w:szCs w:val="21"/>
              </w:rPr>
              <w:t>14</w:t>
            </w:r>
            <w:r w:rsidR="00A806A9">
              <w:rPr>
                <w:rFonts w:ascii="宋体" w:hAnsi="宋体" w:cs="宋体" w:hint="eastAsia"/>
                <w:sz w:val="21"/>
                <w:szCs w:val="21"/>
              </w:rPr>
              <w:t>3</w:t>
            </w:r>
          </w:p>
        </w:tc>
        <w:tc>
          <w:tcPr>
            <w:tcW w:w="4253" w:type="dxa"/>
            <w:vAlign w:val="center"/>
          </w:tcPr>
          <w:p w:rsidR="001828C2" w:rsidRPr="00EA0A8A" w:rsidRDefault="001828C2" w:rsidP="00704E25">
            <w:pPr>
              <w:rPr>
                <w:rFonts w:ascii="宋体" w:hAnsi="宋体"/>
                <w:sz w:val="21"/>
                <w:szCs w:val="21"/>
              </w:rPr>
            </w:pPr>
            <w:r>
              <w:rPr>
                <w:rFonts w:ascii="宋体" w:hAnsi="宋体" w:hint="eastAsia"/>
                <w:sz w:val="21"/>
                <w:szCs w:val="21"/>
              </w:rPr>
              <w:t>生成报文的日期</w:t>
            </w:r>
            <w:r w:rsidRPr="00EA0A8A">
              <w:rPr>
                <w:rFonts w:ascii="宋体" w:hAnsi="宋体" w:hint="eastAsia"/>
                <w:sz w:val="21"/>
                <w:szCs w:val="21"/>
              </w:rPr>
              <w:t>。</w:t>
            </w:r>
            <w:r w:rsidRPr="0031643B">
              <w:rPr>
                <w:rFonts w:ascii="宋体" w:hAnsi="宋体" w:hint="eastAsia"/>
                <w:sz w:val="21"/>
                <w:szCs w:val="21"/>
              </w:rPr>
              <w:t>格式为YYYYMMDD。</w:t>
            </w:r>
          </w:p>
        </w:tc>
        <w:tc>
          <w:tcPr>
            <w:tcW w:w="721" w:type="dxa"/>
            <w:vAlign w:val="center"/>
          </w:tcPr>
          <w:p w:rsidR="001828C2" w:rsidRPr="00EA0A8A" w:rsidRDefault="001828C2" w:rsidP="00704E25">
            <w:pPr>
              <w:jc w:val="center"/>
              <w:rPr>
                <w:rFonts w:ascii="宋体" w:hAnsi="宋体"/>
                <w:sz w:val="21"/>
                <w:szCs w:val="21"/>
              </w:rPr>
            </w:pPr>
            <w:r w:rsidRPr="00EA0A8A">
              <w:rPr>
                <w:rFonts w:ascii="宋体" w:hAnsi="宋体" w:hint="eastAsia"/>
                <w:sz w:val="21"/>
                <w:szCs w:val="21"/>
              </w:rPr>
              <w:t>M</w:t>
            </w:r>
          </w:p>
        </w:tc>
      </w:tr>
    </w:tbl>
    <w:p w:rsidR="001828C2" w:rsidRPr="001828C2" w:rsidRDefault="001828C2" w:rsidP="001828C2">
      <w:pPr>
        <w:pStyle w:val="af"/>
        <w:ind w:firstLine="420"/>
      </w:pPr>
    </w:p>
    <w:p w:rsidR="00321776" w:rsidRDefault="001828C2" w:rsidP="00284DF6">
      <w:pPr>
        <w:pStyle w:val="a5"/>
        <w:numPr>
          <w:ilvl w:val="0"/>
          <w:numId w:val="0"/>
        </w:numPr>
        <w:spacing w:beforeLines="50" w:afterLines="50"/>
        <w:rPr>
          <w:rFonts w:ascii="宋体" w:eastAsia="宋体" w:hAnsi="宋体"/>
          <w:b/>
          <w:sz w:val="28"/>
          <w:szCs w:val="28"/>
        </w:rPr>
      </w:pPr>
      <w:r>
        <w:rPr>
          <w:rFonts w:ascii="宋体" w:eastAsia="宋体" w:hAnsi="宋体" w:hint="eastAsia"/>
          <w:b/>
          <w:sz w:val="28"/>
          <w:szCs w:val="28"/>
        </w:rPr>
        <w:t>6</w:t>
      </w:r>
      <w:r w:rsidR="00BF1AF7">
        <w:rPr>
          <w:rFonts w:ascii="宋体" w:eastAsia="宋体" w:hAnsi="宋体" w:hint="eastAsia"/>
          <w:b/>
          <w:sz w:val="28"/>
          <w:szCs w:val="28"/>
        </w:rPr>
        <w:t>.2.</w:t>
      </w:r>
      <w:r>
        <w:rPr>
          <w:rFonts w:ascii="宋体" w:eastAsia="宋体" w:hAnsi="宋体" w:hint="eastAsia"/>
          <w:b/>
          <w:sz w:val="28"/>
          <w:szCs w:val="28"/>
        </w:rPr>
        <w:t>3</w:t>
      </w:r>
      <w:r w:rsidR="00BF1AF7">
        <w:rPr>
          <w:rFonts w:ascii="宋体" w:eastAsia="宋体" w:hAnsi="宋体" w:hint="eastAsia"/>
          <w:b/>
          <w:sz w:val="28"/>
          <w:szCs w:val="28"/>
        </w:rPr>
        <w:t>删除</w:t>
      </w:r>
      <w:r w:rsidR="0051079D">
        <w:rPr>
          <w:rFonts w:ascii="宋体" w:eastAsia="宋体" w:hAnsi="宋体" w:hint="eastAsia"/>
          <w:b/>
          <w:sz w:val="28"/>
          <w:szCs w:val="28"/>
        </w:rPr>
        <w:t>请求</w:t>
      </w:r>
      <w:r w:rsidR="00DC07CB">
        <w:rPr>
          <w:rFonts w:ascii="宋体" w:eastAsia="宋体" w:hAnsi="宋体" w:hint="eastAsia"/>
          <w:b/>
          <w:sz w:val="28"/>
          <w:szCs w:val="28"/>
        </w:rPr>
        <w:t>记录</w:t>
      </w:r>
    </w:p>
    <w:p w:rsidR="00BF1AF7" w:rsidRDefault="00BF1AF7" w:rsidP="00BF1AF7">
      <w:r>
        <w:rPr>
          <w:rFonts w:hint="eastAsia"/>
        </w:rPr>
        <w:t>删除</w:t>
      </w:r>
      <w:r w:rsidR="0051079D">
        <w:rPr>
          <w:rFonts w:hint="eastAsia"/>
        </w:rPr>
        <w:t>请求</w:t>
      </w:r>
      <w:r>
        <w:rPr>
          <w:rFonts w:hint="eastAsia"/>
        </w:rPr>
        <w:t>记录组成见表</w:t>
      </w:r>
      <w:r w:rsidR="00EC3061">
        <w:rPr>
          <w:rFonts w:hint="eastAsia"/>
        </w:rPr>
        <w:t>1</w:t>
      </w:r>
      <w:r w:rsidR="00247AF3">
        <w:rPr>
          <w:rFonts w:hint="eastAsia"/>
        </w:rPr>
        <w:t>5</w:t>
      </w:r>
      <w:r>
        <w:rPr>
          <w:rFonts w:hint="eastAsia"/>
        </w:rPr>
        <w:t>。</w:t>
      </w:r>
    </w:p>
    <w:p w:rsidR="003830D7" w:rsidRDefault="003830D7" w:rsidP="00BF1AF7"/>
    <w:p w:rsidR="00BF1AF7" w:rsidRDefault="00BF1AF7"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 xml:space="preserve">  </w:t>
      </w:r>
      <w:r w:rsidR="00DC07CB">
        <w:rPr>
          <w:rFonts w:ascii="宋体" w:hAnsi="宋体" w:hint="eastAsia"/>
          <w:b/>
        </w:rPr>
        <w:t>删除记录</w:t>
      </w:r>
      <w:r>
        <w:rPr>
          <w:rFonts w:ascii="宋体" w:hAnsi="宋体" w:hint="eastAsia"/>
          <w:b/>
        </w:rPr>
        <w:t>数据项</w:t>
      </w:r>
    </w:p>
    <w:tbl>
      <w:tblPr>
        <w:tblW w:w="9716" w:type="dxa"/>
        <w:jc w:val="center"/>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1"/>
        <w:gridCol w:w="709"/>
        <w:gridCol w:w="709"/>
        <w:gridCol w:w="992"/>
        <w:gridCol w:w="4536"/>
        <w:gridCol w:w="789"/>
      </w:tblGrid>
      <w:tr w:rsidR="001E3A3A" w:rsidTr="00A32B13">
        <w:trPr>
          <w:trHeight w:val="20"/>
          <w:tblHeader/>
          <w:jc w:val="center"/>
        </w:trPr>
        <w:tc>
          <w:tcPr>
            <w:tcW w:w="1981"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数据项名称</w:t>
            </w:r>
          </w:p>
        </w:tc>
        <w:tc>
          <w:tcPr>
            <w:tcW w:w="709"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类型</w:t>
            </w:r>
          </w:p>
        </w:tc>
        <w:tc>
          <w:tcPr>
            <w:tcW w:w="709"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长度</w:t>
            </w:r>
          </w:p>
        </w:tc>
        <w:tc>
          <w:tcPr>
            <w:tcW w:w="992"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位置</w:t>
            </w:r>
          </w:p>
        </w:tc>
        <w:tc>
          <w:tcPr>
            <w:tcW w:w="4536"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数据项描述及代码表</w:t>
            </w:r>
          </w:p>
        </w:tc>
        <w:tc>
          <w:tcPr>
            <w:tcW w:w="789" w:type="dxa"/>
            <w:shd w:val="clear" w:color="auto" w:fill="C0C0C0"/>
            <w:vAlign w:val="center"/>
          </w:tcPr>
          <w:p w:rsidR="001E3A3A" w:rsidRPr="00EA0A8A" w:rsidRDefault="001E3A3A" w:rsidP="000E180C">
            <w:pPr>
              <w:jc w:val="center"/>
              <w:rPr>
                <w:rFonts w:ascii="宋体" w:hAnsi="宋体"/>
                <w:b/>
                <w:sz w:val="21"/>
                <w:szCs w:val="21"/>
              </w:rPr>
            </w:pPr>
            <w:r w:rsidRPr="00EA0A8A">
              <w:rPr>
                <w:rFonts w:ascii="宋体" w:hAnsi="宋体"/>
                <w:b/>
                <w:sz w:val="21"/>
                <w:szCs w:val="21"/>
              </w:rPr>
              <w:t>状态</w:t>
            </w:r>
          </w:p>
        </w:tc>
      </w:tr>
      <w:tr w:rsidR="001828C2" w:rsidTr="00A32B13">
        <w:trPr>
          <w:trHeight w:val="20"/>
          <w:jc w:val="center"/>
        </w:trPr>
        <w:tc>
          <w:tcPr>
            <w:tcW w:w="1981" w:type="dxa"/>
            <w:vAlign w:val="center"/>
          </w:tcPr>
          <w:p w:rsidR="001828C2" w:rsidRPr="0031643B" w:rsidRDefault="001828C2" w:rsidP="00704E25">
            <w:pPr>
              <w:rPr>
                <w:rFonts w:ascii="宋体" w:hAnsi="宋体"/>
                <w:sz w:val="21"/>
                <w:szCs w:val="21"/>
              </w:rPr>
            </w:pPr>
            <w:bookmarkStart w:id="78" w:name="_Hlk330801434"/>
            <w:r>
              <w:rPr>
                <w:rFonts w:ascii="宋体" w:hAnsi="宋体" w:hint="eastAsia"/>
                <w:sz w:val="21"/>
                <w:szCs w:val="21"/>
              </w:rPr>
              <w:t>段标</w:t>
            </w:r>
          </w:p>
        </w:tc>
        <w:tc>
          <w:tcPr>
            <w:tcW w:w="709" w:type="dxa"/>
            <w:vAlign w:val="center"/>
          </w:tcPr>
          <w:p w:rsidR="001828C2" w:rsidRPr="0031643B" w:rsidRDefault="001828C2" w:rsidP="00704E25">
            <w:pPr>
              <w:jc w:val="center"/>
              <w:rPr>
                <w:rFonts w:ascii="宋体" w:hAnsi="宋体"/>
                <w:sz w:val="21"/>
                <w:szCs w:val="21"/>
              </w:rPr>
            </w:pPr>
            <w:r>
              <w:rPr>
                <w:rFonts w:ascii="宋体" w:hAnsi="宋体" w:hint="eastAsia"/>
                <w:sz w:val="21"/>
                <w:szCs w:val="21"/>
              </w:rPr>
              <w:t>AN</w:t>
            </w:r>
          </w:p>
        </w:tc>
        <w:tc>
          <w:tcPr>
            <w:tcW w:w="709" w:type="dxa"/>
            <w:vAlign w:val="center"/>
          </w:tcPr>
          <w:p w:rsidR="001828C2" w:rsidRPr="0031643B" w:rsidRDefault="001828C2" w:rsidP="00704E25">
            <w:pPr>
              <w:jc w:val="center"/>
              <w:rPr>
                <w:rFonts w:ascii="宋体" w:hAnsi="宋体"/>
                <w:sz w:val="21"/>
                <w:szCs w:val="21"/>
              </w:rPr>
            </w:pPr>
            <w:r>
              <w:rPr>
                <w:rFonts w:ascii="宋体" w:hAnsi="宋体" w:hint="eastAsia"/>
                <w:sz w:val="21"/>
                <w:szCs w:val="21"/>
              </w:rPr>
              <w:t>1</w:t>
            </w:r>
          </w:p>
        </w:tc>
        <w:tc>
          <w:tcPr>
            <w:tcW w:w="992" w:type="dxa"/>
            <w:vAlign w:val="center"/>
          </w:tcPr>
          <w:p w:rsidR="001828C2" w:rsidRPr="0031643B" w:rsidRDefault="001828C2" w:rsidP="00704E25">
            <w:pPr>
              <w:jc w:val="center"/>
              <w:rPr>
                <w:rFonts w:ascii="宋体" w:hAnsi="宋体" w:cs="宋体"/>
                <w:sz w:val="21"/>
                <w:szCs w:val="21"/>
              </w:rPr>
            </w:pPr>
            <w:r>
              <w:rPr>
                <w:rFonts w:ascii="宋体" w:hAnsi="宋体" w:cs="宋体" w:hint="eastAsia"/>
                <w:sz w:val="21"/>
                <w:szCs w:val="21"/>
              </w:rPr>
              <w:t>1-1</w:t>
            </w:r>
          </w:p>
        </w:tc>
        <w:tc>
          <w:tcPr>
            <w:tcW w:w="4536" w:type="dxa"/>
            <w:vAlign w:val="center"/>
          </w:tcPr>
          <w:p w:rsidR="001828C2" w:rsidRPr="0031643B" w:rsidRDefault="001828C2" w:rsidP="00704E25">
            <w:pPr>
              <w:rPr>
                <w:rFonts w:ascii="宋体" w:hAnsi="宋体"/>
                <w:sz w:val="21"/>
                <w:szCs w:val="21"/>
              </w:rPr>
            </w:pPr>
            <w:r>
              <w:rPr>
                <w:rFonts w:ascii="宋体" w:hAnsi="宋体"/>
                <w:sz w:val="21"/>
                <w:szCs w:val="21"/>
              </w:rPr>
              <w:t>填“</w:t>
            </w:r>
            <w:r>
              <w:rPr>
                <w:rFonts w:ascii="宋体" w:hAnsi="宋体" w:hint="eastAsia"/>
                <w:sz w:val="21"/>
                <w:szCs w:val="21"/>
              </w:rPr>
              <w:t>S</w:t>
            </w:r>
            <w:r>
              <w:rPr>
                <w:rFonts w:ascii="宋体" w:hAnsi="宋体"/>
                <w:sz w:val="21"/>
                <w:szCs w:val="21"/>
              </w:rPr>
              <w:t>”表示本信息段为</w:t>
            </w:r>
            <w:r>
              <w:rPr>
                <w:rFonts w:ascii="宋体" w:hAnsi="宋体" w:hint="eastAsia"/>
                <w:sz w:val="21"/>
                <w:szCs w:val="21"/>
              </w:rPr>
              <w:t>保险业务信息删除段。</w:t>
            </w:r>
          </w:p>
        </w:tc>
        <w:tc>
          <w:tcPr>
            <w:tcW w:w="789" w:type="dxa"/>
            <w:vAlign w:val="center"/>
          </w:tcPr>
          <w:p w:rsidR="001828C2" w:rsidRPr="0031643B" w:rsidRDefault="001828C2" w:rsidP="00704E25">
            <w:pPr>
              <w:jc w:val="center"/>
              <w:rPr>
                <w:rFonts w:ascii="宋体" w:hAnsi="宋体"/>
                <w:sz w:val="21"/>
                <w:szCs w:val="21"/>
              </w:rPr>
            </w:pPr>
            <w:r>
              <w:rPr>
                <w:rFonts w:ascii="宋体" w:hAnsi="宋体" w:hint="eastAsia"/>
                <w:sz w:val="21"/>
                <w:szCs w:val="21"/>
              </w:rPr>
              <w:t>M</w:t>
            </w:r>
          </w:p>
        </w:tc>
      </w:tr>
      <w:tr w:rsidR="00A806A9" w:rsidTr="00A32B13">
        <w:trPr>
          <w:trHeight w:val="20"/>
          <w:jc w:val="center"/>
        </w:trPr>
        <w:tc>
          <w:tcPr>
            <w:tcW w:w="1981" w:type="dxa"/>
            <w:vAlign w:val="center"/>
          </w:tcPr>
          <w:p w:rsidR="00A806A9" w:rsidRPr="0031643B" w:rsidRDefault="00A806A9" w:rsidP="00704E25">
            <w:pPr>
              <w:rPr>
                <w:rFonts w:ascii="宋体" w:hAnsi="宋体"/>
                <w:sz w:val="21"/>
                <w:szCs w:val="21"/>
              </w:rPr>
            </w:pPr>
            <w:r>
              <w:rPr>
                <w:rFonts w:ascii="宋体" w:hAnsi="宋体" w:hint="eastAsia"/>
                <w:sz w:val="21"/>
                <w:szCs w:val="21"/>
              </w:rPr>
              <w:t>保险公司</w:t>
            </w:r>
            <w:r w:rsidRPr="00EA0A8A">
              <w:rPr>
                <w:rFonts w:ascii="宋体" w:hAnsi="宋体" w:hint="eastAsia"/>
                <w:sz w:val="21"/>
                <w:szCs w:val="21"/>
              </w:rPr>
              <w:t>机构代码</w:t>
            </w:r>
          </w:p>
        </w:tc>
        <w:tc>
          <w:tcPr>
            <w:tcW w:w="709" w:type="dxa"/>
            <w:vAlign w:val="center"/>
          </w:tcPr>
          <w:p w:rsidR="00A806A9" w:rsidRPr="0031643B" w:rsidRDefault="00A806A9" w:rsidP="00704E25">
            <w:pPr>
              <w:jc w:val="center"/>
              <w:rPr>
                <w:rFonts w:ascii="宋体" w:hAnsi="宋体"/>
                <w:sz w:val="21"/>
                <w:szCs w:val="21"/>
              </w:rPr>
            </w:pPr>
            <w:r w:rsidRPr="00EA0A8A">
              <w:rPr>
                <w:rFonts w:ascii="宋体" w:hAnsi="宋体" w:hint="eastAsia"/>
                <w:sz w:val="21"/>
                <w:szCs w:val="21"/>
              </w:rPr>
              <w:t>AN</w:t>
            </w:r>
          </w:p>
        </w:tc>
        <w:tc>
          <w:tcPr>
            <w:tcW w:w="709" w:type="dxa"/>
            <w:vAlign w:val="center"/>
          </w:tcPr>
          <w:p w:rsidR="00A806A9" w:rsidRPr="0031643B" w:rsidRDefault="00A806A9" w:rsidP="00704E25">
            <w:pPr>
              <w:jc w:val="center"/>
              <w:rPr>
                <w:rFonts w:ascii="宋体" w:hAnsi="宋体"/>
                <w:sz w:val="21"/>
                <w:szCs w:val="21"/>
              </w:rPr>
            </w:pPr>
            <w:r w:rsidRPr="00EA0A8A">
              <w:rPr>
                <w:rFonts w:ascii="宋体" w:hAnsi="宋体" w:hint="eastAsia"/>
                <w:sz w:val="21"/>
                <w:szCs w:val="21"/>
              </w:rPr>
              <w:t>1</w:t>
            </w:r>
            <w:r>
              <w:rPr>
                <w:rFonts w:ascii="宋体" w:hAnsi="宋体" w:hint="eastAsia"/>
                <w:sz w:val="21"/>
                <w:szCs w:val="21"/>
              </w:rPr>
              <w:t>4</w:t>
            </w:r>
          </w:p>
        </w:tc>
        <w:tc>
          <w:tcPr>
            <w:tcW w:w="992" w:type="dxa"/>
            <w:vAlign w:val="center"/>
          </w:tcPr>
          <w:p w:rsidR="00A806A9" w:rsidRDefault="00A806A9" w:rsidP="00704E25">
            <w:pPr>
              <w:jc w:val="center"/>
              <w:rPr>
                <w:rFonts w:ascii="宋体" w:hAnsi="宋体" w:cs="宋体"/>
                <w:sz w:val="21"/>
                <w:szCs w:val="21"/>
              </w:rPr>
            </w:pPr>
            <w:r>
              <w:rPr>
                <w:rFonts w:ascii="宋体" w:hAnsi="宋体" w:cs="宋体" w:hint="eastAsia"/>
                <w:sz w:val="21"/>
                <w:szCs w:val="21"/>
              </w:rPr>
              <w:t>2</w:t>
            </w:r>
            <w:r w:rsidRPr="0031643B">
              <w:rPr>
                <w:rFonts w:ascii="宋体" w:hAnsi="宋体" w:cs="宋体" w:hint="eastAsia"/>
                <w:sz w:val="21"/>
                <w:szCs w:val="21"/>
              </w:rPr>
              <w:t>-1</w:t>
            </w:r>
            <w:r>
              <w:rPr>
                <w:rFonts w:ascii="宋体" w:hAnsi="宋体" w:cs="宋体" w:hint="eastAsia"/>
                <w:sz w:val="21"/>
                <w:szCs w:val="21"/>
              </w:rPr>
              <w:t>5</w:t>
            </w:r>
          </w:p>
        </w:tc>
        <w:tc>
          <w:tcPr>
            <w:tcW w:w="4536" w:type="dxa"/>
            <w:vAlign w:val="center"/>
          </w:tcPr>
          <w:p w:rsidR="00A806A9" w:rsidRPr="007F6B23" w:rsidRDefault="00A806A9" w:rsidP="00704E25">
            <w:pPr>
              <w:rPr>
                <w:rFonts w:ascii="宋体" w:hAnsi="宋体"/>
                <w:sz w:val="21"/>
                <w:szCs w:val="21"/>
              </w:rPr>
            </w:pPr>
            <w:r>
              <w:rPr>
                <w:rFonts w:ascii="宋体" w:hAnsi="宋体" w:hint="eastAsia"/>
                <w:sz w:val="21"/>
                <w:szCs w:val="21"/>
              </w:rPr>
              <w:t>填写</w:t>
            </w:r>
            <w:r w:rsidRPr="007F6B23">
              <w:rPr>
                <w:rFonts w:ascii="宋体" w:hAnsi="宋体" w:hint="eastAsia"/>
                <w:sz w:val="21"/>
                <w:szCs w:val="21"/>
              </w:rPr>
              <w:t>发生</w:t>
            </w:r>
            <w:r>
              <w:rPr>
                <w:rFonts w:ascii="宋体" w:hAnsi="宋体" w:hint="eastAsia"/>
                <w:sz w:val="21"/>
                <w:szCs w:val="21"/>
              </w:rPr>
              <w:t>信用保证保险业务</w:t>
            </w:r>
            <w:r w:rsidRPr="007F6B23">
              <w:rPr>
                <w:rFonts w:ascii="宋体" w:hAnsi="宋体" w:hint="eastAsia"/>
                <w:sz w:val="21"/>
                <w:szCs w:val="21"/>
              </w:rPr>
              <w:t>机构的代码</w:t>
            </w:r>
            <w:r>
              <w:rPr>
                <w:rFonts w:ascii="宋体" w:hAnsi="宋体" w:hint="eastAsia"/>
                <w:sz w:val="21"/>
                <w:szCs w:val="21"/>
              </w:rPr>
              <w:t>，可以为总公司，也可为分公司</w:t>
            </w:r>
            <w:r w:rsidRPr="007F6B23">
              <w:rPr>
                <w:rFonts w:ascii="宋体" w:hAnsi="宋体" w:hint="eastAsia"/>
                <w:sz w:val="21"/>
                <w:szCs w:val="21"/>
              </w:rPr>
              <w:t>。</w:t>
            </w:r>
            <w:r>
              <w:rPr>
                <w:rFonts w:ascii="宋体" w:hAnsi="宋体" w:hint="eastAsia"/>
                <w:sz w:val="21"/>
                <w:szCs w:val="21"/>
              </w:rPr>
              <w:t>若投保人为企业或其它组织，则填报企业征信系统配发的</w:t>
            </w:r>
            <w:r w:rsidRPr="00734F81">
              <w:rPr>
                <w:rFonts w:ascii="宋体" w:hAnsi="宋体" w:hint="eastAsia"/>
                <w:sz w:val="21"/>
                <w:szCs w:val="21"/>
              </w:rPr>
              <w:t>11位</w:t>
            </w:r>
            <w:r>
              <w:rPr>
                <w:rFonts w:ascii="宋体" w:hAnsi="宋体" w:hint="eastAsia"/>
                <w:sz w:val="21"/>
                <w:szCs w:val="21"/>
              </w:rPr>
              <w:t>机构代码，并</w:t>
            </w:r>
            <w:r w:rsidRPr="00734F81">
              <w:rPr>
                <w:rFonts w:ascii="宋体" w:hAnsi="宋体" w:hint="eastAsia"/>
                <w:sz w:val="21"/>
                <w:szCs w:val="21"/>
              </w:rPr>
              <w:t>在后面补3个</w:t>
            </w:r>
            <w:r>
              <w:rPr>
                <w:rFonts w:ascii="宋体" w:hAnsi="宋体" w:hint="eastAsia"/>
                <w:sz w:val="21"/>
                <w:szCs w:val="21"/>
              </w:rPr>
              <w:t>空格；若投保人为自然人，则填报个人征信系统配发的14位机构代码。</w:t>
            </w:r>
          </w:p>
        </w:tc>
        <w:tc>
          <w:tcPr>
            <w:tcW w:w="789" w:type="dxa"/>
            <w:vAlign w:val="center"/>
          </w:tcPr>
          <w:p w:rsidR="00A806A9" w:rsidRPr="0031643B" w:rsidRDefault="00A806A9" w:rsidP="00704E25">
            <w:pPr>
              <w:jc w:val="center"/>
              <w:rPr>
                <w:rFonts w:ascii="宋体" w:hAnsi="宋体"/>
                <w:sz w:val="21"/>
                <w:szCs w:val="21"/>
              </w:rPr>
            </w:pPr>
            <w:r w:rsidRPr="0031643B">
              <w:rPr>
                <w:rFonts w:ascii="宋体" w:hAnsi="宋体" w:hint="eastAsia"/>
                <w:sz w:val="21"/>
                <w:szCs w:val="21"/>
              </w:rPr>
              <w:t>M</w:t>
            </w:r>
          </w:p>
        </w:tc>
      </w:tr>
      <w:tr w:rsidR="001828C2" w:rsidTr="00A32B13">
        <w:trPr>
          <w:trHeight w:val="20"/>
          <w:jc w:val="center"/>
        </w:trPr>
        <w:tc>
          <w:tcPr>
            <w:tcW w:w="1981" w:type="dxa"/>
            <w:vAlign w:val="center"/>
          </w:tcPr>
          <w:p w:rsidR="001828C2" w:rsidRPr="0031643B" w:rsidRDefault="001828C2" w:rsidP="000E180C">
            <w:pPr>
              <w:rPr>
                <w:rFonts w:ascii="宋体" w:hAnsi="宋体"/>
                <w:sz w:val="21"/>
                <w:szCs w:val="21"/>
              </w:rPr>
            </w:pPr>
            <w:r>
              <w:rPr>
                <w:rFonts w:ascii="宋体" w:hAnsi="宋体" w:hint="eastAsia"/>
                <w:sz w:val="21"/>
                <w:szCs w:val="21"/>
              </w:rPr>
              <w:t>保单</w:t>
            </w:r>
            <w:r w:rsidRPr="0031643B">
              <w:rPr>
                <w:rFonts w:ascii="宋体" w:hAnsi="宋体" w:hint="eastAsia"/>
                <w:sz w:val="21"/>
                <w:szCs w:val="21"/>
              </w:rPr>
              <w:t>编号</w:t>
            </w:r>
          </w:p>
        </w:tc>
        <w:tc>
          <w:tcPr>
            <w:tcW w:w="709" w:type="dxa"/>
            <w:vAlign w:val="center"/>
          </w:tcPr>
          <w:p w:rsidR="001828C2" w:rsidRPr="0031643B" w:rsidRDefault="001828C2" w:rsidP="000E180C">
            <w:pPr>
              <w:jc w:val="center"/>
              <w:rPr>
                <w:sz w:val="21"/>
                <w:szCs w:val="21"/>
              </w:rPr>
            </w:pPr>
            <w:r w:rsidRPr="0031643B">
              <w:rPr>
                <w:rFonts w:ascii="宋体" w:hAnsi="宋体" w:hint="eastAsia"/>
                <w:sz w:val="21"/>
                <w:szCs w:val="21"/>
              </w:rPr>
              <w:t>ANC</w:t>
            </w:r>
          </w:p>
        </w:tc>
        <w:tc>
          <w:tcPr>
            <w:tcW w:w="709" w:type="dxa"/>
            <w:vAlign w:val="center"/>
          </w:tcPr>
          <w:p w:rsidR="001828C2" w:rsidRPr="0031643B" w:rsidRDefault="001828C2" w:rsidP="000E180C">
            <w:pPr>
              <w:jc w:val="center"/>
              <w:rPr>
                <w:rFonts w:ascii="宋体" w:hAnsi="宋体"/>
                <w:sz w:val="21"/>
                <w:szCs w:val="21"/>
              </w:rPr>
            </w:pPr>
            <w:r w:rsidRPr="0031643B">
              <w:rPr>
                <w:rFonts w:ascii="宋体" w:hAnsi="宋体" w:hint="eastAsia"/>
                <w:sz w:val="21"/>
                <w:szCs w:val="21"/>
              </w:rPr>
              <w:t>60</w:t>
            </w:r>
          </w:p>
        </w:tc>
        <w:tc>
          <w:tcPr>
            <w:tcW w:w="992" w:type="dxa"/>
            <w:vAlign w:val="center"/>
          </w:tcPr>
          <w:p w:rsidR="001828C2" w:rsidRPr="0031643B" w:rsidRDefault="001828C2" w:rsidP="00704E25">
            <w:pPr>
              <w:jc w:val="center"/>
              <w:rPr>
                <w:rFonts w:ascii="宋体" w:hAnsi="宋体" w:cs="宋体"/>
                <w:sz w:val="21"/>
                <w:szCs w:val="21"/>
              </w:rPr>
            </w:pPr>
            <w:r w:rsidRPr="0031643B">
              <w:rPr>
                <w:rFonts w:ascii="宋体" w:hAnsi="宋体" w:hint="eastAsia"/>
                <w:sz w:val="21"/>
                <w:szCs w:val="21"/>
              </w:rPr>
              <w:t>1</w:t>
            </w:r>
            <w:r w:rsidR="00A806A9">
              <w:rPr>
                <w:rFonts w:ascii="宋体" w:hAnsi="宋体" w:hint="eastAsia"/>
                <w:sz w:val="21"/>
                <w:szCs w:val="21"/>
              </w:rPr>
              <w:t>6</w:t>
            </w:r>
            <w:r w:rsidRPr="0031643B">
              <w:rPr>
                <w:rFonts w:ascii="宋体" w:hAnsi="宋体" w:hint="eastAsia"/>
                <w:sz w:val="21"/>
                <w:szCs w:val="21"/>
              </w:rPr>
              <w:t>-</w:t>
            </w:r>
            <w:r>
              <w:rPr>
                <w:rFonts w:ascii="宋体" w:hAnsi="宋体" w:hint="eastAsia"/>
                <w:sz w:val="21"/>
                <w:szCs w:val="21"/>
              </w:rPr>
              <w:t>7</w:t>
            </w:r>
            <w:r w:rsidR="00A806A9">
              <w:rPr>
                <w:rFonts w:ascii="宋体" w:hAnsi="宋体" w:hint="eastAsia"/>
                <w:sz w:val="21"/>
                <w:szCs w:val="21"/>
              </w:rPr>
              <w:t>5</w:t>
            </w:r>
          </w:p>
        </w:tc>
        <w:tc>
          <w:tcPr>
            <w:tcW w:w="4536" w:type="dxa"/>
            <w:vAlign w:val="center"/>
          </w:tcPr>
          <w:p w:rsidR="001828C2" w:rsidRPr="0031643B" w:rsidRDefault="001828C2" w:rsidP="00D7407F">
            <w:pPr>
              <w:rPr>
                <w:sz w:val="21"/>
                <w:szCs w:val="21"/>
              </w:rPr>
            </w:pPr>
            <w:r w:rsidRPr="0031643B">
              <w:rPr>
                <w:rFonts w:ascii="宋体" w:hAnsi="宋体" w:hint="eastAsia"/>
                <w:sz w:val="21"/>
                <w:szCs w:val="21"/>
              </w:rPr>
              <w:t>指</w:t>
            </w:r>
            <w:r>
              <w:rPr>
                <w:rFonts w:ascii="宋体" w:hAnsi="宋体" w:hint="eastAsia"/>
                <w:sz w:val="21"/>
                <w:szCs w:val="21"/>
              </w:rPr>
              <w:t>保险</w:t>
            </w:r>
            <w:r w:rsidRPr="0031643B">
              <w:rPr>
                <w:rFonts w:ascii="宋体" w:hAnsi="宋体" w:hint="eastAsia"/>
                <w:sz w:val="21"/>
                <w:szCs w:val="21"/>
              </w:rPr>
              <w:t>公司内部用于唯一标识一笔</w:t>
            </w:r>
            <w:r>
              <w:rPr>
                <w:rFonts w:ascii="宋体" w:hAnsi="宋体" w:hint="eastAsia"/>
                <w:sz w:val="21"/>
                <w:szCs w:val="21"/>
              </w:rPr>
              <w:t>保险</w:t>
            </w:r>
            <w:r w:rsidRPr="0031643B">
              <w:rPr>
                <w:rFonts w:ascii="宋体" w:hAnsi="宋体" w:hint="eastAsia"/>
                <w:sz w:val="21"/>
                <w:szCs w:val="21"/>
              </w:rPr>
              <w:t>合同的编号。</w:t>
            </w:r>
          </w:p>
        </w:tc>
        <w:tc>
          <w:tcPr>
            <w:tcW w:w="789" w:type="dxa"/>
            <w:vAlign w:val="center"/>
          </w:tcPr>
          <w:p w:rsidR="001828C2" w:rsidRPr="0031643B" w:rsidRDefault="001828C2" w:rsidP="000E180C">
            <w:pPr>
              <w:jc w:val="center"/>
              <w:rPr>
                <w:rFonts w:ascii="宋体" w:hAnsi="宋体"/>
                <w:sz w:val="21"/>
                <w:szCs w:val="21"/>
              </w:rPr>
            </w:pPr>
            <w:r w:rsidRPr="0031643B">
              <w:rPr>
                <w:rFonts w:ascii="宋体" w:hAnsi="宋体" w:hint="eastAsia"/>
                <w:sz w:val="21"/>
                <w:szCs w:val="21"/>
              </w:rPr>
              <w:t>M</w:t>
            </w:r>
          </w:p>
        </w:tc>
      </w:tr>
      <w:bookmarkEnd w:id="78"/>
      <w:tr w:rsidR="001828C2" w:rsidTr="00A32B13">
        <w:trPr>
          <w:trHeight w:val="20"/>
          <w:jc w:val="center"/>
        </w:trPr>
        <w:tc>
          <w:tcPr>
            <w:tcW w:w="1981" w:type="dxa"/>
            <w:vAlign w:val="center"/>
          </w:tcPr>
          <w:p w:rsidR="001828C2" w:rsidRPr="0031643B" w:rsidRDefault="001828C2" w:rsidP="002C558A">
            <w:pPr>
              <w:rPr>
                <w:rFonts w:ascii="宋体" w:hAnsi="宋体"/>
                <w:sz w:val="21"/>
                <w:szCs w:val="21"/>
              </w:rPr>
            </w:pPr>
            <w:r w:rsidRPr="0031643B">
              <w:rPr>
                <w:rFonts w:ascii="宋体" w:hAnsi="宋体" w:hint="eastAsia"/>
                <w:sz w:val="21"/>
                <w:szCs w:val="21"/>
              </w:rPr>
              <w:t>删除类型</w:t>
            </w:r>
          </w:p>
        </w:tc>
        <w:tc>
          <w:tcPr>
            <w:tcW w:w="709" w:type="dxa"/>
            <w:vAlign w:val="center"/>
          </w:tcPr>
          <w:p w:rsidR="001828C2" w:rsidRPr="0031643B" w:rsidRDefault="001828C2" w:rsidP="002C558A">
            <w:pPr>
              <w:jc w:val="center"/>
              <w:rPr>
                <w:rFonts w:ascii="宋体" w:hAnsi="宋体"/>
                <w:sz w:val="21"/>
                <w:szCs w:val="21"/>
              </w:rPr>
            </w:pPr>
            <w:r w:rsidRPr="0031643B">
              <w:rPr>
                <w:rFonts w:ascii="宋体" w:hAnsi="宋体" w:hint="eastAsia"/>
                <w:sz w:val="21"/>
                <w:szCs w:val="21"/>
              </w:rPr>
              <w:t>N</w:t>
            </w:r>
          </w:p>
        </w:tc>
        <w:tc>
          <w:tcPr>
            <w:tcW w:w="709" w:type="dxa"/>
            <w:vAlign w:val="center"/>
          </w:tcPr>
          <w:p w:rsidR="001828C2" w:rsidRPr="0031643B" w:rsidRDefault="001828C2" w:rsidP="002C558A">
            <w:pPr>
              <w:jc w:val="center"/>
              <w:rPr>
                <w:rFonts w:ascii="宋体" w:hAnsi="宋体"/>
                <w:sz w:val="21"/>
                <w:szCs w:val="21"/>
              </w:rPr>
            </w:pPr>
            <w:r w:rsidRPr="0031643B">
              <w:rPr>
                <w:rFonts w:ascii="宋体" w:hAnsi="宋体" w:hint="eastAsia"/>
                <w:sz w:val="21"/>
                <w:szCs w:val="21"/>
              </w:rPr>
              <w:t>1</w:t>
            </w:r>
          </w:p>
        </w:tc>
        <w:tc>
          <w:tcPr>
            <w:tcW w:w="992" w:type="dxa"/>
            <w:vAlign w:val="center"/>
          </w:tcPr>
          <w:p w:rsidR="001828C2" w:rsidRPr="0031643B" w:rsidRDefault="001828C2" w:rsidP="00704E25">
            <w:pPr>
              <w:jc w:val="center"/>
              <w:rPr>
                <w:rFonts w:ascii="宋体" w:hAnsi="宋体"/>
                <w:sz w:val="21"/>
                <w:szCs w:val="21"/>
              </w:rPr>
            </w:pPr>
            <w:r>
              <w:rPr>
                <w:rFonts w:ascii="宋体" w:hAnsi="宋体" w:hint="eastAsia"/>
                <w:sz w:val="21"/>
                <w:szCs w:val="21"/>
              </w:rPr>
              <w:t>7</w:t>
            </w:r>
            <w:r w:rsidR="00A806A9">
              <w:rPr>
                <w:rFonts w:ascii="宋体" w:hAnsi="宋体" w:hint="eastAsia"/>
                <w:sz w:val="21"/>
                <w:szCs w:val="21"/>
              </w:rPr>
              <w:t>6</w:t>
            </w:r>
            <w:r w:rsidRPr="0031643B">
              <w:rPr>
                <w:rFonts w:ascii="宋体" w:hAnsi="宋体" w:hint="eastAsia"/>
                <w:sz w:val="21"/>
                <w:szCs w:val="21"/>
              </w:rPr>
              <w:t>-</w:t>
            </w:r>
            <w:r>
              <w:rPr>
                <w:rFonts w:ascii="宋体" w:hAnsi="宋体" w:hint="eastAsia"/>
                <w:sz w:val="21"/>
                <w:szCs w:val="21"/>
              </w:rPr>
              <w:t>7</w:t>
            </w:r>
            <w:r w:rsidR="00A806A9">
              <w:rPr>
                <w:rFonts w:ascii="宋体" w:hAnsi="宋体" w:hint="eastAsia"/>
                <w:sz w:val="21"/>
                <w:szCs w:val="21"/>
              </w:rPr>
              <w:t>6</w:t>
            </w:r>
          </w:p>
        </w:tc>
        <w:tc>
          <w:tcPr>
            <w:tcW w:w="4536" w:type="dxa"/>
            <w:vAlign w:val="center"/>
          </w:tcPr>
          <w:p w:rsidR="001828C2" w:rsidRPr="0031643B" w:rsidRDefault="001828C2" w:rsidP="002C558A">
            <w:pPr>
              <w:rPr>
                <w:rFonts w:ascii="宋体" w:hAnsi="宋体"/>
                <w:sz w:val="21"/>
                <w:szCs w:val="21"/>
              </w:rPr>
            </w:pPr>
            <w:r w:rsidRPr="0031643B">
              <w:rPr>
                <w:rFonts w:ascii="宋体" w:hAnsi="宋体" w:hint="eastAsia"/>
                <w:sz w:val="21"/>
                <w:szCs w:val="21"/>
              </w:rPr>
              <w:t>标识删除信息的类别：</w:t>
            </w:r>
          </w:p>
          <w:p w:rsidR="001828C2" w:rsidRPr="0085793D" w:rsidRDefault="001828C2" w:rsidP="0085793D">
            <w:pPr>
              <w:rPr>
                <w:rFonts w:ascii="宋体" w:hAnsi="宋体"/>
                <w:sz w:val="21"/>
                <w:szCs w:val="21"/>
              </w:rPr>
            </w:pPr>
            <w:r>
              <w:rPr>
                <w:rFonts w:ascii="宋体" w:hAnsi="宋体" w:hint="eastAsia"/>
                <w:sz w:val="21"/>
                <w:szCs w:val="21"/>
              </w:rPr>
              <w:t xml:space="preserve">    1-</w:t>
            </w:r>
            <w:r w:rsidRPr="0085793D">
              <w:rPr>
                <w:rFonts w:ascii="宋体" w:hAnsi="宋体" w:hint="eastAsia"/>
                <w:sz w:val="21"/>
                <w:szCs w:val="21"/>
              </w:rPr>
              <w:t>整笔业务删除</w:t>
            </w:r>
            <w:r>
              <w:rPr>
                <w:rFonts w:ascii="宋体" w:hAnsi="宋体" w:hint="eastAsia"/>
                <w:sz w:val="21"/>
                <w:szCs w:val="21"/>
              </w:rPr>
              <w:t>信息</w:t>
            </w:r>
          </w:p>
          <w:p w:rsidR="001828C2" w:rsidRPr="0085793D" w:rsidRDefault="001828C2" w:rsidP="0085793D">
            <w:pPr>
              <w:rPr>
                <w:rFonts w:ascii="宋体" w:hAnsi="宋体"/>
                <w:sz w:val="21"/>
                <w:szCs w:val="21"/>
              </w:rPr>
            </w:pPr>
            <w:r>
              <w:rPr>
                <w:rFonts w:ascii="宋体" w:hAnsi="宋体" w:hint="eastAsia"/>
                <w:sz w:val="21"/>
                <w:szCs w:val="21"/>
              </w:rPr>
              <w:t xml:space="preserve">    2-</w:t>
            </w:r>
            <w:r w:rsidRPr="0085793D">
              <w:rPr>
                <w:rFonts w:ascii="宋体" w:hAnsi="宋体" w:hint="eastAsia"/>
                <w:sz w:val="21"/>
                <w:szCs w:val="21"/>
              </w:rPr>
              <w:t>实际代偿责任删除信息</w:t>
            </w:r>
          </w:p>
          <w:p w:rsidR="001828C2" w:rsidRPr="0085793D" w:rsidRDefault="001828C2" w:rsidP="0085793D">
            <w:pPr>
              <w:rPr>
                <w:rFonts w:ascii="宋体" w:hAnsi="宋体"/>
                <w:sz w:val="21"/>
                <w:szCs w:val="21"/>
              </w:rPr>
            </w:pPr>
            <w:r>
              <w:rPr>
                <w:rFonts w:ascii="宋体" w:hAnsi="宋体" w:hint="eastAsia"/>
                <w:sz w:val="21"/>
                <w:szCs w:val="21"/>
              </w:rPr>
              <w:t xml:space="preserve">    3-</w:t>
            </w:r>
            <w:r w:rsidRPr="0085793D">
              <w:rPr>
                <w:rFonts w:ascii="宋体" w:hAnsi="宋体" w:hint="eastAsia"/>
                <w:sz w:val="21"/>
                <w:szCs w:val="21"/>
              </w:rPr>
              <w:t>代偿删除信息</w:t>
            </w:r>
          </w:p>
          <w:p w:rsidR="001828C2" w:rsidRPr="0085793D" w:rsidRDefault="001828C2" w:rsidP="008170BC">
            <w:pPr>
              <w:rPr>
                <w:rFonts w:ascii="宋体" w:hAnsi="宋体"/>
                <w:sz w:val="21"/>
                <w:szCs w:val="21"/>
              </w:rPr>
            </w:pPr>
            <w:r>
              <w:rPr>
                <w:rFonts w:ascii="宋体" w:hAnsi="宋体" w:hint="eastAsia"/>
                <w:sz w:val="21"/>
                <w:szCs w:val="21"/>
              </w:rPr>
              <w:t xml:space="preserve">    4-</w:t>
            </w:r>
            <w:r w:rsidRPr="0085793D">
              <w:rPr>
                <w:rFonts w:ascii="宋体" w:hAnsi="宋体" w:hint="eastAsia"/>
                <w:sz w:val="21"/>
                <w:szCs w:val="21"/>
              </w:rPr>
              <w:t>保费缴纳删除信息</w:t>
            </w:r>
          </w:p>
        </w:tc>
        <w:tc>
          <w:tcPr>
            <w:tcW w:w="789" w:type="dxa"/>
            <w:vAlign w:val="center"/>
          </w:tcPr>
          <w:p w:rsidR="001828C2" w:rsidRPr="0031643B" w:rsidRDefault="001828C2" w:rsidP="002C558A">
            <w:pPr>
              <w:jc w:val="center"/>
              <w:rPr>
                <w:rFonts w:ascii="宋体" w:hAnsi="宋体"/>
                <w:sz w:val="21"/>
                <w:szCs w:val="21"/>
              </w:rPr>
            </w:pPr>
            <w:r w:rsidRPr="0031643B">
              <w:rPr>
                <w:rFonts w:ascii="宋体" w:hAnsi="宋体" w:hint="eastAsia"/>
                <w:sz w:val="21"/>
                <w:szCs w:val="21"/>
              </w:rPr>
              <w:t>M</w:t>
            </w:r>
          </w:p>
        </w:tc>
      </w:tr>
      <w:tr w:rsidR="001828C2" w:rsidTr="00A32B13">
        <w:trPr>
          <w:trHeight w:val="20"/>
          <w:jc w:val="center"/>
        </w:trPr>
        <w:tc>
          <w:tcPr>
            <w:tcW w:w="1981" w:type="dxa"/>
            <w:vAlign w:val="center"/>
          </w:tcPr>
          <w:p w:rsidR="001828C2" w:rsidRPr="0031643B" w:rsidRDefault="001828C2" w:rsidP="002C558A">
            <w:pPr>
              <w:rPr>
                <w:rFonts w:ascii="宋体" w:hAnsi="宋体"/>
                <w:sz w:val="21"/>
                <w:szCs w:val="21"/>
              </w:rPr>
            </w:pPr>
            <w:r w:rsidRPr="0031643B">
              <w:rPr>
                <w:rFonts w:ascii="宋体" w:hAnsi="宋体" w:hint="eastAsia"/>
                <w:sz w:val="21"/>
                <w:szCs w:val="21"/>
              </w:rPr>
              <w:t>数据报告日期</w:t>
            </w:r>
          </w:p>
        </w:tc>
        <w:tc>
          <w:tcPr>
            <w:tcW w:w="709" w:type="dxa"/>
            <w:vAlign w:val="center"/>
          </w:tcPr>
          <w:p w:rsidR="001828C2" w:rsidRPr="0031643B" w:rsidRDefault="001828C2" w:rsidP="002C558A">
            <w:pPr>
              <w:jc w:val="center"/>
              <w:rPr>
                <w:rFonts w:ascii="宋体" w:hAnsi="宋体"/>
                <w:sz w:val="21"/>
                <w:szCs w:val="21"/>
              </w:rPr>
            </w:pPr>
            <w:r w:rsidRPr="0031643B">
              <w:rPr>
                <w:rFonts w:ascii="宋体" w:hAnsi="宋体"/>
                <w:sz w:val="21"/>
                <w:szCs w:val="21"/>
              </w:rPr>
              <w:t>N</w:t>
            </w:r>
          </w:p>
        </w:tc>
        <w:tc>
          <w:tcPr>
            <w:tcW w:w="709" w:type="dxa"/>
            <w:vAlign w:val="center"/>
          </w:tcPr>
          <w:p w:rsidR="001828C2" w:rsidRPr="0031643B" w:rsidRDefault="001828C2" w:rsidP="002C558A">
            <w:pPr>
              <w:jc w:val="center"/>
              <w:rPr>
                <w:rFonts w:ascii="宋体" w:hAnsi="宋体"/>
                <w:sz w:val="21"/>
                <w:szCs w:val="21"/>
              </w:rPr>
            </w:pPr>
            <w:r w:rsidRPr="0031643B">
              <w:rPr>
                <w:rFonts w:ascii="宋体" w:hAnsi="宋体" w:hint="eastAsia"/>
                <w:sz w:val="21"/>
                <w:szCs w:val="21"/>
              </w:rPr>
              <w:t>8</w:t>
            </w:r>
          </w:p>
        </w:tc>
        <w:tc>
          <w:tcPr>
            <w:tcW w:w="992" w:type="dxa"/>
            <w:vAlign w:val="center"/>
          </w:tcPr>
          <w:p w:rsidR="001828C2" w:rsidRPr="0031643B" w:rsidRDefault="001828C2" w:rsidP="00704E25">
            <w:pPr>
              <w:jc w:val="center"/>
              <w:rPr>
                <w:rFonts w:ascii="宋体" w:hAnsi="宋体"/>
                <w:sz w:val="21"/>
                <w:szCs w:val="21"/>
              </w:rPr>
            </w:pPr>
            <w:r>
              <w:rPr>
                <w:rFonts w:ascii="宋体" w:hAnsi="宋体" w:cs="宋体" w:hint="eastAsia"/>
                <w:sz w:val="21"/>
                <w:szCs w:val="21"/>
              </w:rPr>
              <w:t>7</w:t>
            </w:r>
            <w:r w:rsidR="00A806A9">
              <w:rPr>
                <w:rFonts w:ascii="宋体" w:hAnsi="宋体" w:cs="宋体" w:hint="eastAsia"/>
                <w:sz w:val="21"/>
                <w:szCs w:val="21"/>
              </w:rPr>
              <w:t>7</w:t>
            </w:r>
            <w:r w:rsidRPr="0031643B">
              <w:rPr>
                <w:rFonts w:ascii="宋体" w:hAnsi="宋体" w:cs="宋体" w:hint="eastAsia"/>
                <w:sz w:val="21"/>
                <w:szCs w:val="21"/>
              </w:rPr>
              <w:t>-</w:t>
            </w:r>
            <w:r>
              <w:rPr>
                <w:rFonts w:ascii="宋体" w:hAnsi="宋体" w:cs="宋体" w:hint="eastAsia"/>
                <w:sz w:val="21"/>
                <w:szCs w:val="21"/>
              </w:rPr>
              <w:t>8</w:t>
            </w:r>
            <w:r w:rsidR="00A806A9">
              <w:rPr>
                <w:rFonts w:ascii="宋体" w:hAnsi="宋体" w:cs="宋体" w:hint="eastAsia"/>
                <w:sz w:val="21"/>
                <w:szCs w:val="21"/>
              </w:rPr>
              <w:t>4</w:t>
            </w:r>
          </w:p>
        </w:tc>
        <w:tc>
          <w:tcPr>
            <w:tcW w:w="4536" w:type="dxa"/>
            <w:vAlign w:val="center"/>
          </w:tcPr>
          <w:p w:rsidR="001828C2" w:rsidRPr="0031643B" w:rsidRDefault="001828C2" w:rsidP="002C558A">
            <w:pPr>
              <w:rPr>
                <w:rFonts w:ascii="宋体" w:hAnsi="宋体"/>
                <w:sz w:val="21"/>
                <w:szCs w:val="21"/>
              </w:rPr>
            </w:pPr>
            <w:r w:rsidRPr="0031643B">
              <w:rPr>
                <w:rFonts w:ascii="宋体" w:hAnsi="宋体" w:hint="eastAsia"/>
                <w:sz w:val="21"/>
                <w:szCs w:val="21"/>
              </w:rPr>
              <w:t>指待删除记录的报告日期。格式为YYYYMMDD。</w:t>
            </w:r>
          </w:p>
        </w:tc>
        <w:tc>
          <w:tcPr>
            <w:tcW w:w="789" w:type="dxa"/>
            <w:vAlign w:val="center"/>
          </w:tcPr>
          <w:p w:rsidR="001828C2" w:rsidRPr="0031643B" w:rsidRDefault="001828C2" w:rsidP="002C558A">
            <w:pPr>
              <w:jc w:val="center"/>
              <w:rPr>
                <w:rFonts w:ascii="宋体" w:hAnsi="宋体"/>
                <w:sz w:val="21"/>
                <w:szCs w:val="21"/>
              </w:rPr>
            </w:pPr>
            <w:r w:rsidRPr="0031643B">
              <w:rPr>
                <w:rFonts w:ascii="宋体" w:hAnsi="宋体" w:hint="eastAsia"/>
                <w:sz w:val="21"/>
                <w:szCs w:val="21"/>
              </w:rPr>
              <w:t>M</w:t>
            </w:r>
          </w:p>
        </w:tc>
      </w:tr>
    </w:tbl>
    <w:p w:rsidR="00321776" w:rsidRPr="00FB515F" w:rsidRDefault="00321776" w:rsidP="00284DF6">
      <w:pPr>
        <w:pStyle w:val="a5"/>
        <w:numPr>
          <w:ilvl w:val="0"/>
          <w:numId w:val="0"/>
        </w:numPr>
        <w:spacing w:beforeLines="50" w:afterLines="50"/>
        <w:ind w:left="567"/>
        <w:rPr>
          <w:rFonts w:eastAsia="宋体"/>
          <w:sz w:val="24"/>
          <w:szCs w:val="24"/>
        </w:rPr>
      </w:pPr>
    </w:p>
    <w:p w:rsidR="00B70E6B" w:rsidRPr="00B70E6B" w:rsidRDefault="001828C2" w:rsidP="00B70E6B">
      <w:pPr>
        <w:pStyle w:val="2"/>
        <w:spacing w:before="100" w:beforeAutospacing="1" w:after="100" w:afterAutospacing="1" w:line="240" w:lineRule="auto"/>
        <w:ind w:leftChars="200" w:left="480"/>
        <w:rPr>
          <w:rFonts w:ascii="宋体" w:eastAsia="宋体" w:hAnsi="宋体"/>
          <w:sz w:val="28"/>
          <w:szCs w:val="28"/>
        </w:rPr>
      </w:pPr>
      <w:bookmarkStart w:id="79" w:name="_Toc329679831"/>
      <w:bookmarkStart w:id="80" w:name="_Toc334002663"/>
      <w:bookmarkStart w:id="81" w:name="_Toc290909026"/>
      <w:bookmarkStart w:id="82" w:name="_Toc290909071"/>
      <w:r>
        <w:rPr>
          <w:rFonts w:ascii="宋体" w:eastAsia="宋体" w:hAnsi="宋体" w:hint="eastAsia"/>
          <w:sz w:val="28"/>
          <w:szCs w:val="28"/>
        </w:rPr>
        <w:t>6</w:t>
      </w:r>
      <w:r w:rsidR="00B70E6B">
        <w:rPr>
          <w:rFonts w:ascii="宋体" w:eastAsia="宋体" w:hAnsi="宋体" w:hint="eastAsia"/>
          <w:sz w:val="28"/>
          <w:szCs w:val="28"/>
        </w:rPr>
        <w:t>.3</w:t>
      </w:r>
      <w:r w:rsidR="00B70E6B" w:rsidRPr="00B70E6B">
        <w:rPr>
          <w:rFonts w:ascii="宋体" w:eastAsia="宋体" w:hAnsi="宋体" w:hint="eastAsia"/>
          <w:sz w:val="28"/>
          <w:szCs w:val="28"/>
        </w:rPr>
        <w:t>报文尾</w:t>
      </w:r>
      <w:bookmarkEnd w:id="79"/>
      <w:bookmarkEnd w:id="80"/>
    </w:p>
    <w:p w:rsidR="00B70E6B" w:rsidRPr="002E7F56" w:rsidRDefault="004B775E" w:rsidP="00247AF3">
      <w:pPr>
        <w:spacing w:line="360" w:lineRule="auto"/>
        <w:rPr>
          <w:rFonts w:ascii="宋体" w:hAnsi="宋体"/>
        </w:rPr>
      </w:pPr>
      <w:r>
        <w:rPr>
          <w:rFonts w:ascii="宋体" w:hAnsi="宋体" w:hint="eastAsia"/>
        </w:rPr>
        <w:t xml:space="preserve">    </w:t>
      </w:r>
      <w:r w:rsidR="00B70E6B" w:rsidRPr="002E7F56">
        <w:rPr>
          <w:rFonts w:ascii="宋体" w:hAnsi="宋体"/>
        </w:rPr>
        <w:t>报文</w:t>
      </w:r>
      <w:r w:rsidR="00B70E6B" w:rsidRPr="002E7F56">
        <w:rPr>
          <w:rFonts w:ascii="宋体" w:hAnsi="宋体" w:hint="eastAsia"/>
        </w:rPr>
        <w:t>尾</w:t>
      </w:r>
      <w:r w:rsidR="00B70E6B" w:rsidRPr="002E7F56">
        <w:rPr>
          <w:rFonts w:ascii="宋体" w:hAnsi="宋体"/>
        </w:rPr>
        <w:t>表示一次数据</w:t>
      </w:r>
      <w:r w:rsidR="00B70E6B" w:rsidRPr="002E7F56">
        <w:rPr>
          <w:rFonts w:ascii="宋体" w:hAnsi="宋体" w:hint="eastAsia"/>
        </w:rPr>
        <w:t>采集或数据发送</w:t>
      </w:r>
      <w:r w:rsidR="00B70E6B" w:rsidRPr="002E7F56">
        <w:rPr>
          <w:rFonts w:ascii="宋体" w:hAnsi="宋体"/>
        </w:rPr>
        <w:t>的</w:t>
      </w:r>
      <w:r w:rsidR="00B70E6B" w:rsidRPr="002E7F56">
        <w:rPr>
          <w:rFonts w:ascii="宋体" w:hAnsi="宋体" w:hint="eastAsia"/>
        </w:rPr>
        <w:t>结束，同时给出该报文的汇总信息。各类报文的报文尾组成相同，详见下表：</w:t>
      </w:r>
    </w:p>
    <w:p w:rsidR="00B70E6B" w:rsidRPr="002E7F56" w:rsidRDefault="00B70E6B" w:rsidP="00B70E6B">
      <w:pPr>
        <w:widowControl w:val="0"/>
        <w:numPr>
          <w:ilvl w:val="0"/>
          <w:numId w:val="7"/>
        </w:numPr>
        <w:tabs>
          <w:tab w:val="clear" w:pos="2268"/>
          <w:tab w:val="num" w:pos="360"/>
        </w:tabs>
        <w:spacing w:line="360" w:lineRule="auto"/>
        <w:ind w:left="-680" w:firstLine="680"/>
        <w:jc w:val="center"/>
        <w:rPr>
          <w:rFonts w:ascii="宋体" w:hAnsi="宋体"/>
          <w:b/>
        </w:rPr>
      </w:pPr>
      <w:r w:rsidRPr="002E7F56">
        <w:rPr>
          <w:rFonts w:ascii="宋体" w:hAnsi="宋体" w:hint="eastAsia"/>
          <w:b/>
        </w:rPr>
        <w:t>报文尾数据项</w:t>
      </w:r>
    </w:p>
    <w:tbl>
      <w:tblPr>
        <w:tblW w:w="9024" w:type="dxa"/>
        <w:jc w:val="center"/>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714"/>
        <w:gridCol w:w="854"/>
        <w:gridCol w:w="789"/>
        <w:gridCol w:w="4536"/>
        <w:gridCol w:w="660"/>
      </w:tblGrid>
      <w:tr w:rsidR="00961173" w:rsidRPr="00CC5878" w:rsidTr="004B00AA">
        <w:trPr>
          <w:trHeight w:val="20"/>
          <w:tblHeader/>
          <w:jc w:val="center"/>
        </w:trPr>
        <w:tc>
          <w:tcPr>
            <w:tcW w:w="1471" w:type="dxa"/>
            <w:shd w:val="clear" w:color="auto" w:fill="C0C0C0"/>
          </w:tcPr>
          <w:p w:rsidR="00961173" w:rsidRPr="00961173" w:rsidRDefault="00961173" w:rsidP="00961173">
            <w:pPr>
              <w:pStyle w:val="af0"/>
              <w:widowControl w:val="0"/>
              <w:spacing w:before="0" w:line="240" w:lineRule="auto"/>
              <w:rPr>
                <w:rFonts w:hAnsi="宋体"/>
                <w:b/>
                <w:szCs w:val="21"/>
              </w:rPr>
            </w:pPr>
            <w:r w:rsidRPr="00961173">
              <w:rPr>
                <w:rFonts w:hAnsi="宋体"/>
                <w:b/>
                <w:szCs w:val="21"/>
              </w:rPr>
              <w:t>数据项名称</w:t>
            </w:r>
          </w:p>
        </w:tc>
        <w:tc>
          <w:tcPr>
            <w:tcW w:w="714" w:type="dxa"/>
            <w:shd w:val="clear" w:color="auto" w:fill="C0C0C0"/>
          </w:tcPr>
          <w:p w:rsidR="00961173" w:rsidRPr="00961173" w:rsidRDefault="00961173" w:rsidP="00961173">
            <w:pPr>
              <w:rPr>
                <w:rFonts w:ascii="宋体" w:hAnsi="宋体"/>
                <w:b/>
                <w:sz w:val="21"/>
                <w:szCs w:val="21"/>
              </w:rPr>
            </w:pPr>
            <w:r w:rsidRPr="00961173">
              <w:rPr>
                <w:rFonts w:ascii="宋体" w:hAnsi="宋体"/>
                <w:b/>
                <w:sz w:val="21"/>
                <w:szCs w:val="21"/>
              </w:rPr>
              <w:t>类型</w:t>
            </w:r>
          </w:p>
        </w:tc>
        <w:tc>
          <w:tcPr>
            <w:tcW w:w="854" w:type="dxa"/>
            <w:shd w:val="clear" w:color="auto" w:fill="C0C0C0"/>
          </w:tcPr>
          <w:p w:rsidR="00961173" w:rsidRPr="00961173" w:rsidRDefault="00961173" w:rsidP="00961173">
            <w:pPr>
              <w:jc w:val="center"/>
              <w:rPr>
                <w:rFonts w:ascii="宋体" w:hAnsi="宋体"/>
                <w:b/>
                <w:sz w:val="21"/>
                <w:szCs w:val="21"/>
              </w:rPr>
            </w:pPr>
            <w:r w:rsidRPr="00961173">
              <w:rPr>
                <w:rFonts w:ascii="宋体" w:hAnsi="宋体"/>
                <w:b/>
                <w:sz w:val="21"/>
                <w:szCs w:val="21"/>
              </w:rPr>
              <w:t>长度</w:t>
            </w:r>
          </w:p>
        </w:tc>
        <w:tc>
          <w:tcPr>
            <w:tcW w:w="789" w:type="dxa"/>
            <w:shd w:val="clear" w:color="auto" w:fill="C0C0C0"/>
          </w:tcPr>
          <w:p w:rsidR="00961173" w:rsidRPr="00961173" w:rsidRDefault="00961173" w:rsidP="00961173">
            <w:pPr>
              <w:pStyle w:val="af0"/>
              <w:widowControl w:val="0"/>
              <w:spacing w:before="0" w:line="240" w:lineRule="auto"/>
              <w:rPr>
                <w:rFonts w:hAnsi="宋体"/>
                <w:b/>
                <w:szCs w:val="21"/>
              </w:rPr>
            </w:pPr>
            <w:r w:rsidRPr="00961173">
              <w:rPr>
                <w:rFonts w:hAnsi="宋体"/>
                <w:b/>
                <w:szCs w:val="21"/>
              </w:rPr>
              <w:t>位置</w:t>
            </w:r>
          </w:p>
        </w:tc>
        <w:tc>
          <w:tcPr>
            <w:tcW w:w="4536" w:type="dxa"/>
            <w:shd w:val="clear" w:color="auto" w:fill="C0C0C0"/>
          </w:tcPr>
          <w:p w:rsidR="00961173" w:rsidRPr="00961173" w:rsidRDefault="00961173" w:rsidP="00961173">
            <w:pPr>
              <w:pStyle w:val="af0"/>
              <w:widowControl w:val="0"/>
              <w:spacing w:before="0" w:line="240" w:lineRule="auto"/>
              <w:rPr>
                <w:rFonts w:hAnsi="宋体"/>
                <w:b/>
                <w:szCs w:val="21"/>
              </w:rPr>
            </w:pPr>
            <w:r w:rsidRPr="00961173">
              <w:rPr>
                <w:rFonts w:hAnsi="宋体"/>
                <w:b/>
                <w:szCs w:val="21"/>
              </w:rPr>
              <w:t>数据项描述及代码表</w:t>
            </w:r>
          </w:p>
        </w:tc>
        <w:tc>
          <w:tcPr>
            <w:tcW w:w="660" w:type="dxa"/>
            <w:shd w:val="clear" w:color="auto" w:fill="C0C0C0"/>
          </w:tcPr>
          <w:p w:rsidR="00961173" w:rsidRPr="00961173" w:rsidRDefault="00961173" w:rsidP="00961173">
            <w:pPr>
              <w:jc w:val="center"/>
              <w:rPr>
                <w:rFonts w:ascii="宋体" w:hAnsi="宋体"/>
                <w:b/>
                <w:sz w:val="21"/>
                <w:szCs w:val="21"/>
              </w:rPr>
            </w:pPr>
            <w:r w:rsidRPr="00961173">
              <w:rPr>
                <w:rFonts w:ascii="宋体" w:hAnsi="宋体"/>
                <w:b/>
                <w:sz w:val="21"/>
                <w:szCs w:val="21"/>
              </w:rPr>
              <w:t>状态</w:t>
            </w:r>
          </w:p>
        </w:tc>
      </w:tr>
      <w:tr w:rsidR="00961173" w:rsidRPr="00CC5878" w:rsidTr="004B00AA">
        <w:trPr>
          <w:trHeight w:val="312"/>
          <w:tblHeader/>
          <w:jc w:val="center"/>
        </w:trPr>
        <w:tc>
          <w:tcPr>
            <w:tcW w:w="1471" w:type="dxa"/>
          </w:tcPr>
          <w:p w:rsidR="00961173" w:rsidRPr="00961173" w:rsidRDefault="00961173" w:rsidP="003E6A84">
            <w:pPr>
              <w:spacing w:line="300" w:lineRule="exact"/>
              <w:rPr>
                <w:rFonts w:ascii="宋体" w:hAnsi="宋体"/>
                <w:sz w:val="21"/>
                <w:szCs w:val="21"/>
              </w:rPr>
            </w:pPr>
            <w:r w:rsidRPr="00961173">
              <w:rPr>
                <w:rFonts w:ascii="宋体" w:hAnsi="宋体" w:hint="eastAsia"/>
                <w:sz w:val="21"/>
                <w:szCs w:val="21"/>
              </w:rPr>
              <w:t>报文尾标识</w:t>
            </w:r>
          </w:p>
        </w:tc>
        <w:tc>
          <w:tcPr>
            <w:tcW w:w="714" w:type="dxa"/>
          </w:tcPr>
          <w:p w:rsidR="00961173" w:rsidRPr="00961173" w:rsidRDefault="00961173" w:rsidP="00961173">
            <w:pPr>
              <w:spacing w:line="300" w:lineRule="exact"/>
              <w:ind w:firstLineChars="50" w:firstLine="105"/>
              <w:rPr>
                <w:rFonts w:ascii="宋体" w:hAnsi="宋体"/>
                <w:sz w:val="21"/>
                <w:szCs w:val="21"/>
              </w:rPr>
            </w:pPr>
            <w:r w:rsidRPr="00961173">
              <w:rPr>
                <w:rFonts w:ascii="宋体" w:hAnsi="宋体" w:hint="eastAsia"/>
                <w:sz w:val="21"/>
                <w:szCs w:val="21"/>
              </w:rPr>
              <w:t>AN</w:t>
            </w:r>
          </w:p>
        </w:tc>
        <w:tc>
          <w:tcPr>
            <w:tcW w:w="854"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1</w:t>
            </w:r>
          </w:p>
        </w:tc>
        <w:tc>
          <w:tcPr>
            <w:tcW w:w="789"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1-1</w:t>
            </w:r>
          </w:p>
        </w:tc>
        <w:tc>
          <w:tcPr>
            <w:tcW w:w="4536" w:type="dxa"/>
          </w:tcPr>
          <w:p w:rsidR="00961173" w:rsidRPr="00961173" w:rsidRDefault="00961173" w:rsidP="003E6A84">
            <w:pPr>
              <w:spacing w:line="300" w:lineRule="exact"/>
              <w:rPr>
                <w:rFonts w:ascii="宋体" w:hAnsi="宋体"/>
                <w:sz w:val="21"/>
                <w:szCs w:val="21"/>
              </w:rPr>
            </w:pPr>
            <w:r w:rsidRPr="00961173">
              <w:rPr>
                <w:rFonts w:ascii="宋体" w:hAnsi="宋体" w:hint="eastAsia"/>
                <w:sz w:val="21"/>
                <w:szCs w:val="21"/>
              </w:rPr>
              <w:t>填“Z”表示本行为报文尾。</w:t>
            </w:r>
          </w:p>
        </w:tc>
        <w:tc>
          <w:tcPr>
            <w:tcW w:w="660"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M</w:t>
            </w:r>
          </w:p>
        </w:tc>
      </w:tr>
      <w:tr w:rsidR="00961173" w:rsidRPr="00CC5878" w:rsidTr="004B00AA">
        <w:trPr>
          <w:trHeight w:val="276"/>
          <w:tblHeader/>
          <w:jc w:val="center"/>
        </w:trPr>
        <w:tc>
          <w:tcPr>
            <w:tcW w:w="1471" w:type="dxa"/>
          </w:tcPr>
          <w:p w:rsidR="00961173" w:rsidRPr="00961173" w:rsidRDefault="00961173" w:rsidP="003E6A84">
            <w:pPr>
              <w:spacing w:line="300" w:lineRule="exact"/>
              <w:rPr>
                <w:rFonts w:ascii="宋体" w:hAnsi="宋体"/>
                <w:sz w:val="21"/>
                <w:szCs w:val="21"/>
              </w:rPr>
            </w:pPr>
            <w:r w:rsidRPr="00961173">
              <w:rPr>
                <w:rFonts w:ascii="宋体" w:hAnsi="宋体" w:hint="eastAsia"/>
                <w:sz w:val="21"/>
                <w:szCs w:val="21"/>
              </w:rPr>
              <w:t>信息记录数</w:t>
            </w:r>
          </w:p>
        </w:tc>
        <w:tc>
          <w:tcPr>
            <w:tcW w:w="714"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N</w:t>
            </w:r>
          </w:p>
        </w:tc>
        <w:tc>
          <w:tcPr>
            <w:tcW w:w="854"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10</w:t>
            </w:r>
          </w:p>
        </w:tc>
        <w:tc>
          <w:tcPr>
            <w:tcW w:w="789"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2-11</w:t>
            </w:r>
          </w:p>
        </w:tc>
        <w:tc>
          <w:tcPr>
            <w:tcW w:w="4536" w:type="dxa"/>
          </w:tcPr>
          <w:p w:rsidR="00961173" w:rsidRPr="00961173" w:rsidRDefault="00961173" w:rsidP="00961173">
            <w:pPr>
              <w:spacing w:line="300" w:lineRule="exact"/>
              <w:rPr>
                <w:rFonts w:ascii="宋体" w:hAnsi="宋体"/>
                <w:sz w:val="21"/>
                <w:szCs w:val="21"/>
              </w:rPr>
            </w:pPr>
            <w:r w:rsidRPr="00961173">
              <w:rPr>
                <w:rFonts w:ascii="宋体" w:hAnsi="宋体" w:hint="eastAsia"/>
                <w:sz w:val="21"/>
                <w:szCs w:val="21"/>
              </w:rPr>
              <w:t>本报文包含记录数的总和，用10进制数</w:t>
            </w:r>
            <w:r>
              <w:rPr>
                <w:rFonts w:ascii="宋体" w:hAnsi="宋体" w:hint="eastAsia"/>
                <w:sz w:val="21"/>
                <w:szCs w:val="21"/>
              </w:rPr>
              <w:t>表示</w:t>
            </w:r>
            <w:r w:rsidRPr="00961173">
              <w:rPr>
                <w:rFonts w:ascii="宋体" w:hAnsi="宋体" w:hint="eastAsia"/>
                <w:sz w:val="21"/>
                <w:szCs w:val="21"/>
              </w:rPr>
              <w:t>。</w:t>
            </w:r>
          </w:p>
        </w:tc>
        <w:tc>
          <w:tcPr>
            <w:tcW w:w="660" w:type="dxa"/>
          </w:tcPr>
          <w:p w:rsidR="00961173" w:rsidRPr="00961173" w:rsidRDefault="00961173" w:rsidP="003E6A84">
            <w:pPr>
              <w:spacing w:line="300" w:lineRule="exact"/>
              <w:jc w:val="center"/>
              <w:rPr>
                <w:rFonts w:ascii="宋体" w:hAnsi="宋体"/>
                <w:sz w:val="21"/>
                <w:szCs w:val="21"/>
              </w:rPr>
            </w:pPr>
            <w:r w:rsidRPr="00961173">
              <w:rPr>
                <w:rFonts w:ascii="宋体" w:hAnsi="宋体" w:hint="eastAsia"/>
                <w:sz w:val="21"/>
                <w:szCs w:val="21"/>
              </w:rPr>
              <w:t>M</w:t>
            </w:r>
          </w:p>
        </w:tc>
      </w:tr>
    </w:tbl>
    <w:p w:rsidR="0076149B" w:rsidRPr="0076149B" w:rsidRDefault="001828C2" w:rsidP="0076149B">
      <w:pPr>
        <w:pStyle w:val="2"/>
        <w:spacing w:before="100" w:beforeAutospacing="1" w:after="100" w:afterAutospacing="1" w:line="240" w:lineRule="auto"/>
        <w:ind w:leftChars="200" w:left="480"/>
        <w:rPr>
          <w:rFonts w:ascii="宋体" w:eastAsia="宋体" w:hAnsi="宋体"/>
          <w:sz w:val="28"/>
          <w:szCs w:val="28"/>
        </w:rPr>
      </w:pPr>
      <w:bookmarkStart w:id="83" w:name="_Toc334002664"/>
      <w:r>
        <w:rPr>
          <w:rFonts w:ascii="宋体" w:eastAsia="宋体" w:hAnsi="宋体" w:hint="eastAsia"/>
          <w:sz w:val="28"/>
          <w:szCs w:val="28"/>
        </w:rPr>
        <w:lastRenderedPageBreak/>
        <w:t>6</w:t>
      </w:r>
      <w:r w:rsidR="006A349B">
        <w:rPr>
          <w:rFonts w:ascii="宋体" w:eastAsia="宋体" w:hAnsi="宋体" w:hint="eastAsia"/>
          <w:sz w:val="28"/>
          <w:szCs w:val="28"/>
        </w:rPr>
        <w:t>.</w:t>
      </w:r>
      <w:r w:rsidR="00B70E6B">
        <w:rPr>
          <w:rFonts w:ascii="宋体" w:eastAsia="宋体" w:hAnsi="宋体" w:hint="eastAsia"/>
          <w:sz w:val="28"/>
          <w:szCs w:val="28"/>
        </w:rPr>
        <w:t>4</w:t>
      </w:r>
      <w:r w:rsidR="0076149B" w:rsidRPr="0076149B">
        <w:rPr>
          <w:rFonts w:ascii="宋体" w:eastAsia="宋体" w:hAnsi="宋体" w:hint="eastAsia"/>
          <w:sz w:val="28"/>
          <w:szCs w:val="28"/>
        </w:rPr>
        <w:t>报文组织</w:t>
      </w:r>
      <w:bookmarkEnd w:id="83"/>
    </w:p>
    <w:p w:rsidR="0076149B" w:rsidRPr="006A349B" w:rsidRDefault="001828C2" w:rsidP="00284DF6">
      <w:pPr>
        <w:pStyle w:val="a5"/>
        <w:numPr>
          <w:ilvl w:val="0"/>
          <w:numId w:val="0"/>
        </w:numPr>
        <w:spacing w:beforeLines="50" w:afterLines="50"/>
        <w:rPr>
          <w:rFonts w:ascii="宋体" w:eastAsia="宋体" w:hAnsi="宋体"/>
          <w:b/>
          <w:sz w:val="28"/>
          <w:szCs w:val="28"/>
        </w:rPr>
      </w:pPr>
      <w:r>
        <w:rPr>
          <w:rFonts w:ascii="宋体" w:eastAsia="宋体" w:hAnsi="宋体" w:hint="eastAsia"/>
          <w:b/>
          <w:sz w:val="28"/>
          <w:szCs w:val="28"/>
        </w:rPr>
        <w:t>6</w:t>
      </w:r>
      <w:r w:rsidR="00796645">
        <w:rPr>
          <w:rFonts w:ascii="宋体" w:eastAsia="宋体" w:hAnsi="宋体" w:hint="eastAsia"/>
          <w:b/>
          <w:sz w:val="28"/>
          <w:szCs w:val="28"/>
        </w:rPr>
        <w:t>.</w:t>
      </w:r>
      <w:r w:rsidR="00B70E6B">
        <w:rPr>
          <w:rFonts w:ascii="宋体" w:eastAsia="宋体" w:hAnsi="宋体" w:hint="eastAsia"/>
          <w:b/>
          <w:sz w:val="28"/>
          <w:szCs w:val="28"/>
        </w:rPr>
        <w:t>4</w:t>
      </w:r>
      <w:r w:rsidR="0076149B" w:rsidRPr="006A349B">
        <w:rPr>
          <w:rFonts w:ascii="宋体" w:eastAsia="宋体" w:hAnsi="宋体" w:hint="eastAsia"/>
          <w:b/>
          <w:sz w:val="28"/>
          <w:szCs w:val="28"/>
        </w:rPr>
        <w:t>.1正常</w:t>
      </w:r>
      <w:r w:rsidR="004B775E">
        <w:rPr>
          <w:rFonts w:ascii="宋体" w:eastAsia="宋体" w:hAnsi="宋体" w:hint="eastAsia"/>
          <w:b/>
          <w:sz w:val="28"/>
          <w:szCs w:val="28"/>
        </w:rPr>
        <w:t>报文</w:t>
      </w:r>
    </w:p>
    <w:p w:rsidR="0076149B" w:rsidRPr="0003135A" w:rsidRDefault="0076149B" w:rsidP="0076149B">
      <w:pPr>
        <w:spacing w:line="360" w:lineRule="auto"/>
        <w:ind w:firstLineChars="200" w:firstLine="480"/>
        <w:rPr>
          <w:rFonts w:ascii="宋体" w:hAnsi="宋体"/>
        </w:rPr>
      </w:pPr>
      <w:r w:rsidRPr="0003135A">
        <w:rPr>
          <w:rFonts w:ascii="宋体" w:hAnsi="宋体" w:hint="eastAsia"/>
        </w:rPr>
        <w:t>报文以</w:t>
      </w:r>
      <w:r w:rsidR="007425A1">
        <w:rPr>
          <w:rFonts w:ascii="宋体" w:hAnsi="宋体" w:hint="eastAsia"/>
        </w:rPr>
        <w:t>保险</w:t>
      </w:r>
      <w:r w:rsidRPr="0003135A">
        <w:rPr>
          <w:rFonts w:ascii="宋体" w:hAnsi="宋体" w:hint="eastAsia"/>
        </w:rPr>
        <w:t>合同为中心组织数据。每笔</w:t>
      </w:r>
      <w:r w:rsidR="007425A1">
        <w:rPr>
          <w:rFonts w:ascii="宋体" w:hAnsi="宋体" w:hint="eastAsia"/>
        </w:rPr>
        <w:t>保险</w:t>
      </w:r>
      <w:r w:rsidRPr="0003135A">
        <w:rPr>
          <w:rFonts w:ascii="宋体" w:hAnsi="宋体" w:hint="eastAsia"/>
        </w:rPr>
        <w:t>合同的相关信息，形成一条信息记录。</w:t>
      </w:r>
    </w:p>
    <w:p w:rsidR="0076149B" w:rsidRDefault="0076149B" w:rsidP="0076149B">
      <w:pPr>
        <w:spacing w:line="360" w:lineRule="auto"/>
        <w:ind w:firstLineChars="200" w:firstLine="480"/>
        <w:rPr>
          <w:rFonts w:ascii="宋体" w:hAnsi="宋体"/>
        </w:rPr>
      </w:pPr>
      <w:r w:rsidRPr="00D46622">
        <w:rPr>
          <w:rFonts w:ascii="宋体" w:hAnsi="宋体" w:hint="eastAsia"/>
        </w:rPr>
        <w:t>每条信息记录由若干数据段组成，</w:t>
      </w:r>
      <w:r>
        <w:rPr>
          <w:rFonts w:ascii="宋体" w:hAnsi="宋体" w:hint="eastAsia"/>
        </w:rPr>
        <w:t>包括</w:t>
      </w:r>
      <w:r w:rsidRPr="00D46622">
        <w:rPr>
          <w:rFonts w:ascii="宋体" w:hAnsi="宋体" w:hint="eastAsia"/>
        </w:rPr>
        <w:t>：</w:t>
      </w:r>
      <w:r w:rsidRPr="0003135A">
        <w:rPr>
          <w:rFonts w:ascii="宋体" w:hAnsi="宋体" w:hint="eastAsia"/>
        </w:rPr>
        <w:t>基础段、</w:t>
      </w:r>
      <w:r w:rsidR="007425A1">
        <w:rPr>
          <w:rFonts w:ascii="宋体" w:hAnsi="宋体" w:hint="eastAsia"/>
        </w:rPr>
        <w:t>保险</w:t>
      </w:r>
      <w:r w:rsidRPr="0003135A">
        <w:rPr>
          <w:rFonts w:ascii="宋体" w:hAnsi="宋体" w:hint="eastAsia"/>
        </w:rPr>
        <w:t>合同信息段、</w:t>
      </w:r>
      <w:r w:rsidR="007425A1">
        <w:rPr>
          <w:rFonts w:ascii="宋体" w:hAnsi="宋体" w:hint="eastAsia"/>
        </w:rPr>
        <w:t>被保险</w:t>
      </w:r>
      <w:r w:rsidRPr="0003135A">
        <w:rPr>
          <w:rFonts w:ascii="宋体" w:hAnsi="宋体" w:hint="eastAsia"/>
        </w:rPr>
        <w:t>人及主合同信息段、实际</w:t>
      </w:r>
      <w:r w:rsidR="007425A1">
        <w:rPr>
          <w:rFonts w:ascii="宋体" w:hAnsi="宋体" w:hint="eastAsia"/>
        </w:rPr>
        <w:t>代偿</w:t>
      </w:r>
      <w:r w:rsidRPr="0003135A">
        <w:rPr>
          <w:rFonts w:ascii="宋体" w:hAnsi="宋体" w:hint="eastAsia"/>
        </w:rPr>
        <w:t>责任信息段、代偿概况信息段、代偿明细信息段、追偿明细信息段、保费缴纳概况信息段和保费缴纳明细信息段。</w:t>
      </w:r>
    </w:p>
    <w:p w:rsidR="0076149B" w:rsidRPr="00ED7B21" w:rsidRDefault="007425A1" w:rsidP="0076149B">
      <w:pPr>
        <w:spacing w:line="360" w:lineRule="auto"/>
        <w:ind w:firstLineChars="200" w:firstLine="480"/>
        <w:rPr>
          <w:rFonts w:ascii="宋体" w:hAnsi="宋体"/>
        </w:rPr>
      </w:pPr>
      <w:r>
        <w:rPr>
          <w:rFonts w:ascii="宋体" w:hAnsi="宋体" w:hint="eastAsia"/>
        </w:rPr>
        <w:t>保险</w:t>
      </w:r>
      <w:r w:rsidR="0076149B" w:rsidRPr="00ED7B21">
        <w:rPr>
          <w:rFonts w:ascii="宋体" w:hAnsi="宋体" w:hint="eastAsia"/>
        </w:rPr>
        <w:t>合同信息段、</w:t>
      </w:r>
      <w:r w:rsidRPr="0003135A">
        <w:rPr>
          <w:rFonts w:ascii="宋体" w:hAnsi="宋体" w:hint="eastAsia"/>
        </w:rPr>
        <w:t>实际</w:t>
      </w:r>
      <w:r>
        <w:rPr>
          <w:rFonts w:ascii="宋体" w:hAnsi="宋体" w:hint="eastAsia"/>
        </w:rPr>
        <w:t>代偿</w:t>
      </w:r>
      <w:r w:rsidRPr="0003135A">
        <w:rPr>
          <w:rFonts w:ascii="宋体" w:hAnsi="宋体" w:hint="eastAsia"/>
        </w:rPr>
        <w:t>责任</w:t>
      </w:r>
      <w:r w:rsidR="0076149B" w:rsidRPr="00ED7B21">
        <w:rPr>
          <w:rFonts w:ascii="宋体" w:hAnsi="宋体" w:hint="eastAsia"/>
        </w:rPr>
        <w:t>信息段、代偿概况信息段、保费缴纳概况信息段可以有0个或1个；</w:t>
      </w:r>
      <w:r>
        <w:rPr>
          <w:rFonts w:ascii="宋体" w:hAnsi="宋体" w:hint="eastAsia"/>
        </w:rPr>
        <w:t>被保险人</w:t>
      </w:r>
      <w:r w:rsidR="0076149B" w:rsidRPr="00ED7B21">
        <w:rPr>
          <w:rFonts w:ascii="宋体" w:hAnsi="宋体" w:hint="eastAsia"/>
        </w:rPr>
        <w:t>及主合同信息段、代偿明细信息段、追偿明细信息段、保费缴纳明细信息段可以有0个或多个。</w:t>
      </w:r>
    </w:p>
    <w:p w:rsidR="0076149B" w:rsidRDefault="0076149B" w:rsidP="0076149B">
      <w:pPr>
        <w:spacing w:line="360" w:lineRule="auto"/>
        <w:ind w:firstLineChars="200" w:firstLine="480"/>
        <w:rPr>
          <w:rFonts w:ascii="宋体" w:hAnsi="宋体"/>
        </w:rPr>
      </w:pPr>
      <w:r w:rsidRPr="00D46622">
        <w:rPr>
          <w:rFonts w:ascii="宋体" w:hAnsi="宋体" w:hint="eastAsia"/>
        </w:rPr>
        <w:t>1．</w:t>
      </w:r>
      <w:r>
        <w:rPr>
          <w:rFonts w:ascii="宋体" w:hAnsi="宋体" w:hint="eastAsia"/>
        </w:rPr>
        <w:t>当签订</w:t>
      </w:r>
      <w:r w:rsidR="007425A1">
        <w:rPr>
          <w:rFonts w:ascii="宋体" w:hAnsi="宋体" w:hint="eastAsia"/>
        </w:rPr>
        <w:t>保险</w:t>
      </w:r>
      <w:r>
        <w:rPr>
          <w:rFonts w:ascii="宋体" w:hAnsi="宋体" w:hint="eastAsia"/>
        </w:rPr>
        <w:t>合同信息时，必须上报：</w:t>
      </w:r>
      <w:r w:rsidRPr="00AC4D9C">
        <w:rPr>
          <w:rFonts w:ascii="宋体" w:hAnsi="宋体" w:hint="eastAsia"/>
          <w:b/>
        </w:rPr>
        <w:t>基础段+</w:t>
      </w:r>
      <w:r w:rsidR="007425A1">
        <w:rPr>
          <w:rFonts w:ascii="宋体" w:hAnsi="宋体" w:hint="eastAsia"/>
          <w:b/>
        </w:rPr>
        <w:t>保险</w:t>
      </w:r>
      <w:r w:rsidRPr="00AC4D9C">
        <w:rPr>
          <w:rFonts w:ascii="宋体" w:hAnsi="宋体" w:hint="eastAsia"/>
          <w:b/>
        </w:rPr>
        <w:t>合同信息段+实际</w:t>
      </w:r>
      <w:r w:rsidR="007425A1">
        <w:rPr>
          <w:rFonts w:ascii="宋体" w:hAnsi="宋体" w:hint="eastAsia"/>
          <w:b/>
        </w:rPr>
        <w:t>代偿</w:t>
      </w:r>
      <w:r w:rsidRPr="00AC4D9C">
        <w:rPr>
          <w:rFonts w:ascii="宋体" w:hAnsi="宋体" w:hint="eastAsia"/>
          <w:b/>
        </w:rPr>
        <w:t>责任信息段</w:t>
      </w:r>
      <w:r>
        <w:rPr>
          <w:rFonts w:ascii="宋体" w:hAnsi="宋体" w:hint="eastAsia"/>
        </w:rPr>
        <w:t>。当</w:t>
      </w:r>
      <w:r w:rsidR="007425A1">
        <w:rPr>
          <w:rFonts w:ascii="宋体" w:hAnsi="宋体" w:hint="eastAsia"/>
        </w:rPr>
        <w:t>被保险</w:t>
      </w:r>
      <w:r>
        <w:rPr>
          <w:rFonts w:ascii="宋体" w:hAnsi="宋体" w:hint="eastAsia"/>
        </w:rPr>
        <w:t>人为金融机构时，需上报</w:t>
      </w:r>
      <w:r w:rsidR="007425A1">
        <w:rPr>
          <w:rFonts w:ascii="宋体" w:hAnsi="宋体" w:hint="eastAsia"/>
          <w:b/>
        </w:rPr>
        <w:t>被保险</w:t>
      </w:r>
      <w:r w:rsidRPr="00AC4D9C">
        <w:rPr>
          <w:rFonts w:ascii="宋体" w:hAnsi="宋体" w:hint="eastAsia"/>
          <w:b/>
        </w:rPr>
        <w:t>人及主合同信息段</w:t>
      </w:r>
      <w:r>
        <w:rPr>
          <w:rFonts w:ascii="宋体" w:hAnsi="宋体" w:hint="eastAsia"/>
          <w:b/>
        </w:rPr>
        <w:t>。</w:t>
      </w:r>
    </w:p>
    <w:p w:rsidR="0076149B" w:rsidRPr="00AC4D9C" w:rsidRDefault="0076149B" w:rsidP="0076149B">
      <w:pPr>
        <w:spacing w:line="360" w:lineRule="auto"/>
        <w:ind w:firstLineChars="200" w:firstLine="480"/>
        <w:rPr>
          <w:rFonts w:ascii="宋体" w:hAnsi="宋体"/>
        </w:rPr>
      </w:pPr>
      <w:r>
        <w:rPr>
          <w:rFonts w:ascii="宋体" w:hAnsi="宋体" w:hint="eastAsia"/>
        </w:rPr>
        <w:t>2.当</w:t>
      </w:r>
      <w:r w:rsidR="007425A1">
        <w:rPr>
          <w:rFonts w:ascii="宋体" w:hAnsi="宋体" w:hint="eastAsia"/>
        </w:rPr>
        <w:t>投保</w:t>
      </w:r>
      <w:r>
        <w:rPr>
          <w:rFonts w:ascii="宋体" w:hAnsi="宋体" w:hint="eastAsia"/>
        </w:rPr>
        <w:t>人还款等原因，导致在保责任金额发生变化时，上报：</w:t>
      </w:r>
      <w:r w:rsidRPr="00691E02">
        <w:rPr>
          <w:rFonts w:ascii="宋体" w:hAnsi="宋体" w:hint="eastAsia"/>
          <w:b/>
        </w:rPr>
        <w:t>基础段+实际</w:t>
      </w:r>
      <w:r w:rsidR="007425A1">
        <w:rPr>
          <w:rFonts w:ascii="宋体" w:hAnsi="宋体" w:hint="eastAsia"/>
          <w:b/>
        </w:rPr>
        <w:t>代偿</w:t>
      </w:r>
      <w:r w:rsidRPr="00691E02">
        <w:rPr>
          <w:rFonts w:ascii="宋体" w:hAnsi="宋体" w:hint="eastAsia"/>
          <w:b/>
        </w:rPr>
        <w:t>责任信息段</w:t>
      </w:r>
      <w:r>
        <w:rPr>
          <w:rFonts w:ascii="宋体" w:hAnsi="宋体" w:hint="eastAsia"/>
        </w:rPr>
        <w:t>。</w:t>
      </w:r>
    </w:p>
    <w:p w:rsidR="0076149B" w:rsidRDefault="0076149B" w:rsidP="0076149B">
      <w:pPr>
        <w:spacing w:line="360" w:lineRule="auto"/>
        <w:ind w:firstLineChars="200" w:firstLine="480"/>
        <w:rPr>
          <w:rFonts w:ascii="宋体" w:hAnsi="宋体"/>
        </w:rPr>
      </w:pPr>
      <w:r w:rsidRPr="009106D7">
        <w:rPr>
          <w:rFonts w:ascii="宋体" w:hAnsi="宋体" w:hint="eastAsia"/>
        </w:rPr>
        <w:t>3</w:t>
      </w:r>
      <w:r w:rsidR="00287408">
        <w:rPr>
          <w:rFonts w:ascii="宋体" w:hAnsi="宋体" w:hint="eastAsia"/>
        </w:rPr>
        <w:t>.</w:t>
      </w:r>
      <w:r>
        <w:rPr>
          <w:rFonts w:ascii="宋体" w:hAnsi="宋体" w:hint="eastAsia"/>
        </w:rPr>
        <w:t>当</w:t>
      </w:r>
      <w:r w:rsidR="007425A1">
        <w:rPr>
          <w:rFonts w:ascii="宋体" w:hAnsi="宋体" w:hint="eastAsia"/>
        </w:rPr>
        <w:t>保险</w:t>
      </w:r>
      <w:r>
        <w:rPr>
          <w:rFonts w:ascii="宋体" w:hAnsi="宋体" w:hint="eastAsia"/>
        </w:rPr>
        <w:t>合同发生代偿时，必须上报：</w:t>
      </w:r>
      <w:r w:rsidRPr="00223A83">
        <w:rPr>
          <w:rFonts w:ascii="宋体" w:hAnsi="宋体" w:hint="eastAsia"/>
          <w:b/>
        </w:rPr>
        <w:t>基础段</w:t>
      </w:r>
      <w:r>
        <w:rPr>
          <w:rFonts w:ascii="宋体" w:hAnsi="宋体" w:hint="eastAsia"/>
          <w:b/>
        </w:rPr>
        <w:t>+实际</w:t>
      </w:r>
      <w:r w:rsidR="007425A1">
        <w:rPr>
          <w:rFonts w:ascii="宋体" w:hAnsi="宋体" w:hint="eastAsia"/>
          <w:b/>
        </w:rPr>
        <w:t>代偿</w:t>
      </w:r>
      <w:r>
        <w:rPr>
          <w:rFonts w:ascii="宋体" w:hAnsi="宋体" w:hint="eastAsia"/>
          <w:b/>
        </w:rPr>
        <w:t>责任信息段</w:t>
      </w:r>
      <w:r w:rsidRPr="00223A83">
        <w:rPr>
          <w:rFonts w:ascii="宋体" w:hAnsi="宋体" w:hint="eastAsia"/>
          <w:b/>
        </w:rPr>
        <w:t>+代偿概况信息段+代偿明细信息段</w:t>
      </w:r>
      <w:r>
        <w:rPr>
          <w:rFonts w:ascii="宋体" w:hAnsi="宋体" w:hint="eastAsia"/>
        </w:rPr>
        <w:t>。</w:t>
      </w:r>
    </w:p>
    <w:p w:rsidR="0076149B" w:rsidRDefault="0076149B" w:rsidP="0076149B">
      <w:pPr>
        <w:spacing w:line="360" w:lineRule="auto"/>
        <w:ind w:firstLineChars="200" w:firstLine="480"/>
        <w:rPr>
          <w:rFonts w:ascii="宋体" w:hAnsi="宋体"/>
        </w:rPr>
      </w:pPr>
      <w:r>
        <w:rPr>
          <w:rFonts w:ascii="宋体" w:hAnsi="宋体" w:hint="eastAsia"/>
        </w:rPr>
        <w:t>4.当追偿到代偿款项</w:t>
      </w:r>
      <w:r w:rsidR="007425A1">
        <w:rPr>
          <w:rFonts w:ascii="宋体" w:hAnsi="宋体" w:hint="eastAsia"/>
        </w:rPr>
        <w:t>，即投保人还款</w:t>
      </w:r>
      <w:r>
        <w:rPr>
          <w:rFonts w:ascii="宋体" w:hAnsi="宋体" w:hint="eastAsia"/>
        </w:rPr>
        <w:t>时，必须上报：</w:t>
      </w:r>
      <w:r w:rsidRPr="00223A83">
        <w:rPr>
          <w:rFonts w:ascii="宋体" w:hAnsi="宋体" w:hint="eastAsia"/>
          <w:b/>
        </w:rPr>
        <w:t>基础段+代偿概况信息段+</w:t>
      </w:r>
      <w:r>
        <w:rPr>
          <w:rFonts w:ascii="宋体" w:hAnsi="宋体" w:hint="eastAsia"/>
          <w:b/>
        </w:rPr>
        <w:t>追</w:t>
      </w:r>
      <w:r w:rsidRPr="00223A83">
        <w:rPr>
          <w:rFonts w:ascii="宋体" w:hAnsi="宋体" w:hint="eastAsia"/>
          <w:b/>
        </w:rPr>
        <w:t>偿明细信息段</w:t>
      </w:r>
      <w:r>
        <w:rPr>
          <w:rFonts w:ascii="宋体" w:hAnsi="宋体" w:hint="eastAsia"/>
        </w:rPr>
        <w:t>。</w:t>
      </w:r>
    </w:p>
    <w:p w:rsidR="0076149B" w:rsidRDefault="0076149B" w:rsidP="0076149B">
      <w:pPr>
        <w:spacing w:line="360" w:lineRule="auto"/>
        <w:ind w:firstLineChars="200" w:firstLine="480"/>
        <w:rPr>
          <w:rFonts w:ascii="宋体" w:hAnsi="宋体"/>
          <w:b/>
        </w:rPr>
      </w:pPr>
      <w:r>
        <w:rPr>
          <w:rFonts w:ascii="宋体" w:hAnsi="宋体" w:hint="eastAsia"/>
        </w:rPr>
        <w:t>5.当</w:t>
      </w:r>
      <w:r w:rsidR="00287408">
        <w:rPr>
          <w:rFonts w:ascii="宋体" w:hAnsi="宋体" w:hint="eastAsia"/>
        </w:rPr>
        <w:t>追偿状态发生变化或</w:t>
      </w:r>
      <w:r>
        <w:rPr>
          <w:rFonts w:ascii="宋体" w:hAnsi="宋体" w:hint="eastAsia"/>
        </w:rPr>
        <w:t>确认代偿款项损失时，必须上报：</w:t>
      </w:r>
      <w:r w:rsidRPr="00223A83">
        <w:rPr>
          <w:rFonts w:ascii="宋体" w:hAnsi="宋体" w:hint="eastAsia"/>
          <w:b/>
        </w:rPr>
        <w:t>基础段+代偿概况信息段</w:t>
      </w:r>
      <w:r>
        <w:rPr>
          <w:rFonts w:ascii="宋体" w:hAnsi="宋体" w:hint="eastAsia"/>
          <w:b/>
        </w:rPr>
        <w:t>。</w:t>
      </w:r>
    </w:p>
    <w:p w:rsidR="0076149B" w:rsidRDefault="0076149B" w:rsidP="0076149B">
      <w:pPr>
        <w:spacing w:line="360" w:lineRule="auto"/>
        <w:ind w:firstLineChars="200" w:firstLine="480"/>
        <w:rPr>
          <w:rFonts w:ascii="宋体" w:hAnsi="宋体"/>
          <w:b/>
        </w:rPr>
      </w:pPr>
      <w:r w:rsidRPr="0067469C">
        <w:rPr>
          <w:rFonts w:ascii="宋体" w:hAnsi="宋体" w:hint="eastAsia"/>
        </w:rPr>
        <w:t>6.当</w:t>
      </w:r>
      <w:r w:rsidR="007425A1">
        <w:rPr>
          <w:rFonts w:ascii="宋体" w:hAnsi="宋体" w:hint="eastAsia"/>
        </w:rPr>
        <w:t>投保</w:t>
      </w:r>
      <w:r w:rsidRPr="0067469C">
        <w:rPr>
          <w:rFonts w:ascii="宋体" w:hAnsi="宋体" w:hint="eastAsia"/>
        </w:rPr>
        <w:t>人缴纳保费或应缴未缴时，必须上报：</w:t>
      </w:r>
      <w:r>
        <w:rPr>
          <w:rFonts w:ascii="宋体" w:hAnsi="宋体" w:hint="eastAsia"/>
          <w:b/>
        </w:rPr>
        <w:t>基础段+保费缴纳概况信息段+保费缴纳明细信息段。</w:t>
      </w:r>
    </w:p>
    <w:p w:rsidR="002D0201" w:rsidRDefault="0076149B" w:rsidP="0076149B">
      <w:pPr>
        <w:spacing w:line="360" w:lineRule="auto"/>
        <w:ind w:firstLineChars="200" w:firstLine="480"/>
        <w:rPr>
          <w:rFonts w:ascii="宋体" w:hAnsi="宋体"/>
        </w:rPr>
      </w:pPr>
      <w:r w:rsidRPr="0067469C">
        <w:rPr>
          <w:rFonts w:ascii="宋体" w:hAnsi="宋体" w:hint="eastAsia"/>
        </w:rPr>
        <w:t>7．</w:t>
      </w:r>
      <w:r w:rsidRPr="00223A83">
        <w:rPr>
          <w:rFonts w:ascii="宋体" w:hAnsi="宋体" w:hint="eastAsia"/>
        </w:rPr>
        <w:t>当</w:t>
      </w:r>
      <w:r w:rsidR="007425A1">
        <w:rPr>
          <w:rFonts w:ascii="宋体" w:hAnsi="宋体" w:hint="eastAsia"/>
        </w:rPr>
        <w:t>保险</w:t>
      </w:r>
      <w:r w:rsidRPr="00223A83">
        <w:rPr>
          <w:rFonts w:ascii="宋体" w:hAnsi="宋体" w:hint="eastAsia"/>
        </w:rPr>
        <w:t>责任解除时，上报：</w:t>
      </w:r>
      <w:r w:rsidRPr="00691E02">
        <w:rPr>
          <w:rFonts w:ascii="宋体" w:hAnsi="宋体" w:hint="eastAsia"/>
          <w:b/>
        </w:rPr>
        <w:t>基础段+实际</w:t>
      </w:r>
      <w:r w:rsidR="007425A1">
        <w:rPr>
          <w:rFonts w:ascii="宋体" w:hAnsi="宋体" w:hint="eastAsia"/>
          <w:b/>
        </w:rPr>
        <w:t>代偿</w:t>
      </w:r>
      <w:r w:rsidRPr="00691E02">
        <w:rPr>
          <w:rFonts w:ascii="宋体" w:hAnsi="宋体" w:hint="eastAsia"/>
          <w:b/>
        </w:rPr>
        <w:t>责任信息段</w:t>
      </w:r>
      <w:r>
        <w:rPr>
          <w:rFonts w:ascii="宋体" w:hAnsi="宋体" w:hint="eastAsia"/>
        </w:rPr>
        <w:t>。</w:t>
      </w:r>
    </w:p>
    <w:p w:rsidR="002D0201" w:rsidRPr="007D430C" w:rsidRDefault="002D0201" w:rsidP="007D430C">
      <w:pPr>
        <w:spacing w:line="360" w:lineRule="auto"/>
        <w:ind w:firstLineChars="200" w:firstLine="482"/>
        <w:rPr>
          <w:rFonts w:ascii="宋体" w:hAnsi="宋体"/>
          <w:b/>
        </w:rPr>
      </w:pPr>
      <w:r w:rsidRPr="007D430C">
        <w:rPr>
          <w:rFonts w:ascii="宋体" w:hAnsi="宋体" w:hint="eastAsia"/>
          <w:b/>
        </w:rPr>
        <w:t>同一日期</w:t>
      </w:r>
      <w:r w:rsidR="00973474">
        <w:rPr>
          <w:rFonts w:ascii="宋体" w:hAnsi="宋体" w:hint="eastAsia"/>
          <w:b/>
        </w:rPr>
        <w:t>（记账日期、余额变化日期）</w:t>
      </w:r>
      <w:r w:rsidRPr="007D430C">
        <w:rPr>
          <w:rFonts w:ascii="宋体" w:hAnsi="宋体" w:hint="eastAsia"/>
          <w:b/>
        </w:rPr>
        <w:t>发生的多次还款、代偿、追偿或保费缴纳时，应合并为一条记录进行上报。</w:t>
      </w:r>
    </w:p>
    <w:p w:rsidR="0076149B" w:rsidRDefault="008C5DA5" w:rsidP="008C5DA5">
      <w:pPr>
        <w:spacing w:line="360" w:lineRule="auto"/>
        <w:rPr>
          <w:rFonts w:ascii="宋体" w:hAnsi="宋体"/>
        </w:rPr>
      </w:pPr>
      <w:r>
        <w:rPr>
          <w:rFonts w:ascii="宋体" w:hAnsi="宋体" w:hint="eastAsia"/>
        </w:rPr>
        <w:t xml:space="preserve">    </w:t>
      </w:r>
      <w:r w:rsidR="0076149B">
        <w:rPr>
          <w:rFonts w:ascii="宋体" w:hAnsi="宋体" w:hint="eastAsia"/>
        </w:rPr>
        <w:t>其中，基础段中的数据报告日期是</w:t>
      </w:r>
      <w:r w:rsidR="0076149B" w:rsidRPr="0067469C">
        <w:rPr>
          <w:rFonts w:ascii="宋体" w:hAnsi="宋体" w:hint="eastAsia"/>
        </w:rPr>
        <w:t>指接口程序从系统中提取数据的日期</w:t>
      </w:r>
      <w:r w:rsidR="0076149B">
        <w:rPr>
          <w:rFonts w:ascii="宋体" w:hAnsi="宋体" w:hint="eastAsia"/>
        </w:rPr>
        <w:t>。</w:t>
      </w:r>
    </w:p>
    <w:p w:rsidR="004B775E" w:rsidRDefault="004B775E" w:rsidP="00284DF6">
      <w:pPr>
        <w:pStyle w:val="a5"/>
        <w:numPr>
          <w:ilvl w:val="0"/>
          <w:numId w:val="0"/>
        </w:numPr>
        <w:spacing w:beforeLines="50" w:afterLines="50"/>
        <w:ind w:left="567"/>
        <w:rPr>
          <w:rFonts w:ascii="宋体" w:eastAsia="宋体" w:hAnsi="宋体"/>
          <w:b/>
          <w:sz w:val="28"/>
          <w:szCs w:val="28"/>
        </w:rPr>
      </w:pPr>
      <w:r>
        <w:rPr>
          <w:rFonts w:ascii="宋体" w:eastAsia="宋体" w:hAnsi="宋体" w:hint="eastAsia"/>
          <w:b/>
          <w:sz w:val="28"/>
          <w:szCs w:val="28"/>
        </w:rPr>
        <w:t>6</w:t>
      </w:r>
      <w:r w:rsidR="0076149B" w:rsidRPr="006A349B">
        <w:rPr>
          <w:rFonts w:ascii="宋体" w:eastAsia="宋体" w:hAnsi="宋体" w:hint="eastAsia"/>
          <w:b/>
          <w:sz w:val="28"/>
          <w:szCs w:val="28"/>
        </w:rPr>
        <w:t>.</w:t>
      </w:r>
      <w:r w:rsidR="00B70E6B">
        <w:rPr>
          <w:rFonts w:ascii="宋体" w:eastAsia="宋体" w:hAnsi="宋体" w:hint="eastAsia"/>
          <w:b/>
          <w:sz w:val="28"/>
          <w:szCs w:val="28"/>
        </w:rPr>
        <w:t>4</w:t>
      </w:r>
      <w:r w:rsidR="00796645">
        <w:rPr>
          <w:rFonts w:ascii="宋体" w:eastAsia="宋体" w:hAnsi="宋体" w:hint="eastAsia"/>
          <w:b/>
          <w:sz w:val="28"/>
          <w:szCs w:val="28"/>
        </w:rPr>
        <w:t>.2</w:t>
      </w:r>
      <w:r w:rsidRPr="006A349B">
        <w:rPr>
          <w:rFonts w:ascii="宋体" w:eastAsia="宋体" w:hAnsi="宋体" w:hint="eastAsia"/>
          <w:b/>
          <w:sz w:val="28"/>
          <w:szCs w:val="28"/>
        </w:rPr>
        <w:t>标识变更</w:t>
      </w:r>
      <w:r w:rsidRPr="004B775E">
        <w:rPr>
          <w:rFonts w:ascii="宋体" w:eastAsia="宋体" w:hAnsi="宋体" w:hint="eastAsia"/>
          <w:b/>
          <w:sz w:val="28"/>
          <w:szCs w:val="28"/>
        </w:rPr>
        <w:t>报文</w:t>
      </w:r>
    </w:p>
    <w:p w:rsidR="004B775E" w:rsidRDefault="004B775E" w:rsidP="004B775E">
      <w:pPr>
        <w:spacing w:line="360" w:lineRule="auto"/>
        <w:ind w:firstLineChars="200" w:firstLine="480"/>
        <w:rPr>
          <w:rFonts w:ascii="宋体" w:hAnsi="宋体"/>
        </w:rPr>
      </w:pPr>
      <w:r w:rsidRPr="007C339F">
        <w:rPr>
          <w:rFonts w:ascii="宋体" w:hAnsi="宋体" w:hint="eastAsia"/>
        </w:rPr>
        <w:t>对于</w:t>
      </w:r>
      <w:r>
        <w:rPr>
          <w:rFonts w:ascii="宋体" w:hAnsi="宋体" w:hint="eastAsia"/>
        </w:rPr>
        <w:t>保单</w:t>
      </w:r>
      <w:r w:rsidRPr="007C339F">
        <w:rPr>
          <w:rFonts w:ascii="宋体" w:hAnsi="宋体" w:hint="eastAsia"/>
        </w:rPr>
        <w:t>编号发生变更的情况（特指对系统升级等情况），可组织报送标识变更</w:t>
      </w:r>
      <w:r>
        <w:rPr>
          <w:rFonts w:ascii="宋体" w:hAnsi="宋体" w:hint="eastAsia"/>
        </w:rPr>
        <w:t>信息记录</w:t>
      </w:r>
      <w:r w:rsidRPr="007C339F">
        <w:rPr>
          <w:rFonts w:ascii="宋体" w:hAnsi="宋体" w:hint="eastAsia"/>
        </w:rPr>
        <w:t>。</w:t>
      </w:r>
    </w:p>
    <w:p w:rsidR="004B775E" w:rsidRPr="007C339F" w:rsidRDefault="004B775E" w:rsidP="004B775E">
      <w:pPr>
        <w:spacing w:line="360" w:lineRule="auto"/>
        <w:ind w:firstLineChars="200" w:firstLine="480"/>
        <w:rPr>
          <w:rFonts w:ascii="宋体" w:hAnsi="宋体"/>
        </w:rPr>
      </w:pPr>
      <w:r>
        <w:rPr>
          <w:rFonts w:ascii="宋体" w:hAnsi="宋体" w:hint="eastAsia"/>
        </w:rPr>
        <w:lastRenderedPageBreak/>
        <w:t>标识变更信息记录要单独组织为一个报文。</w:t>
      </w:r>
    </w:p>
    <w:p w:rsidR="004B775E" w:rsidRPr="004B775E" w:rsidRDefault="004B775E" w:rsidP="004B775E">
      <w:pPr>
        <w:spacing w:line="360" w:lineRule="auto"/>
        <w:ind w:firstLineChars="200" w:firstLine="482"/>
        <w:rPr>
          <w:rFonts w:ascii="宋体" w:hAnsi="宋体"/>
          <w:b/>
          <w:sz w:val="28"/>
          <w:szCs w:val="28"/>
        </w:rPr>
      </w:pPr>
      <w:r w:rsidRPr="0047254C">
        <w:rPr>
          <w:rFonts w:ascii="宋体" w:hAnsi="宋体" w:hint="eastAsia"/>
          <w:b/>
        </w:rPr>
        <w:t>对于保</w:t>
      </w:r>
      <w:r>
        <w:rPr>
          <w:rFonts w:ascii="宋体" w:hAnsi="宋体" w:hint="eastAsia"/>
          <w:b/>
        </w:rPr>
        <w:t>单</w:t>
      </w:r>
      <w:r w:rsidRPr="0047254C">
        <w:rPr>
          <w:rFonts w:ascii="宋体" w:hAnsi="宋体" w:hint="eastAsia"/>
          <w:b/>
        </w:rPr>
        <w:t>编号录错的情况，不可使用标识变更方式来报送</w:t>
      </w:r>
      <w:r>
        <w:rPr>
          <w:rFonts w:ascii="宋体" w:hAnsi="宋体" w:hint="eastAsia"/>
          <w:b/>
        </w:rPr>
        <w:t>，需要删除整笔保险业务重新报送</w:t>
      </w:r>
      <w:r w:rsidRPr="0047254C">
        <w:rPr>
          <w:rFonts w:ascii="宋体" w:hAnsi="宋体" w:hint="eastAsia"/>
          <w:b/>
        </w:rPr>
        <w:t>。</w:t>
      </w:r>
    </w:p>
    <w:p w:rsidR="0076149B" w:rsidRPr="006A349B" w:rsidRDefault="004B775E" w:rsidP="00284DF6">
      <w:pPr>
        <w:pStyle w:val="a5"/>
        <w:numPr>
          <w:ilvl w:val="0"/>
          <w:numId w:val="0"/>
        </w:numPr>
        <w:spacing w:beforeLines="50" w:afterLines="50"/>
        <w:ind w:left="567"/>
        <w:rPr>
          <w:rFonts w:ascii="宋体" w:eastAsia="宋体" w:hAnsi="宋体"/>
          <w:b/>
          <w:sz w:val="28"/>
          <w:szCs w:val="28"/>
        </w:rPr>
      </w:pPr>
      <w:r>
        <w:rPr>
          <w:rFonts w:ascii="宋体" w:eastAsia="宋体" w:hAnsi="宋体" w:hint="eastAsia"/>
          <w:b/>
          <w:sz w:val="28"/>
          <w:szCs w:val="28"/>
        </w:rPr>
        <w:t>6.4</w:t>
      </w:r>
      <w:r w:rsidRPr="006A349B">
        <w:rPr>
          <w:rFonts w:ascii="宋体" w:eastAsia="宋体" w:hAnsi="宋体" w:hint="eastAsia"/>
          <w:b/>
          <w:sz w:val="28"/>
          <w:szCs w:val="28"/>
        </w:rPr>
        <w:t>.3</w:t>
      </w:r>
      <w:r w:rsidRPr="0047254C">
        <w:rPr>
          <w:rFonts w:ascii="宋体" w:hAnsi="宋体"/>
          <w:b/>
        </w:rPr>
        <w:t xml:space="preserve"> </w:t>
      </w:r>
      <w:r w:rsidR="0076149B" w:rsidRPr="006A349B">
        <w:rPr>
          <w:rFonts w:ascii="宋体" w:eastAsia="宋体" w:hAnsi="宋体" w:hint="eastAsia"/>
          <w:b/>
          <w:sz w:val="28"/>
          <w:szCs w:val="28"/>
        </w:rPr>
        <w:t>删除</w:t>
      </w:r>
      <w:r w:rsidRPr="004B775E">
        <w:rPr>
          <w:rFonts w:ascii="宋体" w:hAnsi="宋体" w:hint="eastAsia"/>
          <w:b/>
          <w:sz w:val="28"/>
          <w:szCs w:val="28"/>
        </w:rPr>
        <w:t>报文</w:t>
      </w:r>
    </w:p>
    <w:p w:rsidR="0076149B" w:rsidRDefault="0076149B" w:rsidP="0076149B">
      <w:pPr>
        <w:spacing w:line="360" w:lineRule="auto"/>
        <w:ind w:firstLineChars="200" w:firstLine="480"/>
        <w:rPr>
          <w:rFonts w:ascii="宋体" w:hAnsi="宋体"/>
        </w:rPr>
      </w:pPr>
      <w:r>
        <w:rPr>
          <w:rFonts w:ascii="宋体" w:hAnsi="宋体" w:hint="eastAsia"/>
        </w:rPr>
        <w:t>当需要对</w:t>
      </w:r>
      <w:r w:rsidR="00F5439D">
        <w:rPr>
          <w:rFonts w:ascii="宋体" w:hAnsi="宋体" w:hint="eastAsia"/>
        </w:rPr>
        <w:t>已入库</w:t>
      </w:r>
      <w:r>
        <w:rPr>
          <w:rFonts w:ascii="宋体" w:hAnsi="宋体" w:hint="eastAsia"/>
        </w:rPr>
        <w:t>的记录进行删除时，可组织删除</w:t>
      </w:r>
      <w:r w:rsidR="004B775E">
        <w:rPr>
          <w:rFonts w:ascii="宋体" w:hAnsi="宋体" w:hint="eastAsia"/>
        </w:rPr>
        <w:t>信息记录</w:t>
      </w:r>
      <w:r>
        <w:rPr>
          <w:rFonts w:ascii="宋体" w:hAnsi="宋体" w:hint="eastAsia"/>
        </w:rPr>
        <w:t>。</w:t>
      </w:r>
    </w:p>
    <w:p w:rsidR="0076149B" w:rsidRPr="007C339F" w:rsidRDefault="0076149B" w:rsidP="0076149B">
      <w:pPr>
        <w:spacing w:line="360" w:lineRule="auto"/>
        <w:ind w:firstLineChars="200" w:firstLine="480"/>
        <w:rPr>
          <w:rFonts w:ascii="宋体" w:hAnsi="宋体"/>
        </w:rPr>
      </w:pPr>
      <w:r>
        <w:rPr>
          <w:rFonts w:ascii="宋体" w:hAnsi="宋体" w:hint="eastAsia"/>
        </w:rPr>
        <w:t>删除信息记录要单独组织为一个报文</w:t>
      </w:r>
      <w:r w:rsidR="003C6A06">
        <w:rPr>
          <w:rFonts w:ascii="宋体" w:hAnsi="宋体" w:hint="eastAsia"/>
        </w:rPr>
        <w:t>。</w:t>
      </w:r>
    </w:p>
    <w:p w:rsidR="0076149B" w:rsidRDefault="0076149B" w:rsidP="0076149B">
      <w:pPr>
        <w:spacing w:line="360" w:lineRule="auto"/>
        <w:ind w:firstLineChars="200" w:firstLine="480"/>
        <w:rPr>
          <w:rFonts w:ascii="宋体" w:hAnsi="宋体"/>
        </w:rPr>
      </w:pPr>
      <w:r>
        <w:rPr>
          <w:rFonts w:ascii="宋体" w:hAnsi="宋体" w:hint="eastAsia"/>
        </w:rPr>
        <w:t>1．当需要对整笔业务进行删除时，删除类型填写“</w:t>
      </w:r>
      <w:r w:rsidRPr="00123CA3">
        <w:rPr>
          <w:rFonts w:ascii="宋体" w:hAnsi="宋体" w:hint="eastAsia"/>
        </w:rPr>
        <w:t>1-删除</w:t>
      </w:r>
      <w:r w:rsidR="007425A1">
        <w:rPr>
          <w:rFonts w:ascii="宋体" w:hAnsi="宋体" w:hint="eastAsia"/>
        </w:rPr>
        <w:t>保险</w:t>
      </w:r>
      <w:r w:rsidRPr="00123CA3">
        <w:rPr>
          <w:rFonts w:ascii="宋体" w:hAnsi="宋体" w:hint="eastAsia"/>
        </w:rPr>
        <w:t>合同信息</w:t>
      </w:r>
      <w:r>
        <w:rPr>
          <w:rFonts w:ascii="宋体" w:hAnsi="宋体" w:hint="eastAsia"/>
        </w:rPr>
        <w:t>”，系统会将整笔</w:t>
      </w:r>
      <w:r w:rsidR="007425A1">
        <w:rPr>
          <w:rFonts w:ascii="宋体" w:hAnsi="宋体" w:hint="eastAsia"/>
        </w:rPr>
        <w:t>保险</w:t>
      </w:r>
      <w:r>
        <w:rPr>
          <w:rFonts w:ascii="宋体" w:hAnsi="宋体" w:hint="eastAsia"/>
        </w:rPr>
        <w:t>合同进行逻辑删除。</w:t>
      </w:r>
    </w:p>
    <w:p w:rsidR="0076149B" w:rsidRDefault="0076149B" w:rsidP="0076149B">
      <w:pPr>
        <w:spacing w:line="360" w:lineRule="auto"/>
        <w:ind w:firstLineChars="200" w:firstLine="480"/>
        <w:rPr>
          <w:rFonts w:ascii="宋体" w:hAnsi="宋体"/>
        </w:rPr>
      </w:pPr>
      <w:r>
        <w:rPr>
          <w:rFonts w:ascii="宋体" w:hAnsi="宋体" w:hint="eastAsia"/>
        </w:rPr>
        <w:t>2．当需要删除</w:t>
      </w:r>
      <w:r w:rsidR="007425A1">
        <w:rPr>
          <w:rFonts w:ascii="宋体" w:hAnsi="宋体" w:hint="eastAsia"/>
        </w:rPr>
        <w:t>代偿</w:t>
      </w:r>
      <w:r>
        <w:rPr>
          <w:rFonts w:ascii="宋体" w:hAnsi="宋体" w:hint="eastAsia"/>
        </w:rPr>
        <w:t>责任信息时，删除类型填写“</w:t>
      </w:r>
      <w:r w:rsidRPr="00123CA3">
        <w:rPr>
          <w:rFonts w:ascii="宋体" w:hAnsi="宋体" w:hint="eastAsia"/>
        </w:rPr>
        <w:t>2-删除</w:t>
      </w:r>
      <w:r w:rsidR="007425A1">
        <w:rPr>
          <w:rFonts w:ascii="宋体" w:hAnsi="宋体" w:hint="eastAsia"/>
        </w:rPr>
        <w:t>实际在偿</w:t>
      </w:r>
      <w:r w:rsidRPr="00123CA3">
        <w:rPr>
          <w:rFonts w:ascii="宋体" w:hAnsi="宋体" w:hint="eastAsia"/>
        </w:rPr>
        <w:t>责任信息</w:t>
      </w:r>
      <w:r>
        <w:rPr>
          <w:rFonts w:ascii="宋体" w:hAnsi="宋体" w:hint="eastAsia"/>
        </w:rPr>
        <w:t>”，系统会根据数据报告日期将库中该日期</w:t>
      </w:r>
      <w:r w:rsidR="009919EC">
        <w:rPr>
          <w:rFonts w:ascii="宋体" w:hAnsi="宋体" w:hint="eastAsia"/>
        </w:rPr>
        <w:t>对应</w:t>
      </w:r>
      <w:r>
        <w:rPr>
          <w:rFonts w:ascii="宋体" w:hAnsi="宋体" w:hint="eastAsia"/>
        </w:rPr>
        <w:t>的</w:t>
      </w:r>
      <w:r w:rsidR="007425A1">
        <w:rPr>
          <w:rFonts w:ascii="宋体" w:hAnsi="宋体" w:hint="eastAsia"/>
        </w:rPr>
        <w:t>代偿</w:t>
      </w:r>
      <w:r>
        <w:rPr>
          <w:rFonts w:ascii="宋体" w:hAnsi="宋体" w:hint="eastAsia"/>
        </w:rPr>
        <w:t>责任信息进行逻辑删除。</w:t>
      </w:r>
    </w:p>
    <w:p w:rsidR="0076149B" w:rsidRDefault="0076149B" w:rsidP="0076149B">
      <w:pPr>
        <w:spacing w:line="360" w:lineRule="auto"/>
        <w:ind w:firstLineChars="200" w:firstLine="480"/>
        <w:rPr>
          <w:rFonts w:ascii="宋体" w:hAnsi="宋体"/>
        </w:rPr>
      </w:pPr>
      <w:r>
        <w:rPr>
          <w:rFonts w:ascii="宋体" w:hAnsi="宋体" w:hint="eastAsia"/>
        </w:rPr>
        <w:t>3．当需要删除代偿信息时，删除类型填写“</w:t>
      </w:r>
      <w:r w:rsidRPr="00123CA3">
        <w:rPr>
          <w:rFonts w:ascii="宋体" w:hAnsi="宋体" w:hint="eastAsia"/>
        </w:rPr>
        <w:t>3-删除代偿信息</w:t>
      </w:r>
      <w:r>
        <w:rPr>
          <w:rFonts w:ascii="宋体" w:hAnsi="宋体" w:hint="eastAsia"/>
        </w:rPr>
        <w:t>”，系统会根据数据报告日期将库中该日期</w:t>
      </w:r>
      <w:r w:rsidR="009919EC">
        <w:rPr>
          <w:rFonts w:ascii="宋体" w:hAnsi="宋体" w:hint="eastAsia"/>
        </w:rPr>
        <w:t>对应</w:t>
      </w:r>
      <w:r>
        <w:rPr>
          <w:rFonts w:ascii="宋体" w:hAnsi="宋体" w:hint="eastAsia"/>
        </w:rPr>
        <w:t>的代偿概况记录、代偿明细记录和追偿明细记录进行逻辑删除。</w:t>
      </w:r>
    </w:p>
    <w:p w:rsidR="0076149B" w:rsidRPr="00F96870" w:rsidRDefault="0076149B" w:rsidP="0076149B">
      <w:pPr>
        <w:spacing w:line="360" w:lineRule="auto"/>
        <w:ind w:firstLineChars="200" w:firstLine="480"/>
        <w:rPr>
          <w:rFonts w:ascii="宋体" w:hAnsi="宋体"/>
        </w:rPr>
      </w:pPr>
      <w:r>
        <w:rPr>
          <w:rFonts w:ascii="宋体" w:hAnsi="宋体" w:hint="eastAsia"/>
        </w:rPr>
        <w:t>4．当需要删除保费缴纳信息时，删除类型填写“4</w:t>
      </w:r>
      <w:r w:rsidRPr="00123CA3">
        <w:rPr>
          <w:rFonts w:ascii="宋体" w:hAnsi="宋体" w:hint="eastAsia"/>
        </w:rPr>
        <w:t>-删除</w:t>
      </w:r>
      <w:r>
        <w:rPr>
          <w:rFonts w:ascii="宋体" w:hAnsi="宋体" w:hint="eastAsia"/>
        </w:rPr>
        <w:t>保费缴纳</w:t>
      </w:r>
      <w:r w:rsidRPr="00123CA3">
        <w:rPr>
          <w:rFonts w:ascii="宋体" w:hAnsi="宋体" w:hint="eastAsia"/>
        </w:rPr>
        <w:t>信息</w:t>
      </w:r>
      <w:r>
        <w:rPr>
          <w:rFonts w:ascii="宋体" w:hAnsi="宋体" w:hint="eastAsia"/>
        </w:rPr>
        <w:t>”，系统会根据数据报告日期将库中该日期</w:t>
      </w:r>
      <w:r w:rsidR="009919EC">
        <w:rPr>
          <w:rFonts w:ascii="宋体" w:hAnsi="宋体" w:hint="eastAsia"/>
        </w:rPr>
        <w:t>对应</w:t>
      </w:r>
      <w:r>
        <w:rPr>
          <w:rFonts w:ascii="宋体" w:hAnsi="宋体" w:hint="eastAsia"/>
        </w:rPr>
        <w:t>的保费缴纳概况记录和保费缴纳明细记录进行逻辑删除。</w:t>
      </w:r>
    </w:p>
    <w:p w:rsidR="00321776" w:rsidRDefault="004B775E" w:rsidP="00284DF6">
      <w:pPr>
        <w:pStyle w:val="1"/>
        <w:numPr>
          <w:ilvl w:val="0"/>
          <w:numId w:val="0"/>
        </w:numPr>
        <w:spacing w:beforeLines="150" w:afterLines="50" w:line="360" w:lineRule="auto"/>
        <w:ind w:leftChars="100" w:left="240"/>
        <w:rPr>
          <w:sz w:val="30"/>
        </w:rPr>
      </w:pPr>
      <w:bookmarkStart w:id="84" w:name="_Toc334002665"/>
      <w:r>
        <w:rPr>
          <w:rFonts w:hint="eastAsia"/>
          <w:sz w:val="30"/>
        </w:rPr>
        <w:t>7</w:t>
      </w:r>
      <w:r w:rsidR="00423953" w:rsidRPr="00247A8C">
        <w:rPr>
          <w:rFonts w:hint="eastAsia"/>
          <w:sz w:val="30"/>
        </w:rPr>
        <w:t>反馈报文</w:t>
      </w:r>
      <w:bookmarkEnd w:id="72"/>
      <w:bookmarkEnd w:id="81"/>
      <w:bookmarkEnd w:id="82"/>
      <w:bookmarkEnd w:id="84"/>
    </w:p>
    <w:p w:rsidR="00B102EF" w:rsidRDefault="00AB50C0">
      <w:pPr>
        <w:spacing w:line="360" w:lineRule="auto"/>
        <w:ind w:firstLineChars="200" w:firstLine="480"/>
        <w:rPr>
          <w:rFonts w:ascii="宋体" w:hAnsi="宋体"/>
        </w:rPr>
      </w:pPr>
      <w:r>
        <w:rPr>
          <w:rFonts w:ascii="宋体" w:hAnsi="宋体" w:hint="eastAsia"/>
        </w:rPr>
        <w:t>反馈报文是针对所有采集类报文的处理结果的反馈，由报文头、报文体</w:t>
      </w:r>
      <w:r w:rsidR="004B00AA">
        <w:rPr>
          <w:rFonts w:ascii="宋体" w:hAnsi="宋体" w:hint="eastAsia"/>
        </w:rPr>
        <w:t>和报文尾</w:t>
      </w:r>
      <w:r w:rsidR="00327101">
        <w:rPr>
          <w:rFonts w:ascii="宋体" w:hAnsi="宋体" w:hint="eastAsia"/>
        </w:rPr>
        <w:t>构成。</w:t>
      </w:r>
    </w:p>
    <w:p w:rsidR="00327101" w:rsidRDefault="00B102EF">
      <w:pPr>
        <w:spacing w:line="360" w:lineRule="auto"/>
        <w:ind w:firstLineChars="200" w:firstLine="480"/>
        <w:rPr>
          <w:rFonts w:ascii="宋体" w:hAnsi="宋体"/>
        </w:rPr>
      </w:pPr>
      <w:r>
        <w:rPr>
          <w:rFonts w:ascii="宋体" w:hAnsi="宋体" w:hint="eastAsia"/>
        </w:rPr>
        <w:t>反馈报文与</w:t>
      </w:r>
      <w:bookmarkStart w:id="85" w:name="OLE_LINK10"/>
      <w:r w:rsidR="004B00AA">
        <w:rPr>
          <w:rFonts w:ascii="宋体" w:hAnsi="宋体" w:hint="eastAsia"/>
        </w:rPr>
        <w:t>采集</w:t>
      </w:r>
      <w:bookmarkEnd w:id="85"/>
      <w:r>
        <w:rPr>
          <w:rFonts w:ascii="宋体" w:hAnsi="宋体" w:hint="eastAsia"/>
        </w:rPr>
        <w:t>报文一一对应。如</w:t>
      </w:r>
      <w:r w:rsidR="004B00AA">
        <w:rPr>
          <w:rFonts w:ascii="宋体" w:hAnsi="宋体" w:hint="eastAsia"/>
        </w:rPr>
        <w:t>采集</w:t>
      </w:r>
      <w:r>
        <w:rPr>
          <w:rFonts w:ascii="宋体" w:hAnsi="宋体" w:hint="eastAsia"/>
        </w:rPr>
        <w:t>报文中的信息记录全部入库，对应的反馈报文中只有报文头</w:t>
      </w:r>
      <w:r w:rsidR="00247AF3">
        <w:rPr>
          <w:rFonts w:ascii="宋体" w:hAnsi="宋体" w:hint="eastAsia"/>
        </w:rPr>
        <w:t>和报文尾</w:t>
      </w:r>
      <w:r>
        <w:rPr>
          <w:rFonts w:ascii="宋体" w:hAnsi="宋体" w:hint="eastAsia"/>
        </w:rPr>
        <w:t>，报文体为空。如</w:t>
      </w:r>
      <w:r w:rsidR="004B00AA">
        <w:rPr>
          <w:rFonts w:ascii="宋体" w:hAnsi="宋体" w:hint="eastAsia"/>
        </w:rPr>
        <w:t>采集</w:t>
      </w:r>
      <w:r>
        <w:rPr>
          <w:rFonts w:ascii="宋体" w:hAnsi="宋体" w:hint="eastAsia"/>
        </w:rPr>
        <w:t>报文中的信息记录有错，对应的反馈报文中报文体包含所有出错记录，并提示出错原因。</w:t>
      </w:r>
    </w:p>
    <w:p w:rsidR="00247A8C" w:rsidRPr="00023C1D" w:rsidRDefault="004B775E" w:rsidP="00023C1D">
      <w:pPr>
        <w:pStyle w:val="2"/>
        <w:spacing w:before="100" w:beforeAutospacing="1" w:after="100" w:afterAutospacing="1" w:line="240" w:lineRule="auto"/>
        <w:ind w:leftChars="200" w:left="480"/>
        <w:rPr>
          <w:rFonts w:ascii="宋体" w:eastAsia="宋体" w:hAnsi="宋体"/>
          <w:sz w:val="28"/>
          <w:szCs w:val="28"/>
        </w:rPr>
      </w:pPr>
      <w:bookmarkStart w:id="86" w:name="_Toc334002666"/>
      <w:r>
        <w:rPr>
          <w:rFonts w:ascii="宋体" w:eastAsia="宋体" w:hAnsi="宋体" w:hint="eastAsia"/>
          <w:sz w:val="28"/>
          <w:szCs w:val="28"/>
        </w:rPr>
        <w:t>7</w:t>
      </w:r>
      <w:r w:rsidR="00247A8C" w:rsidRPr="00023C1D">
        <w:rPr>
          <w:rFonts w:ascii="宋体" w:eastAsia="宋体" w:hAnsi="宋体" w:hint="eastAsia"/>
          <w:sz w:val="28"/>
          <w:szCs w:val="28"/>
        </w:rPr>
        <w:t>.1报文头</w:t>
      </w:r>
      <w:bookmarkEnd w:id="86"/>
    </w:p>
    <w:p w:rsidR="00327101" w:rsidRDefault="00327101">
      <w:pPr>
        <w:spacing w:line="360" w:lineRule="auto"/>
        <w:ind w:firstLineChars="200" w:firstLine="480"/>
        <w:rPr>
          <w:rFonts w:ascii="宋体" w:hAnsi="宋体"/>
        </w:rPr>
      </w:pPr>
      <w:r>
        <w:rPr>
          <w:rFonts w:ascii="宋体" w:hAnsi="宋体" w:hint="eastAsia"/>
        </w:rPr>
        <w:t>报文头的数据项详见表</w:t>
      </w:r>
      <w:r w:rsidR="00D84DC0">
        <w:rPr>
          <w:rFonts w:ascii="宋体" w:hAnsi="宋体" w:hint="eastAsia"/>
        </w:rPr>
        <w:t>1</w:t>
      </w:r>
      <w:r w:rsidR="004B775E">
        <w:rPr>
          <w:rFonts w:ascii="宋体" w:hAnsi="宋体" w:hint="eastAsia"/>
        </w:rPr>
        <w:t>7</w:t>
      </w:r>
      <w:r>
        <w:rPr>
          <w:rFonts w:ascii="宋体" w:hAnsi="宋体" w:hint="eastAsia"/>
        </w:rPr>
        <w:t>。</w:t>
      </w:r>
    </w:p>
    <w:p w:rsidR="00327101" w:rsidRDefault="0058191B" w:rsidP="005C597D">
      <w:pPr>
        <w:widowControl w:val="0"/>
        <w:numPr>
          <w:ilvl w:val="0"/>
          <w:numId w:val="7"/>
        </w:numPr>
        <w:tabs>
          <w:tab w:val="num" w:pos="360"/>
        </w:tabs>
        <w:spacing w:line="360" w:lineRule="auto"/>
        <w:ind w:left="-680"/>
        <w:jc w:val="center"/>
        <w:rPr>
          <w:rFonts w:ascii="宋体" w:hAnsi="宋体"/>
          <w:b/>
        </w:rPr>
      </w:pPr>
      <w:r>
        <w:rPr>
          <w:rFonts w:ascii="宋体" w:hAnsi="宋体" w:hint="eastAsia"/>
          <w:b/>
        </w:rPr>
        <w:t xml:space="preserve">  </w:t>
      </w:r>
      <w:r w:rsidR="00327101">
        <w:rPr>
          <w:rFonts w:ascii="宋体" w:hAnsi="宋体" w:hint="eastAsia"/>
          <w:b/>
        </w:rPr>
        <w:t>报文头数据项</w:t>
      </w:r>
    </w:p>
    <w:tbl>
      <w:tblPr>
        <w:tblW w:w="9143" w:type="dxa"/>
        <w:jc w:val="center"/>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5"/>
        <w:gridCol w:w="709"/>
        <w:gridCol w:w="644"/>
        <w:gridCol w:w="850"/>
        <w:gridCol w:w="4536"/>
        <w:gridCol w:w="709"/>
      </w:tblGrid>
      <w:tr w:rsidR="001E3A3A" w:rsidTr="004B00AA">
        <w:trPr>
          <w:trHeight w:val="20"/>
          <w:tblHeader/>
          <w:jc w:val="center"/>
        </w:trPr>
        <w:tc>
          <w:tcPr>
            <w:tcW w:w="1695" w:type="dxa"/>
            <w:shd w:val="clear" w:color="auto" w:fill="C0C0C0"/>
          </w:tcPr>
          <w:p w:rsidR="001E3A3A" w:rsidRPr="00C54EFA" w:rsidRDefault="001E3A3A">
            <w:pPr>
              <w:pStyle w:val="af0"/>
              <w:widowControl w:val="0"/>
              <w:spacing w:before="0" w:line="240" w:lineRule="auto"/>
              <w:rPr>
                <w:rFonts w:hAnsi="宋体"/>
                <w:b/>
                <w:kern w:val="2"/>
                <w:szCs w:val="21"/>
              </w:rPr>
            </w:pPr>
            <w:r w:rsidRPr="00C54EFA">
              <w:rPr>
                <w:rFonts w:hAnsi="宋体"/>
                <w:b/>
                <w:kern w:val="2"/>
                <w:szCs w:val="21"/>
              </w:rPr>
              <w:t>数据项名称</w:t>
            </w:r>
          </w:p>
        </w:tc>
        <w:tc>
          <w:tcPr>
            <w:tcW w:w="709" w:type="dxa"/>
            <w:shd w:val="clear" w:color="auto" w:fill="C0C0C0"/>
          </w:tcPr>
          <w:p w:rsidR="001E3A3A" w:rsidRPr="00C54EFA" w:rsidRDefault="001E3A3A">
            <w:pPr>
              <w:rPr>
                <w:rFonts w:ascii="宋体" w:hAnsi="宋体"/>
                <w:b/>
                <w:sz w:val="21"/>
                <w:szCs w:val="21"/>
              </w:rPr>
            </w:pPr>
            <w:r w:rsidRPr="00C54EFA">
              <w:rPr>
                <w:rFonts w:ascii="宋体" w:hAnsi="宋体"/>
                <w:b/>
                <w:sz w:val="21"/>
                <w:szCs w:val="21"/>
              </w:rPr>
              <w:t>类型</w:t>
            </w:r>
          </w:p>
        </w:tc>
        <w:tc>
          <w:tcPr>
            <w:tcW w:w="644" w:type="dxa"/>
            <w:shd w:val="clear" w:color="auto" w:fill="C0C0C0"/>
          </w:tcPr>
          <w:p w:rsidR="001E3A3A" w:rsidRPr="00C54EFA" w:rsidRDefault="001E3A3A">
            <w:pPr>
              <w:jc w:val="center"/>
              <w:rPr>
                <w:rFonts w:ascii="宋体" w:hAnsi="宋体"/>
                <w:b/>
                <w:sz w:val="21"/>
                <w:szCs w:val="21"/>
              </w:rPr>
            </w:pPr>
            <w:r w:rsidRPr="00C54EFA">
              <w:rPr>
                <w:rFonts w:ascii="宋体" w:hAnsi="宋体"/>
                <w:b/>
                <w:sz w:val="21"/>
                <w:szCs w:val="21"/>
              </w:rPr>
              <w:t>长度</w:t>
            </w:r>
          </w:p>
        </w:tc>
        <w:tc>
          <w:tcPr>
            <w:tcW w:w="850" w:type="dxa"/>
            <w:shd w:val="clear" w:color="auto" w:fill="C0C0C0"/>
          </w:tcPr>
          <w:p w:rsidR="001E3A3A" w:rsidRPr="00C54EFA" w:rsidRDefault="001E3A3A">
            <w:pPr>
              <w:pStyle w:val="af0"/>
              <w:widowControl w:val="0"/>
              <w:spacing w:before="0" w:line="240" w:lineRule="auto"/>
              <w:rPr>
                <w:rFonts w:hAnsi="宋体"/>
                <w:b/>
                <w:kern w:val="2"/>
                <w:szCs w:val="21"/>
              </w:rPr>
            </w:pPr>
            <w:r w:rsidRPr="00C54EFA">
              <w:rPr>
                <w:rFonts w:hAnsi="宋体"/>
                <w:b/>
                <w:kern w:val="2"/>
                <w:szCs w:val="21"/>
              </w:rPr>
              <w:t>位置</w:t>
            </w:r>
          </w:p>
        </w:tc>
        <w:tc>
          <w:tcPr>
            <w:tcW w:w="4536" w:type="dxa"/>
            <w:shd w:val="clear" w:color="auto" w:fill="C0C0C0"/>
          </w:tcPr>
          <w:p w:rsidR="001E3A3A" w:rsidRPr="00C54EFA" w:rsidRDefault="001E3A3A">
            <w:pPr>
              <w:pStyle w:val="af0"/>
              <w:widowControl w:val="0"/>
              <w:spacing w:before="0" w:line="240" w:lineRule="auto"/>
              <w:rPr>
                <w:rFonts w:hAnsi="宋体"/>
                <w:b/>
                <w:kern w:val="2"/>
                <w:szCs w:val="21"/>
              </w:rPr>
            </w:pPr>
            <w:r w:rsidRPr="00C54EFA">
              <w:rPr>
                <w:rFonts w:hAnsi="宋体"/>
                <w:b/>
                <w:kern w:val="2"/>
                <w:szCs w:val="21"/>
              </w:rPr>
              <w:t>数据项描述及代码表</w:t>
            </w:r>
          </w:p>
        </w:tc>
        <w:tc>
          <w:tcPr>
            <w:tcW w:w="709" w:type="dxa"/>
            <w:shd w:val="clear" w:color="auto" w:fill="C0C0C0"/>
          </w:tcPr>
          <w:p w:rsidR="001E3A3A" w:rsidRPr="00C54EFA" w:rsidRDefault="001E3A3A">
            <w:pPr>
              <w:jc w:val="center"/>
              <w:rPr>
                <w:rFonts w:ascii="宋体" w:hAnsi="宋体"/>
                <w:b/>
                <w:sz w:val="21"/>
                <w:szCs w:val="21"/>
              </w:rPr>
            </w:pPr>
            <w:r w:rsidRPr="00C54EFA">
              <w:rPr>
                <w:rFonts w:ascii="宋体" w:hAnsi="宋体"/>
                <w:b/>
                <w:sz w:val="21"/>
                <w:szCs w:val="21"/>
              </w:rPr>
              <w:t>状态</w:t>
            </w:r>
          </w:p>
        </w:tc>
      </w:tr>
      <w:tr w:rsidR="001E3A3A" w:rsidTr="004B00AA">
        <w:trPr>
          <w:trHeight w:val="312"/>
          <w:tblHeader/>
          <w:jc w:val="center"/>
        </w:trPr>
        <w:tc>
          <w:tcPr>
            <w:tcW w:w="1695" w:type="dxa"/>
          </w:tcPr>
          <w:p w:rsidR="001E3A3A" w:rsidRPr="00891AD4" w:rsidRDefault="001E3A3A">
            <w:pPr>
              <w:rPr>
                <w:rFonts w:ascii="宋体" w:hAnsi="宋体"/>
                <w:sz w:val="21"/>
                <w:szCs w:val="21"/>
              </w:rPr>
            </w:pPr>
            <w:r w:rsidRPr="00891AD4">
              <w:rPr>
                <w:rFonts w:ascii="宋体" w:hAnsi="宋体" w:hint="eastAsia"/>
                <w:sz w:val="21"/>
                <w:szCs w:val="21"/>
              </w:rPr>
              <w:t>报文头标识</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AN</w:t>
            </w:r>
          </w:p>
        </w:tc>
        <w:tc>
          <w:tcPr>
            <w:tcW w:w="644" w:type="dxa"/>
          </w:tcPr>
          <w:p w:rsidR="001E3A3A" w:rsidRPr="00891AD4" w:rsidRDefault="001E3A3A">
            <w:pPr>
              <w:jc w:val="center"/>
              <w:rPr>
                <w:rFonts w:ascii="宋体" w:hAnsi="宋体"/>
                <w:sz w:val="21"/>
                <w:szCs w:val="21"/>
              </w:rPr>
            </w:pPr>
            <w:r w:rsidRPr="00891AD4">
              <w:rPr>
                <w:rFonts w:ascii="宋体" w:hAnsi="宋体" w:hint="eastAsia"/>
                <w:sz w:val="21"/>
                <w:szCs w:val="21"/>
              </w:rPr>
              <w:t>1</w:t>
            </w:r>
          </w:p>
        </w:tc>
        <w:tc>
          <w:tcPr>
            <w:tcW w:w="850" w:type="dxa"/>
          </w:tcPr>
          <w:p w:rsidR="001E3A3A" w:rsidRPr="00891AD4" w:rsidRDefault="001E3A3A">
            <w:pPr>
              <w:jc w:val="center"/>
              <w:rPr>
                <w:rFonts w:ascii="宋体" w:hAnsi="宋体" w:cs="宋体"/>
                <w:sz w:val="21"/>
                <w:szCs w:val="21"/>
              </w:rPr>
            </w:pPr>
            <w:r w:rsidRPr="00891AD4">
              <w:rPr>
                <w:rFonts w:ascii="宋体" w:hAnsi="宋体" w:hint="eastAsia"/>
                <w:sz w:val="21"/>
                <w:szCs w:val="21"/>
              </w:rPr>
              <w:t>1-1</w:t>
            </w:r>
          </w:p>
        </w:tc>
        <w:tc>
          <w:tcPr>
            <w:tcW w:w="4536" w:type="dxa"/>
          </w:tcPr>
          <w:p w:rsidR="001E3A3A" w:rsidRPr="00891AD4" w:rsidRDefault="001E3A3A">
            <w:pPr>
              <w:rPr>
                <w:rFonts w:ascii="宋体" w:hAnsi="宋体"/>
                <w:sz w:val="21"/>
                <w:szCs w:val="21"/>
              </w:rPr>
            </w:pPr>
            <w:r w:rsidRPr="00891AD4">
              <w:rPr>
                <w:rFonts w:ascii="宋体" w:hAnsi="宋体" w:hint="eastAsia"/>
                <w:sz w:val="21"/>
                <w:szCs w:val="21"/>
              </w:rPr>
              <w:t>填“A”表示本行为报文头。</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M</w:t>
            </w:r>
          </w:p>
        </w:tc>
      </w:tr>
      <w:tr w:rsidR="001E3A3A" w:rsidTr="004B00AA">
        <w:trPr>
          <w:trHeight w:val="20"/>
          <w:tblHeader/>
          <w:jc w:val="center"/>
        </w:trPr>
        <w:tc>
          <w:tcPr>
            <w:tcW w:w="1695" w:type="dxa"/>
          </w:tcPr>
          <w:p w:rsidR="001E3A3A" w:rsidRPr="00891AD4" w:rsidRDefault="001E3A3A">
            <w:pPr>
              <w:rPr>
                <w:rFonts w:ascii="宋体" w:hAnsi="宋体"/>
                <w:sz w:val="21"/>
                <w:szCs w:val="21"/>
              </w:rPr>
            </w:pPr>
            <w:r w:rsidRPr="00891AD4">
              <w:rPr>
                <w:rFonts w:ascii="宋体" w:hAnsi="宋体" w:hint="eastAsia"/>
                <w:sz w:val="21"/>
                <w:szCs w:val="21"/>
              </w:rPr>
              <w:lastRenderedPageBreak/>
              <w:t>报文格式</w:t>
            </w:r>
            <w:r w:rsidRPr="00891AD4">
              <w:rPr>
                <w:rFonts w:ascii="宋体" w:hAnsi="宋体"/>
                <w:sz w:val="21"/>
                <w:szCs w:val="21"/>
              </w:rPr>
              <w:t>版本号</w:t>
            </w:r>
          </w:p>
        </w:tc>
        <w:tc>
          <w:tcPr>
            <w:tcW w:w="709" w:type="dxa"/>
          </w:tcPr>
          <w:p w:rsidR="001E3A3A" w:rsidRPr="00891AD4" w:rsidRDefault="001E3A3A">
            <w:pPr>
              <w:jc w:val="center"/>
              <w:rPr>
                <w:rFonts w:ascii="宋体" w:hAnsi="宋体"/>
                <w:sz w:val="21"/>
                <w:szCs w:val="21"/>
              </w:rPr>
            </w:pPr>
            <w:r w:rsidRPr="00891AD4">
              <w:rPr>
                <w:rFonts w:ascii="宋体" w:hAnsi="宋体"/>
                <w:sz w:val="21"/>
                <w:szCs w:val="21"/>
              </w:rPr>
              <w:t>AN</w:t>
            </w:r>
          </w:p>
        </w:tc>
        <w:tc>
          <w:tcPr>
            <w:tcW w:w="644" w:type="dxa"/>
          </w:tcPr>
          <w:p w:rsidR="001E3A3A" w:rsidRPr="00891AD4" w:rsidRDefault="001E3A3A">
            <w:pPr>
              <w:jc w:val="center"/>
              <w:rPr>
                <w:rFonts w:ascii="宋体" w:hAnsi="宋体"/>
                <w:sz w:val="21"/>
                <w:szCs w:val="21"/>
              </w:rPr>
            </w:pPr>
            <w:r w:rsidRPr="00891AD4">
              <w:rPr>
                <w:rFonts w:ascii="宋体" w:hAnsi="宋体" w:hint="eastAsia"/>
                <w:sz w:val="21"/>
                <w:szCs w:val="21"/>
              </w:rPr>
              <w:t>3</w:t>
            </w:r>
          </w:p>
        </w:tc>
        <w:tc>
          <w:tcPr>
            <w:tcW w:w="850" w:type="dxa"/>
          </w:tcPr>
          <w:p w:rsidR="001E3A3A" w:rsidRPr="00891AD4" w:rsidRDefault="001E3A3A">
            <w:pPr>
              <w:jc w:val="center"/>
              <w:rPr>
                <w:rFonts w:ascii="宋体" w:hAnsi="宋体" w:cs="宋体"/>
                <w:sz w:val="21"/>
                <w:szCs w:val="21"/>
              </w:rPr>
            </w:pPr>
            <w:r w:rsidRPr="00891AD4">
              <w:rPr>
                <w:rFonts w:ascii="宋体" w:hAnsi="宋体" w:hint="eastAsia"/>
                <w:sz w:val="21"/>
                <w:szCs w:val="21"/>
              </w:rPr>
              <w:t>2-4</w:t>
            </w:r>
          </w:p>
        </w:tc>
        <w:tc>
          <w:tcPr>
            <w:tcW w:w="4536" w:type="dxa"/>
          </w:tcPr>
          <w:p w:rsidR="001E3A3A" w:rsidRPr="00891AD4" w:rsidRDefault="001E3A3A" w:rsidP="007544E5">
            <w:pPr>
              <w:rPr>
                <w:rFonts w:ascii="宋体" w:hAnsi="宋体"/>
                <w:sz w:val="21"/>
                <w:szCs w:val="21"/>
              </w:rPr>
            </w:pPr>
            <w:r w:rsidRPr="00891AD4">
              <w:rPr>
                <w:rFonts w:ascii="宋体" w:hAnsi="宋体"/>
                <w:sz w:val="21"/>
                <w:szCs w:val="21"/>
              </w:rPr>
              <w:t>格式为N.N</w:t>
            </w:r>
            <w:r w:rsidRPr="00891AD4">
              <w:rPr>
                <w:rFonts w:ascii="宋体" w:hAnsi="宋体" w:hint="eastAsia"/>
                <w:sz w:val="21"/>
                <w:szCs w:val="21"/>
              </w:rPr>
              <w:t>，是指</w:t>
            </w:r>
            <w:r w:rsidRPr="00891AD4">
              <w:rPr>
                <w:rFonts w:ascii="宋体" w:hAnsi="宋体"/>
                <w:sz w:val="21"/>
                <w:szCs w:val="21"/>
              </w:rPr>
              <w:t>当前使用的征信机构制定的报文格式的版本号。</w:t>
            </w:r>
            <w:r w:rsidRPr="00891AD4">
              <w:rPr>
                <w:rFonts w:ascii="宋体" w:hAnsi="宋体" w:hint="eastAsia"/>
                <w:sz w:val="21"/>
                <w:szCs w:val="21"/>
              </w:rPr>
              <w:t>与上报报文的版本号相同。</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M</w:t>
            </w:r>
          </w:p>
        </w:tc>
      </w:tr>
      <w:tr w:rsidR="001E3A3A" w:rsidTr="004B00AA">
        <w:trPr>
          <w:trHeight w:val="576"/>
          <w:tblHeader/>
          <w:jc w:val="center"/>
        </w:trPr>
        <w:tc>
          <w:tcPr>
            <w:tcW w:w="1695" w:type="dxa"/>
          </w:tcPr>
          <w:p w:rsidR="001E3A3A" w:rsidRPr="00891AD4" w:rsidRDefault="001E3A3A">
            <w:pPr>
              <w:rPr>
                <w:rFonts w:ascii="宋体" w:hAnsi="宋体"/>
                <w:sz w:val="21"/>
                <w:szCs w:val="21"/>
              </w:rPr>
            </w:pPr>
            <w:r w:rsidRPr="00891AD4">
              <w:rPr>
                <w:rFonts w:ascii="宋体" w:hAnsi="宋体"/>
                <w:sz w:val="21"/>
                <w:szCs w:val="21"/>
              </w:rPr>
              <w:t>报文生成时间</w:t>
            </w:r>
          </w:p>
        </w:tc>
        <w:tc>
          <w:tcPr>
            <w:tcW w:w="709" w:type="dxa"/>
          </w:tcPr>
          <w:p w:rsidR="001E3A3A" w:rsidRPr="00891AD4" w:rsidRDefault="001E3A3A">
            <w:pPr>
              <w:jc w:val="center"/>
              <w:rPr>
                <w:rFonts w:ascii="宋体" w:hAnsi="宋体"/>
                <w:sz w:val="21"/>
                <w:szCs w:val="21"/>
              </w:rPr>
            </w:pPr>
            <w:r w:rsidRPr="00891AD4">
              <w:rPr>
                <w:rFonts w:ascii="宋体" w:hAnsi="宋体"/>
                <w:sz w:val="21"/>
                <w:szCs w:val="21"/>
              </w:rPr>
              <w:t>N</w:t>
            </w:r>
          </w:p>
        </w:tc>
        <w:tc>
          <w:tcPr>
            <w:tcW w:w="644" w:type="dxa"/>
          </w:tcPr>
          <w:p w:rsidR="001E3A3A" w:rsidRPr="00891AD4" w:rsidRDefault="001E3A3A">
            <w:pPr>
              <w:jc w:val="center"/>
              <w:rPr>
                <w:rFonts w:ascii="宋体" w:hAnsi="宋体"/>
                <w:sz w:val="21"/>
                <w:szCs w:val="21"/>
              </w:rPr>
            </w:pPr>
            <w:r w:rsidRPr="00891AD4">
              <w:rPr>
                <w:rFonts w:ascii="宋体" w:hAnsi="宋体" w:hint="eastAsia"/>
                <w:sz w:val="21"/>
                <w:szCs w:val="21"/>
              </w:rPr>
              <w:t>14</w:t>
            </w:r>
          </w:p>
        </w:tc>
        <w:tc>
          <w:tcPr>
            <w:tcW w:w="850" w:type="dxa"/>
          </w:tcPr>
          <w:p w:rsidR="001E3A3A" w:rsidRPr="00891AD4" w:rsidRDefault="001E3A3A" w:rsidP="002323F0">
            <w:pPr>
              <w:jc w:val="center"/>
              <w:rPr>
                <w:rFonts w:ascii="宋体" w:hAnsi="宋体" w:cs="宋体"/>
                <w:sz w:val="21"/>
                <w:szCs w:val="21"/>
              </w:rPr>
            </w:pPr>
            <w:r w:rsidRPr="00891AD4">
              <w:rPr>
                <w:rFonts w:ascii="宋体" w:hAnsi="宋体" w:hint="eastAsia"/>
                <w:sz w:val="21"/>
                <w:szCs w:val="21"/>
              </w:rPr>
              <w:t>5-18</w:t>
            </w:r>
          </w:p>
        </w:tc>
        <w:tc>
          <w:tcPr>
            <w:tcW w:w="4536" w:type="dxa"/>
          </w:tcPr>
          <w:p w:rsidR="001E3A3A" w:rsidRPr="00891AD4" w:rsidRDefault="001E3A3A">
            <w:pPr>
              <w:rPr>
                <w:rFonts w:ascii="宋体" w:hAnsi="宋体"/>
                <w:sz w:val="21"/>
                <w:szCs w:val="21"/>
              </w:rPr>
            </w:pPr>
            <w:r w:rsidRPr="00891AD4">
              <w:rPr>
                <w:rFonts w:ascii="宋体" w:hAnsi="宋体"/>
                <w:sz w:val="21"/>
                <w:szCs w:val="21"/>
              </w:rPr>
              <w:t>生成</w:t>
            </w:r>
            <w:r w:rsidRPr="00891AD4">
              <w:rPr>
                <w:rFonts w:ascii="宋体" w:hAnsi="宋体" w:hint="eastAsia"/>
                <w:sz w:val="21"/>
                <w:szCs w:val="21"/>
              </w:rPr>
              <w:t>反馈</w:t>
            </w:r>
            <w:r w:rsidRPr="00891AD4">
              <w:rPr>
                <w:rFonts w:ascii="宋体" w:hAnsi="宋体"/>
                <w:sz w:val="21"/>
                <w:szCs w:val="21"/>
              </w:rPr>
              <w:t>报文的时间，精确到秒。格式为YYYYMMDDHHMMSS。</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M</w:t>
            </w:r>
          </w:p>
        </w:tc>
      </w:tr>
      <w:tr w:rsidR="001E3A3A" w:rsidTr="004B00AA">
        <w:trPr>
          <w:trHeight w:val="576"/>
          <w:tblHeader/>
          <w:jc w:val="center"/>
        </w:trPr>
        <w:tc>
          <w:tcPr>
            <w:tcW w:w="1695" w:type="dxa"/>
          </w:tcPr>
          <w:p w:rsidR="001E3A3A" w:rsidRPr="00891AD4" w:rsidRDefault="001E3A3A" w:rsidP="00737827">
            <w:pPr>
              <w:rPr>
                <w:rFonts w:ascii="宋体" w:hAnsi="宋体"/>
                <w:sz w:val="21"/>
                <w:szCs w:val="21"/>
              </w:rPr>
            </w:pPr>
            <w:r w:rsidRPr="00891AD4">
              <w:rPr>
                <w:rFonts w:ascii="宋体" w:hAnsi="宋体" w:hint="eastAsia"/>
                <w:sz w:val="21"/>
                <w:szCs w:val="21"/>
              </w:rPr>
              <w:t>报文类型</w:t>
            </w:r>
          </w:p>
        </w:tc>
        <w:tc>
          <w:tcPr>
            <w:tcW w:w="709" w:type="dxa"/>
          </w:tcPr>
          <w:p w:rsidR="001E3A3A" w:rsidRPr="00891AD4" w:rsidRDefault="001E3A3A" w:rsidP="00737827">
            <w:pPr>
              <w:jc w:val="center"/>
              <w:rPr>
                <w:rFonts w:ascii="宋体" w:hAnsi="宋体"/>
                <w:sz w:val="21"/>
                <w:szCs w:val="21"/>
              </w:rPr>
            </w:pPr>
            <w:r w:rsidRPr="00891AD4">
              <w:rPr>
                <w:rFonts w:ascii="宋体" w:hAnsi="宋体" w:hint="eastAsia"/>
                <w:sz w:val="21"/>
                <w:szCs w:val="21"/>
              </w:rPr>
              <w:t>N</w:t>
            </w:r>
          </w:p>
        </w:tc>
        <w:tc>
          <w:tcPr>
            <w:tcW w:w="644" w:type="dxa"/>
          </w:tcPr>
          <w:p w:rsidR="001E3A3A" w:rsidRPr="00891AD4" w:rsidRDefault="001E3A3A" w:rsidP="00737827">
            <w:pPr>
              <w:jc w:val="center"/>
              <w:rPr>
                <w:rFonts w:ascii="宋体" w:hAnsi="宋体"/>
                <w:sz w:val="21"/>
                <w:szCs w:val="21"/>
              </w:rPr>
            </w:pPr>
            <w:r w:rsidRPr="00891AD4">
              <w:rPr>
                <w:rFonts w:ascii="宋体" w:hAnsi="宋体" w:hint="eastAsia"/>
                <w:sz w:val="21"/>
                <w:szCs w:val="21"/>
              </w:rPr>
              <w:t>2</w:t>
            </w:r>
          </w:p>
        </w:tc>
        <w:tc>
          <w:tcPr>
            <w:tcW w:w="850" w:type="dxa"/>
          </w:tcPr>
          <w:p w:rsidR="001E3A3A" w:rsidRPr="00891AD4" w:rsidRDefault="001E3A3A" w:rsidP="002323F0">
            <w:pPr>
              <w:jc w:val="center"/>
              <w:rPr>
                <w:rFonts w:ascii="宋体" w:hAnsi="宋体" w:cs="宋体"/>
                <w:sz w:val="21"/>
                <w:szCs w:val="21"/>
              </w:rPr>
            </w:pPr>
            <w:r w:rsidRPr="00891AD4">
              <w:rPr>
                <w:rFonts w:ascii="宋体" w:hAnsi="宋体" w:hint="eastAsia"/>
                <w:sz w:val="21"/>
                <w:szCs w:val="21"/>
              </w:rPr>
              <w:t>19-20</w:t>
            </w:r>
          </w:p>
        </w:tc>
        <w:tc>
          <w:tcPr>
            <w:tcW w:w="4536" w:type="dxa"/>
          </w:tcPr>
          <w:p w:rsidR="001E3A3A" w:rsidRPr="00891AD4" w:rsidRDefault="001E3A3A" w:rsidP="00737827">
            <w:pPr>
              <w:rPr>
                <w:rFonts w:ascii="宋体" w:hAnsi="宋体"/>
                <w:sz w:val="21"/>
                <w:szCs w:val="21"/>
              </w:rPr>
            </w:pPr>
            <w:r w:rsidRPr="00891AD4">
              <w:rPr>
                <w:rFonts w:ascii="宋体" w:hAnsi="宋体" w:hint="eastAsia"/>
                <w:sz w:val="21"/>
                <w:szCs w:val="21"/>
              </w:rPr>
              <w:t>本反馈报文对应的采集报文的类型，从采集报文获取该信息。</w:t>
            </w:r>
          </w:p>
          <w:p w:rsidR="001E3A3A" w:rsidRDefault="0093698E" w:rsidP="00D84DC0">
            <w:pPr>
              <w:ind w:firstLineChars="100" w:firstLine="210"/>
              <w:rPr>
                <w:rFonts w:ascii="宋体" w:hAnsi="宋体"/>
                <w:sz w:val="21"/>
                <w:szCs w:val="21"/>
              </w:rPr>
            </w:pPr>
            <w:r>
              <w:rPr>
                <w:rFonts w:ascii="宋体" w:hAnsi="宋体" w:hint="eastAsia"/>
                <w:sz w:val="21"/>
                <w:szCs w:val="21"/>
              </w:rPr>
              <w:t xml:space="preserve"> </w:t>
            </w:r>
            <w:r w:rsidR="00396342">
              <w:rPr>
                <w:rFonts w:ascii="宋体" w:hAnsi="宋体" w:hint="eastAsia"/>
                <w:sz w:val="21"/>
                <w:szCs w:val="21"/>
              </w:rPr>
              <w:t>8</w:t>
            </w:r>
            <w:r w:rsidR="003E3F76" w:rsidRPr="00E327F9">
              <w:rPr>
                <w:rFonts w:ascii="宋体" w:hAnsi="宋体" w:hint="eastAsia"/>
                <w:sz w:val="21"/>
                <w:szCs w:val="21"/>
              </w:rPr>
              <w:t>1</w:t>
            </w:r>
            <w:r w:rsidR="003E3F76">
              <w:rPr>
                <w:rFonts w:ascii="宋体" w:hAnsi="宋体" w:hint="eastAsia"/>
                <w:sz w:val="21"/>
                <w:szCs w:val="21"/>
              </w:rPr>
              <w:t>-信用保证保险</w:t>
            </w:r>
            <w:r w:rsidR="003E3F76" w:rsidRPr="00E327F9">
              <w:rPr>
                <w:rFonts w:ascii="宋体" w:hAnsi="宋体" w:hint="eastAsia"/>
                <w:sz w:val="21"/>
                <w:szCs w:val="21"/>
              </w:rPr>
              <w:t>业务信息</w:t>
            </w:r>
            <w:r w:rsidR="00961173">
              <w:rPr>
                <w:rFonts w:ascii="宋体" w:hAnsi="宋体" w:hint="eastAsia"/>
                <w:sz w:val="21"/>
                <w:szCs w:val="21"/>
              </w:rPr>
              <w:t>正常</w:t>
            </w:r>
            <w:r w:rsidR="003E3F76" w:rsidRPr="00E327F9">
              <w:rPr>
                <w:rFonts w:ascii="宋体" w:hAnsi="宋体" w:hint="eastAsia"/>
                <w:sz w:val="21"/>
                <w:szCs w:val="21"/>
              </w:rPr>
              <w:t>报文；</w:t>
            </w:r>
          </w:p>
          <w:p w:rsidR="00961173" w:rsidRDefault="0093698E" w:rsidP="00961173">
            <w:pPr>
              <w:ind w:firstLineChars="100" w:firstLine="210"/>
              <w:rPr>
                <w:rFonts w:ascii="宋体" w:hAnsi="宋体"/>
                <w:sz w:val="21"/>
                <w:szCs w:val="21"/>
              </w:rPr>
            </w:pPr>
            <w:r>
              <w:rPr>
                <w:rFonts w:ascii="宋体" w:hAnsi="宋体" w:hint="eastAsia"/>
                <w:sz w:val="21"/>
                <w:szCs w:val="21"/>
              </w:rPr>
              <w:t xml:space="preserve"> </w:t>
            </w:r>
            <w:r w:rsidR="00396342">
              <w:rPr>
                <w:rFonts w:ascii="宋体" w:hAnsi="宋体" w:hint="eastAsia"/>
                <w:sz w:val="21"/>
                <w:szCs w:val="21"/>
              </w:rPr>
              <w:t>8</w:t>
            </w:r>
            <w:r w:rsidR="00961173">
              <w:rPr>
                <w:rFonts w:ascii="宋体" w:hAnsi="宋体" w:hint="eastAsia"/>
                <w:sz w:val="21"/>
                <w:szCs w:val="21"/>
              </w:rPr>
              <w:t>2-信用保证保险</w:t>
            </w:r>
            <w:r w:rsidR="00961173" w:rsidRPr="00E327F9">
              <w:rPr>
                <w:rFonts w:ascii="宋体" w:hAnsi="宋体" w:hint="eastAsia"/>
                <w:sz w:val="21"/>
                <w:szCs w:val="21"/>
              </w:rPr>
              <w:t>业务信息</w:t>
            </w:r>
            <w:r w:rsidR="00F5439D">
              <w:rPr>
                <w:rFonts w:ascii="宋体" w:hAnsi="宋体" w:hint="eastAsia"/>
                <w:sz w:val="21"/>
                <w:szCs w:val="21"/>
              </w:rPr>
              <w:t>标识变更</w:t>
            </w:r>
            <w:r w:rsidR="00F5439D" w:rsidRPr="00E327F9">
              <w:rPr>
                <w:rFonts w:ascii="宋体" w:hAnsi="宋体" w:hint="eastAsia"/>
                <w:sz w:val="21"/>
                <w:szCs w:val="21"/>
              </w:rPr>
              <w:t>报文</w:t>
            </w:r>
            <w:r w:rsidR="00961173" w:rsidRPr="00E327F9">
              <w:rPr>
                <w:rFonts w:ascii="宋体" w:hAnsi="宋体" w:hint="eastAsia"/>
                <w:sz w:val="21"/>
                <w:szCs w:val="21"/>
              </w:rPr>
              <w:t>；</w:t>
            </w:r>
          </w:p>
          <w:p w:rsidR="00961173" w:rsidRPr="00891AD4" w:rsidRDefault="0093698E" w:rsidP="00396342">
            <w:pPr>
              <w:ind w:firstLineChars="100" w:firstLine="210"/>
              <w:rPr>
                <w:rFonts w:ascii="宋体" w:hAnsi="宋体"/>
                <w:sz w:val="21"/>
                <w:szCs w:val="21"/>
              </w:rPr>
            </w:pPr>
            <w:r>
              <w:rPr>
                <w:rFonts w:ascii="宋体" w:hAnsi="宋体" w:hint="eastAsia"/>
                <w:sz w:val="21"/>
                <w:szCs w:val="21"/>
              </w:rPr>
              <w:t xml:space="preserve"> </w:t>
            </w:r>
            <w:r w:rsidR="00396342">
              <w:rPr>
                <w:rFonts w:ascii="宋体" w:hAnsi="宋体" w:hint="eastAsia"/>
                <w:sz w:val="21"/>
                <w:szCs w:val="21"/>
              </w:rPr>
              <w:t>8</w:t>
            </w:r>
            <w:r w:rsidR="00961173">
              <w:rPr>
                <w:rFonts w:ascii="宋体" w:hAnsi="宋体" w:hint="eastAsia"/>
                <w:sz w:val="21"/>
                <w:szCs w:val="21"/>
              </w:rPr>
              <w:t>3-信用保证保险</w:t>
            </w:r>
            <w:r w:rsidR="00961173" w:rsidRPr="00E327F9">
              <w:rPr>
                <w:rFonts w:ascii="宋体" w:hAnsi="宋体" w:hint="eastAsia"/>
                <w:sz w:val="21"/>
                <w:szCs w:val="21"/>
              </w:rPr>
              <w:t>业务信息</w:t>
            </w:r>
            <w:r w:rsidR="00F5439D">
              <w:rPr>
                <w:rFonts w:ascii="宋体" w:hAnsi="宋体" w:hint="eastAsia"/>
                <w:sz w:val="21"/>
                <w:szCs w:val="21"/>
              </w:rPr>
              <w:t>删除</w:t>
            </w:r>
            <w:r w:rsidR="00F5439D" w:rsidRPr="00E327F9">
              <w:rPr>
                <w:rFonts w:ascii="宋体" w:hAnsi="宋体" w:hint="eastAsia"/>
                <w:sz w:val="21"/>
                <w:szCs w:val="21"/>
              </w:rPr>
              <w:t>报文</w:t>
            </w:r>
            <w:r w:rsidR="00961173">
              <w:rPr>
                <w:rFonts w:ascii="宋体" w:hAnsi="宋体" w:hint="eastAsia"/>
                <w:sz w:val="21"/>
                <w:szCs w:val="21"/>
              </w:rPr>
              <w:t>。</w:t>
            </w:r>
          </w:p>
        </w:tc>
        <w:tc>
          <w:tcPr>
            <w:tcW w:w="709" w:type="dxa"/>
          </w:tcPr>
          <w:p w:rsidR="001E3A3A" w:rsidRPr="00891AD4" w:rsidRDefault="001E3A3A" w:rsidP="00737827">
            <w:pPr>
              <w:jc w:val="center"/>
              <w:rPr>
                <w:rFonts w:ascii="宋体" w:hAnsi="宋体"/>
                <w:sz w:val="21"/>
                <w:szCs w:val="21"/>
              </w:rPr>
            </w:pPr>
            <w:r w:rsidRPr="00891AD4">
              <w:rPr>
                <w:rFonts w:ascii="宋体" w:hAnsi="宋体" w:hint="eastAsia"/>
                <w:sz w:val="21"/>
                <w:szCs w:val="21"/>
              </w:rPr>
              <w:t>M</w:t>
            </w:r>
          </w:p>
        </w:tc>
      </w:tr>
      <w:tr w:rsidR="001E3A3A" w:rsidTr="004B00AA">
        <w:trPr>
          <w:trHeight w:val="183"/>
          <w:tblHeader/>
          <w:jc w:val="center"/>
        </w:trPr>
        <w:tc>
          <w:tcPr>
            <w:tcW w:w="1695" w:type="dxa"/>
          </w:tcPr>
          <w:p w:rsidR="001E3A3A" w:rsidRPr="00891AD4" w:rsidRDefault="001E3A3A" w:rsidP="00FD42EB">
            <w:pPr>
              <w:rPr>
                <w:rFonts w:ascii="宋体" w:hAnsi="宋体"/>
                <w:sz w:val="21"/>
                <w:szCs w:val="21"/>
              </w:rPr>
            </w:pPr>
            <w:r w:rsidRPr="00891AD4">
              <w:rPr>
                <w:rFonts w:ascii="宋体" w:hAnsi="宋体" w:hint="eastAsia"/>
                <w:sz w:val="21"/>
                <w:szCs w:val="21"/>
              </w:rPr>
              <w:t>出错报文名</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AN</w:t>
            </w:r>
          </w:p>
        </w:tc>
        <w:tc>
          <w:tcPr>
            <w:tcW w:w="644" w:type="dxa"/>
          </w:tcPr>
          <w:p w:rsidR="001E3A3A" w:rsidRPr="00891AD4" w:rsidRDefault="001E3A3A">
            <w:pPr>
              <w:jc w:val="center"/>
              <w:rPr>
                <w:rFonts w:ascii="宋体" w:hAnsi="宋体"/>
                <w:sz w:val="21"/>
                <w:szCs w:val="21"/>
              </w:rPr>
            </w:pPr>
            <w:r w:rsidRPr="00891AD4">
              <w:rPr>
                <w:rFonts w:ascii="宋体" w:hAnsi="宋体" w:hint="eastAsia"/>
                <w:sz w:val="21"/>
                <w:szCs w:val="21"/>
              </w:rPr>
              <w:t>28</w:t>
            </w:r>
          </w:p>
        </w:tc>
        <w:tc>
          <w:tcPr>
            <w:tcW w:w="850" w:type="dxa"/>
          </w:tcPr>
          <w:p w:rsidR="001E3A3A" w:rsidRPr="00891AD4" w:rsidRDefault="001E3A3A" w:rsidP="002323F0">
            <w:pPr>
              <w:jc w:val="center"/>
              <w:rPr>
                <w:rFonts w:ascii="宋体" w:hAnsi="宋体" w:cs="宋体"/>
                <w:sz w:val="21"/>
                <w:szCs w:val="21"/>
              </w:rPr>
            </w:pPr>
            <w:r w:rsidRPr="00891AD4">
              <w:rPr>
                <w:rFonts w:ascii="宋体" w:hAnsi="宋体" w:hint="eastAsia"/>
                <w:sz w:val="21"/>
                <w:szCs w:val="21"/>
              </w:rPr>
              <w:t>21-48</w:t>
            </w:r>
          </w:p>
        </w:tc>
        <w:tc>
          <w:tcPr>
            <w:tcW w:w="4536" w:type="dxa"/>
          </w:tcPr>
          <w:p w:rsidR="001E3A3A" w:rsidRPr="00891AD4" w:rsidRDefault="001E3A3A" w:rsidP="00FD42EB">
            <w:pPr>
              <w:rPr>
                <w:rFonts w:ascii="宋体" w:hAnsi="宋体"/>
                <w:sz w:val="21"/>
                <w:szCs w:val="21"/>
              </w:rPr>
            </w:pPr>
            <w:r w:rsidRPr="00891AD4">
              <w:rPr>
                <w:rFonts w:ascii="宋体" w:hAnsi="宋体" w:hint="eastAsia"/>
                <w:sz w:val="21"/>
                <w:szCs w:val="21"/>
              </w:rPr>
              <w:t>本次出错的报文名。</w:t>
            </w:r>
          </w:p>
        </w:tc>
        <w:tc>
          <w:tcPr>
            <w:tcW w:w="709" w:type="dxa"/>
          </w:tcPr>
          <w:p w:rsidR="001E3A3A" w:rsidRPr="00891AD4" w:rsidRDefault="001E3A3A">
            <w:pPr>
              <w:jc w:val="center"/>
              <w:rPr>
                <w:rFonts w:ascii="宋体" w:hAnsi="宋体"/>
                <w:sz w:val="21"/>
                <w:szCs w:val="21"/>
              </w:rPr>
            </w:pPr>
            <w:r w:rsidRPr="00891AD4">
              <w:rPr>
                <w:rFonts w:ascii="宋体" w:hAnsi="宋体" w:hint="eastAsia"/>
                <w:sz w:val="21"/>
                <w:szCs w:val="21"/>
              </w:rPr>
              <w:t>M</w:t>
            </w:r>
          </w:p>
        </w:tc>
      </w:tr>
    </w:tbl>
    <w:p w:rsidR="00247A8C" w:rsidRPr="00023C1D" w:rsidRDefault="004B775E" w:rsidP="00023C1D">
      <w:pPr>
        <w:pStyle w:val="2"/>
        <w:spacing w:before="100" w:beforeAutospacing="1" w:after="100" w:afterAutospacing="1" w:line="240" w:lineRule="auto"/>
        <w:ind w:leftChars="200" w:left="480"/>
        <w:rPr>
          <w:rFonts w:ascii="宋体" w:eastAsia="宋体" w:hAnsi="宋体"/>
          <w:sz w:val="28"/>
          <w:szCs w:val="28"/>
        </w:rPr>
      </w:pPr>
      <w:bookmarkStart w:id="87" w:name="_Toc334002667"/>
      <w:r>
        <w:rPr>
          <w:rFonts w:ascii="宋体" w:eastAsia="宋体" w:hAnsi="宋体" w:hint="eastAsia"/>
          <w:sz w:val="28"/>
          <w:szCs w:val="28"/>
        </w:rPr>
        <w:t>7</w:t>
      </w:r>
      <w:r w:rsidR="00247A8C" w:rsidRPr="00023C1D">
        <w:rPr>
          <w:rFonts w:ascii="宋体" w:eastAsia="宋体" w:hAnsi="宋体" w:hint="eastAsia"/>
          <w:sz w:val="28"/>
          <w:szCs w:val="28"/>
        </w:rPr>
        <w:t>.2报文体</w:t>
      </w:r>
      <w:bookmarkEnd w:id="87"/>
    </w:p>
    <w:p w:rsidR="00327101" w:rsidRDefault="0093698E" w:rsidP="0093698E">
      <w:pPr>
        <w:spacing w:line="360" w:lineRule="auto"/>
        <w:rPr>
          <w:rFonts w:ascii="宋体" w:hAnsi="宋体"/>
        </w:rPr>
      </w:pPr>
      <w:r>
        <w:rPr>
          <w:rFonts w:ascii="宋体" w:hAnsi="宋体" w:hint="eastAsia"/>
        </w:rPr>
        <w:t xml:space="preserve">    </w:t>
      </w:r>
      <w:r w:rsidR="00327101">
        <w:rPr>
          <w:rFonts w:ascii="宋体" w:hAnsi="宋体" w:hint="eastAsia"/>
        </w:rPr>
        <w:t>报文体由出错信息反馈记录构成，每条出错的信息记录对应一条出错信息反馈记录。反馈记录构成见表</w:t>
      </w:r>
      <w:r w:rsidR="00D84DC0">
        <w:rPr>
          <w:rFonts w:ascii="宋体" w:hAnsi="宋体" w:hint="eastAsia"/>
        </w:rPr>
        <w:t>1</w:t>
      </w:r>
      <w:r w:rsidR="004B775E">
        <w:rPr>
          <w:rFonts w:ascii="宋体" w:hAnsi="宋体" w:hint="eastAsia"/>
        </w:rPr>
        <w:t>8</w:t>
      </w:r>
      <w:r w:rsidR="00327101">
        <w:rPr>
          <w:rFonts w:ascii="宋体" w:hAnsi="宋体" w:hint="eastAsia"/>
        </w:rPr>
        <w:t>。</w:t>
      </w:r>
    </w:p>
    <w:p w:rsidR="001E3A3A" w:rsidRDefault="001E3A3A" w:rsidP="005C597D">
      <w:pPr>
        <w:widowControl w:val="0"/>
        <w:numPr>
          <w:ilvl w:val="0"/>
          <w:numId w:val="7"/>
        </w:numPr>
        <w:tabs>
          <w:tab w:val="num" w:pos="360"/>
        </w:tabs>
        <w:spacing w:line="360" w:lineRule="auto"/>
        <w:ind w:left="-680"/>
        <w:jc w:val="center"/>
        <w:rPr>
          <w:rFonts w:ascii="宋体" w:hAnsi="宋体"/>
          <w:b/>
        </w:rPr>
      </w:pPr>
      <w:bookmarkStart w:id="88" w:name="_Toc163354032"/>
      <w:bookmarkStart w:id="89" w:name="_Toc279580917"/>
      <w:bookmarkStart w:id="90" w:name="_Toc290909037"/>
      <w:bookmarkStart w:id="91" w:name="_Toc290909082"/>
      <w:r>
        <w:rPr>
          <w:rFonts w:ascii="宋体" w:hAnsi="宋体" w:hint="eastAsia"/>
          <w:b/>
        </w:rPr>
        <w:t xml:space="preserve">  信息记录组成</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6"/>
        <w:gridCol w:w="850"/>
        <w:gridCol w:w="709"/>
        <w:gridCol w:w="851"/>
        <w:gridCol w:w="4252"/>
        <w:gridCol w:w="834"/>
      </w:tblGrid>
      <w:tr w:rsidR="0055400E" w:rsidRPr="00B25713" w:rsidTr="007544E5">
        <w:trPr>
          <w:trHeight w:val="20"/>
          <w:tblHeader/>
          <w:jc w:val="center"/>
        </w:trPr>
        <w:tc>
          <w:tcPr>
            <w:tcW w:w="2026" w:type="dxa"/>
            <w:shd w:val="clear" w:color="auto" w:fill="C0C0C0"/>
          </w:tcPr>
          <w:p w:rsidR="0055400E" w:rsidRPr="007544E5" w:rsidRDefault="0055400E" w:rsidP="006C5DFD">
            <w:pPr>
              <w:pStyle w:val="af0"/>
              <w:widowControl w:val="0"/>
              <w:spacing w:before="0" w:line="240" w:lineRule="auto"/>
              <w:rPr>
                <w:rFonts w:hAnsi="宋体"/>
                <w:b/>
                <w:kern w:val="2"/>
                <w:szCs w:val="21"/>
              </w:rPr>
            </w:pPr>
            <w:r w:rsidRPr="007544E5">
              <w:rPr>
                <w:rFonts w:hAnsi="宋体"/>
                <w:b/>
                <w:kern w:val="2"/>
                <w:szCs w:val="21"/>
              </w:rPr>
              <w:t>数据项名称</w:t>
            </w:r>
          </w:p>
        </w:tc>
        <w:tc>
          <w:tcPr>
            <w:tcW w:w="850" w:type="dxa"/>
            <w:shd w:val="clear" w:color="auto" w:fill="C0C0C0"/>
          </w:tcPr>
          <w:p w:rsidR="0055400E" w:rsidRPr="007544E5" w:rsidRDefault="0055400E" w:rsidP="006C5DFD">
            <w:pPr>
              <w:pStyle w:val="af9"/>
              <w:pBdr>
                <w:bottom w:val="none" w:sz="0" w:space="0" w:color="auto"/>
              </w:pBdr>
              <w:tabs>
                <w:tab w:val="clear" w:pos="4153"/>
                <w:tab w:val="clear" w:pos="8306"/>
              </w:tabs>
              <w:snapToGrid/>
              <w:rPr>
                <w:rFonts w:ascii="宋体" w:hAnsi="宋体"/>
                <w:b/>
                <w:sz w:val="21"/>
                <w:szCs w:val="21"/>
              </w:rPr>
            </w:pPr>
            <w:r w:rsidRPr="007544E5">
              <w:rPr>
                <w:rFonts w:ascii="宋体" w:hAnsi="宋体"/>
                <w:b/>
                <w:sz w:val="21"/>
                <w:szCs w:val="21"/>
              </w:rPr>
              <w:t>类型</w:t>
            </w:r>
          </w:p>
        </w:tc>
        <w:tc>
          <w:tcPr>
            <w:tcW w:w="709" w:type="dxa"/>
            <w:shd w:val="clear" w:color="auto" w:fill="C0C0C0"/>
          </w:tcPr>
          <w:p w:rsidR="0055400E" w:rsidRPr="007544E5" w:rsidRDefault="0055400E" w:rsidP="006C5DFD">
            <w:pPr>
              <w:jc w:val="center"/>
              <w:rPr>
                <w:rFonts w:ascii="宋体" w:hAnsi="宋体"/>
                <w:b/>
                <w:sz w:val="21"/>
                <w:szCs w:val="21"/>
              </w:rPr>
            </w:pPr>
            <w:r w:rsidRPr="007544E5">
              <w:rPr>
                <w:rFonts w:ascii="宋体" w:hAnsi="宋体"/>
                <w:b/>
                <w:sz w:val="21"/>
                <w:szCs w:val="21"/>
              </w:rPr>
              <w:t>长度</w:t>
            </w:r>
          </w:p>
        </w:tc>
        <w:tc>
          <w:tcPr>
            <w:tcW w:w="851" w:type="dxa"/>
            <w:shd w:val="clear" w:color="auto" w:fill="C0C0C0"/>
          </w:tcPr>
          <w:p w:rsidR="0055400E" w:rsidRPr="007544E5" w:rsidRDefault="0055400E" w:rsidP="006C5DFD">
            <w:pPr>
              <w:pStyle w:val="af0"/>
              <w:widowControl w:val="0"/>
              <w:spacing w:before="0" w:line="240" w:lineRule="auto"/>
              <w:rPr>
                <w:rFonts w:hAnsi="宋体"/>
                <w:b/>
                <w:kern w:val="2"/>
                <w:szCs w:val="21"/>
              </w:rPr>
            </w:pPr>
            <w:r w:rsidRPr="007544E5">
              <w:rPr>
                <w:rFonts w:hAnsi="宋体"/>
                <w:b/>
                <w:kern w:val="2"/>
                <w:szCs w:val="21"/>
              </w:rPr>
              <w:t>位置</w:t>
            </w:r>
          </w:p>
        </w:tc>
        <w:tc>
          <w:tcPr>
            <w:tcW w:w="4252" w:type="dxa"/>
            <w:shd w:val="clear" w:color="auto" w:fill="C0C0C0"/>
          </w:tcPr>
          <w:p w:rsidR="0055400E" w:rsidRPr="007544E5" w:rsidRDefault="0055400E" w:rsidP="006C5DFD">
            <w:pPr>
              <w:pStyle w:val="af0"/>
              <w:widowControl w:val="0"/>
              <w:spacing w:before="0" w:line="240" w:lineRule="auto"/>
              <w:rPr>
                <w:rFonts w:hAnsi="宋体"/>
                <w:b/>
                <w:kern w:val="2"/>
                <w:szCs w:val="21"/>
              </w:rPr>
            </w:pPr>
            <w:r w:rsidRPr="007544E5">
              <w:rPr>
                <w:rFonts w:hAnsi="宋体"/>
                <w:b/>
                <w:kern w:val="2"/>
                <w:szCs w:val="21"/>
              </w:rPr>
              <w:t>数据项描述及代码表</w:t>
            </w:r>
          </w:p>
        </w:tc>
        <w:tc>
          <w:tcPr>
            <w:tcW w:w="834" w:type="dxa"/>
            <w:shd w:val="clear" w:color="auto" w:fill="C0C0C0"/>
          </w:tcPr>
          <w:p w:rsidR="0055400E" w:rsidRPr="007544E5" w:rsidRDefault="0055400E" w:rsidP="006C5DFD">
            <w:pPr>
              <w:jc w:val="center"/>
              <w:rPr>
                <w:rFonts w:ascii="宋体" w:hAnsi="宋体"/>
                <w:b/>
                <w:sz w:val="21"/>
                <w:szCs w:val="21"/>
              </w:rPr>
            </w:pPr>
            <w:r w:rsidRPr="007544E5">
              <w:rPr>
                <w:rFonts w:ascii="宋体" w:hAnsi="宋体"/>
                <w:b/>
                <w:sz w:val="21"/>
                <w:szCs w:val="21"/>
              </w:rPr>
              <w:t>状态</w:t>
            </w:r>
          </w:p>
        </w:tc>
      </w:tr>
      <w:tr w:rsidR="00A806A9" w:rsidRPr="00B25713" w:rsidTr="00284DF6">
        <w:trPr>
          <w:trHeight w:val="20"/>
          <w:jc w:val="center"/>
        </w:trPr>
        <w:tc>
          <w:tcPr>
            <w:tcW w:w="2026" w:type="dxa"/>
            <w:vAlign w:val="center"/>
          </w:tcPr>
          <w:p w:rsidR="00A806A9" w:rsidRPr="00B25713" w:rsidRDefault="00A806A9" w:rsidP="006C5DFD">
            <w:pPr>
              <w:rPr>
                <w:rFonts w:ascii="宋体" w:hAnsi="宋体"/>
                <w:sz w:val="21"/>
                <w:szCs w:val="21"/>
              </w:rPr>
            </w:pPr>
            <w:r>
              <w:rPr>
                <w:rFonts w:ascii="宋体" w:hAnsi="宋体" w:hint="eastAsia"/>
                <w:sz w:val="21"/>
                <w:szCs w:val="21"/>
              </w:rPr>
              <w:t>保险公司</w:t>
            </w:r>
            <w:r w:rsidRPr="00EA0A8A">
              <w:rPr>
                <w:rFonts w:ascii="宋体" w:hAnsi="宋体" w:hint="eastAsia"/>
                <w:sz w:val="21"/>
                <w:szCs w:val="21"/>
              </w:rPr>
              <w:t>机构代码</w:t>
            </w:r>
          </w:p>
        </w:tc>
        <w:tc>
          <w:tcPr>
            <w:tcW w:w="850" w:type="dxa"/>
            <w:vAlign w:val="center"/>
          </w:tcPr>
          <w:p w:rsidR="00A806A9" w:rsidRPr="00B25713" w:rsidRDefault="00A806A9" w:rsidP="006C5DFD">
            <w:pPr>
              <w:jc w:val="center"/>
              <w:rPr>
                <w:rFonts w:ascii="宋体" w:hAnsi="宋体"/>
                <w:sz w:val="21"/>
                <w:szCs w:val="21"/>
              </w:rPr>
            </w:pPr>
            <w:r w:rsidRPr="00EA0A8A">
              <w:rPr>
                <w:rFonts w:ascii="宋体" w:hAnsi="宋体" w:hint="eastAsia"/>
                <w:sz w:val="21"/>
                <w:szCs w:val="21"/>
              </w:rPr>
              <w:t>AN</w:t>
            </w:r>
          </w:p>
        </w:tc>
        <w:tc>
          <w:tcPr>
            <w:tcW w:w="709" w:type="dxa"/>
            <w:vAlign w:val="center"/>
          </w:tcPr>
          <w:p w:rsidR="00A806A9" w:rsidRPr="00B25713" w:rsidRDefault="00A806A9" w:rsidP="006C5DFD">
            <w:pPr>
              <w:jc w:val="center"/>
              <w:rPr>
                <w:rFonts w:ascii="宋体" w:hAnsi="宋体"/>
                <w:sz w:val="21"/>
                <w:szCs w:val="21"/>
              </w:rPr>
            </w:pPr>
            <w:r w:rsidRPr="00EA0A8A">
              <w:rPr>
                <w:rFonts w:ascii="宋体" w:hAnsi="宋体" w:hint="eastAsia"/>
                <w:sz w:val="21"/>
                <w:szCs w:val="21"/>
              </w:rPr>
              <w:t>1</w:t>
            </w:r>
            <w:r>
              <w:rPr>
                <w:rFonts w:ascii="宋体" w:hAnsi="宋体" w:hint="eastAsia"/>
                <w:sz w:val="21"/>
                <w:szCs w:val="21"/>
              </w:rPr>
              <w:t>4</w:t>
            </w:r>
          </w:p>
        </w:tc>
        <w:tc>
          <w:tcPr>
            <w:tcW w:w="851" w:type="dxa"/>
            <w:vAlign w:val="center"/>
          </w:tcPr>
          <w:p w:rsidR="00A806A9" w:rsidRPr="00B25713" w:rsidRDefault="00A806A9" w:rsidP="006C5DFD">
            <w:pPr>
              <w:jc w:val="center"/>
              <w:rPr>
                <w:rFonts w:ascii="宋体" w:hAnsi="宋体" w:cs="宋体"/>
                <w:sz w:val="21"/>
                <w:szCs w:val="21"/>
              </w:rPr>
            </w:pPr>
            <w:r>
              <w:rPr>
                <w:rFonts w:ascii="宋体" w:hAnsi="宋体" w:cs="宋体" w:hint="eastAsia"/>
                <w:sz w:val="21"/>
                <w:szCs w:val="21"/>
              </w:rPr>
              <w:t>1</w:t>
            </w:r>
            <w:r w:rsidRPr="0031643B">
              <w:rPr>
                <w:rFonts w:ascii="宋体" w:hAnsi="宋体" w:cs="宋体" w:hint="eastAsia"/>
                <w:sz w:val="21"/>
                <w:szCs w:val="21"/>
              </w:rPr>
              <w:t>-1</w:t>
            </w:r>
            <w:r>
              <w:rPr>
                <w:rFonts w:ascii="宋体" w:hAnsi="宋体" w:cs="宋体" w:hint="eastAsia"/>
                <w:sz w:val="21"/>
                <w:szCs w:val="21"/>
              </w:rPr>
              <w:t>4</w:t>
            </w:r>
          </w:p>
        </w:tc>
        <w:tc>
          <w:tcPr>
            <w:tcW w:w="4252" w:type="dxa"/>
            <w:vAlign w:val="center"/>
          </w:tcPr>
          <w:p w:rsidR="00A806A9" w:rsidRPr="00B25713" w:rsidRDefault="00A806A9" w:rsidP="003E3F76">
            <w:pPr>
              <w:rPr>
                <w:rFonts w:ascii="宋体" w:hAnsi="宋体"/>
                <w:sz w:val="21"/>
                <w:szCs w:val="21"/>
              </w:rPr>
            </w:pPr>
            <w:r>
              <w:rPr>
                <w:rFonts w:ascii="宋体" w:hAnsi="宋体" w:hint="eastAsia"/>
                <w:sz w:val="21"/>
                <w:szCs w:val="21"/>
              </w:rPr>
              <w:t>填写</w:t>
            </w:r>
            <w:r w:rsidRPr="007F6B23">
              <w:rPr>
                <w:rFonts w:ascii="宋体" w:hAnsi="宋体" w:hint="eastAsia"/>
                <w:sz w:val="21"/>
                <w:szCs w:val="21"/>
              </w:rPr>
              <w:t>发生</w:t>
            </w:r>
            <w:r>
              <w:rPr>
                <w:rFonts w:ascii="宋体" w:hAnsi="宋体" w:hint="eastAsia"/>
                <w:sz w:val="21"/>
                <w:szCs w:val="21"/>
              </w:rPr>
              <w:t>信用保证保险业务</w:t>
            </w:r>
            <w:r w:rsidRPr="007F6B23">
              <w:rPr>
                <w:rFonts w:ascii="宋体" w:hAnsi="宋体" w:hint="eastAsia"/>
                <w:sz w:val="21"/>
                <w:szCs w:val="21"/>
              </w:rPr>
              <w:t>机构的代码</w:t>
            </w:r>
            <w:r>
              <w:rPr>
                <w:rFonts w:ascii="宋体" w:hAnsi="宋体" w:hint="eastAsia"/>
                <w:sz w:val="21"/>
                <w:szCs w:val="21"/>
              </w:rPr>
              <w:t>，可以为总公司，也可为分公司</w:t>
            </w:r>
            <w:r w:rsidRPr="007F6B23">
              <w:rPr>
                <w:rFonts w:ascii="宋体" w:hAnsi="宋体" w:hint="eastAsia"/>
                <w:sz w:val="21"/>
                <w:szCs w:val="21"/>
              </w:rPr>
              <w:t>。</w:t>
            </w:r>
            <w:r>
              <w:rPr>
                <w:rFonts w:ascii="宋体" w:hAnsi="宋体" w:hint="eastAsia"/>
                <w:sz w:val="21"/>
                <w:szCs w:val="21"/>
              </w:rPr>
              <w:t>若投保人为企业或其它组织，则填报企业征信系统配发的</w:t>
            </w:r>
            <w:r w:rsidRPr="00734F81">
              <w:rPr>
                <w:rFonts w:ascii="宋体" w:hAnsi="宋体" w:hint="eastAsia"/>
                <w:sz w:val="21"/>
                <w:szCs w:val="21"/>
              </w:rPr>
              <w:t>11位</w:t>
            </w:r>
            <w:r>
              <w:rPr>
                <w:rFonts w:ascii="宋体" w:hAnsi="宋体" w:hint="eastAsia"/>
                <w:sz w:val="21"/>
                <w:szCs w:val="21"/>
              </w:rPr>
              <w:t>机构代码，并</w:t>
            </w:r>
            <w:r w:rsidRPr="00734F81">
              <w:rPr>
                <w:rFonts w:ascii="宋体" w:hAnsi="宋体" w:hint="eastAsia"/>
                <w:sz w:val="21"/>
                <w:szCs w:val="21"/>
              </w:rPr>
              <w:t>在后面补3个</w:t>
            </w:r>
            <w:r>
              <w:rPr>
                <w:rFonts w:ascii="宋体" w:hAnsi="宋体" w:hint="eastAsia"/>
                <w:sz w:val="21"/>
                <w:szCs w:val="21"/>
              </w:rPr>
              <w:t>空格；若投保人为自然人，则填报个人征信系统配发的14位机构代码。</w:t>
            </w:r>
          </w:p>
        </w:tc>
        <w:tc>
          <w:tcPr>
            <w:tcW w:w="834" w:type="dxa"/>
          </w:tcPr>
          <w:p w:rsidR="00A806A9" w:rsidRPr="00B25713" w:rsidRDefault="00A806A9" w:rsidP="006C5DFD">
            <w:pPr>
              <w:jc w:val="center"/>
              <w:rPr>
                <w:rFonts w:ascii="宋体" w:hAnsi="宋体"/>
                <w:sz w:val="21"/>
                <w:szCs w:val="21"/>
              </w:rPr>
            </w:pPr>
            <w:r w:rsidRPr="00B25713">
              <w:rPr>
                <w:rFonts w:ascii="宋体" w:hAnsi="宋体" w:hint="eastAsia"/>
                <w:sz w:val="21"/>
                <w:szCs w:val="21"/>
              </w:rPr>
              <w:t>M</w:t>
            </w:r>
          </w:p>
        </w:tc>
      </w:tr>
      <w:tr w:rsidR="0055400E" w:rsidRPr="00B25713" w:rsidTr="007544E5">
        <w:trPr>
          <w:trHeight w:val="20"/>
          <w:jc w:val="center"/>
        </w:trPr>
        <w:tc>
          <w:tcPr>
            <w:tcW w:w="2026" w:type="dxa"/>
          </w:tcPr>
          <w:p w:rsidR="0055400E" w:rsidRPr="00B25713" w:rsidRDefault="0055400E" w:rsidP="006C5DFD">
            <w:pPr>
              <w:rPr>
                <w:rFonts w:ascii="宋体" w:hAnsi="宋体"/>
                <w:sz w:val="21"/>
                <w:szCs w:val="21"/>
              </w:rPr>
            </w:pPr>
            <w:r w:rsidRPr="00B25713">
              <w:rPr>
                <w:rFonts w:ascii="宋体" w:hAnsi="宋体" w:hint="eastAsia"/>
                <w:sz w:val="21"/>
                <w:szCs w:val="21"/>
              </w:rPr>
              <w:t>数据报告日期</w:t>
            </w:r>
          </w:p>
        </w:tc>
        <w:tc>
          <w:tcPr>
            <w:tcW w:w="850"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N</w:t>
            </w:r>
          </w:p>
        </w:tc>
        <w:tc>
          <w:tcPr>
            <w:tcW w:w="709"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8</w:t>
            </w:r>
          </w:p>
        </w:tc>
        <w:tc>
          <w:tcPr>
            <w:tcW w:w="851" w:type="dxa"/>
          </w:tcPr>
          <w:p w:rsidR="0055400E" w:rsidRPr="00B25713" w:rsidRDefault="00C765C5" w:rsidP="006C5DFD">
            <w:pPr>
              <w:jc w:val="center"/>
              <w:rPr>
                <w:rFonts w:ascii="宋体" w:hAnsi="宋体"/>
                <w:sz w:val="21"/>
                <w:szCs w:val="21"/>
              </w:rPr>
            </w:pPr>
            <w:r>
              <w:rPr>
                <w:rFonts w:ascii="宋体" w:hAnsi="宋体" w:hint="eastAsia"/>
                <w:sz w:val="21"/>
                <w:szCs w:val="21"/>
              </w:rPr>
              <w:t>1</w:t>
            </w:r>
            <w:r w:rsidR="00A806A9">
              <w:rPr>
                <w:rFonts w:ascii="宋体" w:hAnsi="宋体" w:hint="eastAsia"/>
                <w:sz w:val="21"/>
                <w:szCs w:val="21"/>
              </w:rPr>
              <w:t>5</w:t>
            </w:r>
            <w:r w:rsidR="0055400E" w:rsidRPr="00B25713">
              <w:rPr>
                <w:rFonts w:ascii="宋体" w:hAnsi="宋体" w:hint="eastAsia"/>
                <w:sz w:val="21"/>
                <w:szCs w:val="21"/>
              </w:rPr>
              <w:t>-</w:t>
            </w:r>
            <w:r w:rsidR="00A806A9">
              <w:rPr>
                <w:rFonts w:ascii="宋体" w:hAnsi="宋体" w:hint="eastAsia"/>
                <w:sz w:val="21"/>
                <w:szCs w:val="21"/>
              </w:rPr>
              <w:t>22</w:t>
            </w:r>
          </w:p>
        </w:tc>
        <w:tc>
          <w:tcPr>
            <w:tcW w:w="4252" w:type="dxa"/>
          </w:tcPr>
          <w:p w:rsidR="0055400E" w:rsidRPr="00B25713" w:rsidRDefault="0055400E" w:rsidP="006C5DFD">
            <w:pPr>
              <w:rPr>
                <w:rFonts w:ascii="宋体" w:hAnsi="宋体"/>
                <w:sz w:val="21"/>
                <w:szCs w:val="21"/>
              </w:rPr>
            </w:pPr>
            <w:r w:rsidRPr="00B25713">
              <w:rPr>
                <w:rFonts w:ascii="宋体" w:hAnsi="宋体" w:hint="eastAsia"/>
                <w:sz w:val="21"/>
                <w:szCs w:val="21"/>
              </w:rPr>
              <w:t>对应的业务发生日期，若无法填报，则填报记录该信息记录进入系统的日期，格式为YYYYMMDD</w:t>
            </w:r>
          </w:p>
        </w:tc>
        <w:tc>
          <w:tcPr>
            <w:tcW w:w="834"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M</w:t>
            </w:r>
          </w:p>
        </w:tc>
      </w:tr>
      <w:tr w:rsidR="0055400E" w:rsidRPr="00B25713" w:rsidTr="007544E5">
        <w:trPr>
          <w:trHeight w:val="20"/>
          <w:jc w:val="center"/>
        </w:trPr>
        <w:tc>
          <w:tcPr>
            <w:tcW w:w="2026" w:type="dxa"/>
          </w:tcPr>
          <w:p w:rsidR="0055400E" w:rsidRPr="00B25713" w:rsidRDefault="0055400E" w:rsidP="006C5DFD">
            <w:pPr>
              <w:rPr>
                <w:rFonts w:ascii="宋体" w:hAnsi="宋体"/>
                <w:sz w:val="21"/>
                <w:szCs w:val="21"/>
              </w:rPr>
            </w:pPr>
            <w:r w:rsidRPr="00B25713">
              <w:rPr>
                <w:rFonts w:ascii="宋体" w:hAnsi="宋体" w:hint="eastAsia"/>
                <w:sz w:val="21"/>
                <w:szCs w:val="21"/>
              </w:rPr>
              <w:t>出错记录位置</w:t>
            </w:r>
          </w:p>
        </w:tc>
        <w:tc>
          <w:tcPr>
            <w:tcW w:w="850" w:type="dxa"/>
          </w:tcPr>
          <w:p w:rsidR="0055400E" w:rsidRPr="00B25713" w:rsidRDefault="0055400E" w:rsidP="006C5DFD">
            <w:pPr>
              <w:jc w:val="center"/>
              <w:rPr>
                <w:rFonts w:ascii="宋体" w:hAnsi="宋体"/>
                <w:sz w:val="21"/>
                <w:szCs w:val="21"/>
              </w:rPr>
            </w:pPr>
            <w:r w:rsidRPr="00B25713">
              <w:rPr>
                <w:rFonts w:ascii="宋体" w:hAnsi="宋体"/>
                <w:sz w:val="21"/>
                <w:szCs w:val="21"/>
              </w:rPr>
              <w:t>N</w:t>
            </w:r>
          </w:p>
        </w:tc>
        <w:tc>
          <w:tcPr>
            <w:tcW w:w="709"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10</w:t>
            </w:r>
          </w:p>
        </w:tc>
        <w:tc>
          <w:tcPr>
            <w:tcW w:w="851" w:type="dxa"/>
          </w:tcPr>
          <w:p w:rsidR="0055400E" w:rsidRPr="00B25713" w:rsidRDefault="00C765C5" w:rsidP="006C5DFD">
            <w:pPr>
              <w:jc w:val="center"/>
              <w:rPr>
                <w:rFonts w:ascii="宋体" w:hAnsi="宋体" w:cs="宋体"/>
                <w:sz w:val="21"/>
                <w:szCs w:val="21"/>
              </w:rPr>
            </w:pPr>
            <w:r>
              <w:rPr>
                <w:rFonts w:ascii="宋体" w:hAnsi="宋体" w:hint="eastAsia"/>
                <w:sz w:val="21"/>
                <w:szCs w:val="21"/>
              </w:rPr>
              <w:t>2</w:t>
            </w:r>
            <w:r w:rsidR="00A806A9">
              <w:rPr>
                <w:rFonts w:ascii="宋体" w:hAnsi="宋体" w:hint="eastAsia"/>
                <w:sz w:val="21"/>
                <w:szCs w:val="21"/>
              </w:rPr>
              <w:t>3</w:t>
            </w:r>
            <w:r w:rsidR="0055400E" w:rsidRPr="00B25713">
              <w:rPr>
                <w:rFonts w:ascii="宋体" w:hAnsi="宋体" w:hint="eastAsia"/>
                <w:sz w:val="21"/>
                <w:szCs w:val="21"/>
              </w:rPr>
              <w:t>-</w:t>
            </w:r>
            <w:r w:rsidR="00A806A9">
              <w:rPr>
                <w:rFonts w:ascii="宋体" w:hAnsi="宋体" w:hint="eastAsia"/>
                <w:sz w:val="21"/>
                <w:szCs w:val="21"/>
              </w:rPr>
              <w:t>32</w:t>
            </w:r>
          </w:p>
        </w:tc>
        <w:tc>
          <w:tcPr>
            <w:tcW w:w="4252" w:type="dxa"/>
          </w:tcPr>
          <w:p w:rsidR="0055400E" w:rsidRPr="00B25713" w:rsidRDefault="00C146B7" w:rsidP="006C5DFD">
            <w:pPr>
              <w:rPr>
                <w:rFonts w:ascii="宋体" w:hAnsi="宋体"/>
                <w:strike/>
                <w:sz w:val="21"/>
                <w:szCs w:val="21"/>
              </w:rPr>
            </w:pPr>
            <w:r>
              <w:rPr>
                <w:rFonts w:ascii="宋体" w:hAnsi="宋体" w:hint="eastAsia"/>
                <w:sz w:val="21"/>
                <w:szCs w:val="21"/>
              </w:rPr>
              <w:t>标识出错信息记录在原报文中的行的序列号。</w:t>
            </w:r>
            <w:r w:rsidR="0055400E" w:rsidRPr="00B25713">
              <w:rPr>
                <w:rFonts w:ascii="宋体" w:hAnsi="宋体" w:hint="eastAsia"/>
                <w:sz w:val="21"/>
                <w:szCs w:val="21"/>
              </w:rPr>
              <w:t>（自1开始由小到大依次编号）</w:t>
            </w:r>
          </w:p>
        </w:tc>
        <w:tc>
          <w:tcPr>
            <w:tcW w:w="834"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M</w:t>
            </w:r>
          </w:p>
        </w:tc>
      </w:tr>
      <w:tr w:rsidR="0055400E" w:rsidRPr="00B25713" w:rsidTr="007544E5">
        <w:trPr>
          <w:trHeight w:val="20"/>
          <w:jc w:val="center"/>
        </w:trPr>
        <w:tc>
          <w:tcPr>
            <w:tcW w:w="2026" w:type="dxa"/>
          </w:tcPr>
          <w:p w:rsidR="0055400E" w:rsidRPr="00B25713" w:rsidRDefault="0055400E" w:rsidP="006C5DFD">
            <w:pPr>
              <w:rPr>
                <w:rFonts w:ascii="宋体" w:hAnsi="宋体"/>
                <w:sz w:val="21"/>
                <w:szCs w:val="21"/>
              </w:rPr>
            </w:pPr>
            <w:r w:rsidRPr="00B25713">
              <w:rPr>
                <w:rFonts w:ascii="宋体" w:hAnsi="宋体" w:hint="eastAsia"/>
                <w:sz w:val="21"/>
                <w:szCs w:val="21"/>
              </w:rPr>
              <w:t>出错信息长度</w:t>
            </w:r>
          </w:p>
        </w:tc>
        <w:tc>
          <w:tcPr>
            <w:tcW w:w="850"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N</w:t>
            </w:r>
          </w:p>
        </w:tc>
        <w:tc>
          <w:tcPr>
            <w:tcW w:w="709" w:type="dxa"/>
          </w:tcPr>
          <w:p w:rsidR="0055400E" w:rsidRPr="00B25713" w:rsidRDefault="0055400E" w:rsidP="006C5DFD">
            <w:pPr>
              <w:pStyle w:val="af9"/>
              <w:pBdr>
                <w:bottom w:val="none" w:sz="0" w:space="0" w:color="auto"/>
              </w:pBdr>
              <w:tabs>
                <w:tab w:val="clear" w:pos="4153"/>
                <w:tab w:val="clear" w:pos="8306"/>
              </w:tabs>
              <w:snapToGrid/>
              <w:rPr>
                <w:rFonts w:ascii="宋体" w:hAnsi="宋体"/>
                <w:sz w:val="21"/>
                <w:szCs w:val="21"/>
              </w:rPr>
            </w:pPr>
            <w:r w:rsidRPr="00B25713">
              <w:rPr>
                <w:rFonts w:ascii="宋体" w:hAnsi="宋体" w:hint="eastAsia"/>
                <w:sz w:val="21"/>
                <w:szCs w:val="21"/>
              </w:rPr>
              <w:t>4</w:t>
            </w:r>
          </w:p>
        </w:tc>
        <w:tc>
          <w:tcPr>
            <w:tcW w:w="851" w:type="dxa"/>
          </w:tcPr>
          <w:p w:rsidR="0055400E" w:rsidRPr="00B25713" w:rsidRDefault="00C765C5" w:rsidP="006C5DFD">
            <w:pPr>
              <w:jc w:val="center"/>
              <w:rPr>
                <w:rFonts w:ascii="宋体" w:hAnsi="宋体" w:cs="宋体"/>
                <w:sz w:val="21"/>
                <w:szCs w:val="21"/>
              </w:rPr>
            </w:pPr>
            <w:r>
              <w:rPr>
                <w:rFonts w:ascii="宋体" w:hAnsi="宋体" w:hint="eastAsia"/>
                <w:sz w:val="21"/>
                <w:szCs w:val="21"/>
              </w:rPr>
              <w:t>3</w:t>
            </w:r>
            <w:r w:rsidR="00A806A9">
              <w:rPr>
                <w:rFonts w:ascii="宋体" w:hAnsi="宋体" w:hint="eastAsia"/>
                <w:sz w:val="21"/>
                <w:szCs w:val="21"/>
              </w:rPr>
              <w:t>3</w:t>
            </w:r>
            <w:r w:rsidR="0055400E" w:rsidRPr="00B25713">
              <w:rPr>
                <w:rFonts w:ascii="宋体" w:hAnsi="宋体" w:hint="eastAsia"/>
                <w:sz w:val="21"/>
                <w:szCs w:val="21"/>
              </w:rPr>
              <w:t>-</w:t>
            </w:r>
            <w:r>
              <w:rPr>
                <w:rFonts w:ascii="宋体" w:hAnsi="宋体" w:hint="eastAsia"/>
                <w:sz w:val="21"/>
                <w:szCs w:val="21"/>
              </w:rPr>
              <w:t>3</w:t>
            </w:r>
            <w:r w:rsidR="00A806A9">
              <w:rPr>
                <w:rFonts w:ascii="宋体" w:hAnsi="宋体" w:hint="eastAsia"/>
                <w:sz w:val="21"/>
                <w:szCs w:val="21"/>
              </w:rPr>
              <w:t>6</w:t>
            </w:r>
          </w:p>
        </w:tc>
        <w:tc>
          <w:tcPr>
            <w:tcW w:w="4252" w:type="dxa"/>
          </w:tcPr>
          <w:p w:rsidR="0055400E" w:rsidRPr="00B25713" w:rsidRDefault="0055400E" w:rsidP="006C5DFD">
            <w:pPr>
              <w:pStyle w:val="af1"/>
              <w:rPr>
                <w:rFonts w:ascii="宋体" w:hAnsi="宋体"/>
                <w:sz w:val="21"/>
                <w:szCs w:val="21"/>
              </w:rPr>
            </w:pPr>
            <w:r w:rsidRPr="00B25713">
              <w:rPr>
                <w:rFonts w:ascii="宋体" w:hAnsi="宋体" w:hint="eastAsia"/>
                <w:sz w:val="21"/>
                <w:szCs w:val="21"/>
              </w:rPr>
              <w:t>出错记录的出错原因信息长度。</w:t>
            </w:r>
          </w:p>
        </w:tc>
        <w:tc>
          <w:tcPr>
            <w:tcW w:w="834"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M</w:t>
            </w:r>
          </w:p>
        </w:tc>
      </w:tr>
      <w:tr w:rsidR="0055400E" w:rsidRPr="00B25713" w:rsidTr="007544E5">
        <w:trPr>
          <w:trHeight w:val="20"/>
          <w:tblHeader/>
          <w:jc w:val="center"/>
        </w:trPr>
        <w:tc>
          <w:tcPr>
            <w:tcW w:w="2026" w:type="dxa"/>
          </w:tcPr>
          <w:p w:rsidR="0055400E" w:rsidRPr="00B25713" w:rsidRDefault="0055400E" w:rsidP="006C5DFD">
            <w:pPr>
              <w:rPr>
                <w:rFonts w:ascii="宋体" w:hAnsi="宋体"/>
                <w:sz w:val="21"/>
                <w:szCs w:val="21"/>
              </w:rPr>
            </w:pPr>
            <w:r w:rsidRPr="00B25713">
              <w:rPr>
                <w:rFonts w:ascii="宋体" w:hAnsi="宋体" w:hint="eastAsia"/>
                <w:sz w:val="21"/>
                <w:szCs w:val="21"/>
              </w:rPr>
              <w:t>出错信息</w:t>
            </w:r>
          </w:p>
        </w:tc>
        <w:tc>
          <w:tcPr>
            <w:tcW w:w="850" w:type="dxa"/>
          </w:tcPr>
          <w:p w:rsidR="0055400E" w:rsidRPr="00B25713" w:rsidRDefault="0055400E" w:rsidP="006C5DFD">
            <w:pPr>
              <w:jc w:val="center"/>
              <w:rPr>
                <w:rFonts w:ascii="宋体" w:hAnsi="宋体"/>
                <w:sz w:val="21"/>
                <w:szCs w:val="21"/>
              </w:rPr>
            </w:pPr>
            <w:r w:rsidRPr="00B25713">
              <w:rPr>
                <w:rFonts w:ascii="宋体" w:hAnsi="宋体"/>
                <w:sz w:val="21"/>
                <w:szCs w:val="21"/>
              </w:rPr>
              <w:t>AN</w:t>
            </w:r>
          </w:p>
        </w:tc>
        <w:tc>
          <w:tcPr>
            <w:tcW w:w="709" w:type="dxa"/>
          </w:tcPr>
          <w:p w:rsidR="0055400E" w:rsidRPr="00B25713" w:rsidRDefault="0055400E" w:rsidP="006C5DFD">
            <w:pPr>
              <w:jc w:val="center"/>
              <w:rPr>
                <w:rFonts w:ascii="宋体" w:hAnsi="宋体"/>
                <w:sz w:val="21"/>
                <w:szCs w:val="21"/>
              </w:rPr>
            </w:pPr>
          </w:p>
        </w:tc>
        <w:tc>
          <w:tcPr>
            <w:tcW w:w="851" w:type="dxa"/>
          </w:tcPr>
          <w:p w:rsidR="0055400E" w:rsidRPr="00B25713" w:rsidRDefault="0055400E" w:rsidP="006C5DFD">
            <w:pPr>
              <w:jc w:val="center"/>
              <w:rPr>
                <w:rFonts w:ascii="宋体" w:hAnsi="宋体"/>
                <w:sz w:val="21"/>
                <w:szCs w:val="21"/>
              </w:rPr>
            </w:pPr>
          </w:p>
        </w:tc>
        <w:tc>
          <w:tcPr>
            <w:tcW w:w="4252" w:type="dxa"/>
          </w:tcPr>
          <w:p w:rsidR="0055400E" w:rsidRPr="00B25713" w:rsidRDefault="0055400E" w:rsidP="006C5DFD">
            <w:pPr>
              <w:pStyle w:val="af1"/>
              <w:widowControl/>
              <w:rPr>
                <w:rFonts w:ascii="宋体" w:hAnsi="宋体"/>
                <w:sz w:val="21"/>
                <w:szCs w:val="21"/>
              </w:rPr>
            </w:pPr>
            <w:r w:rsidRPr="00B25713">
              <w:rPr>
                <w:rFonts w:ascii="宋体" w:hAnsi="宋体" w:hint="eastAsia"/>
                <w:sz w:val="21"/>
                <w:szCs w:val="21"/>
              </w:rPr>
              <w:t>出错记录的出错原因信息组合；</w:t>
            </w:r>
          </w:p>
          <w:p w:rsidR="0055400E" w:rsidRPr="00B25713" w:rsidRDefault="0055400E" w:rsidP="006C5DFD">
            <w:pPr>
              <w:pStyle w:val="af1"/>
              <w:widowControl/>
              <w:rPr>
                <w:rFonts w:ascii="宋体" w:hAnsi="宋体"/>
                <w:sz w:val="21"/>
                <w:szCs w:val="21"/>
              </w:rPr>
            </w:pPr>
            <w:r w:rsidRPr="00B25713">
              <w:rPr>
                <w:rFonts w:ascii="宋体" w:hAnsi="宋体" w:hint="eastAsia"/>
                <w:sz w:val="21"/>
                <w:szCs w:val="21"/>
              </w:rPr>
              <w:t>该字段结构为“出错字段位置（出错字段在本信息记录中的起始位置，从1开始计算）+错误代码”组合（长度为4＋4）的循环排列，对于同一错误记录中的多个错误，上述组合依次排列；</w:t>
            </w:r>
          </w:p>
          <w:p w:rsidR="0055400E" w:rsidRPr="00B25713" w:rsidRDefault="0055400E" w:rsidP="006C5DFD">
            <w:pPr>
              <w:pStyle w:val="af1"/>
              <w:widowControl/>
              <w:rPr>
                <w:rFonts w:ascii="宋体" w:hAnsi="宋体"/>
                <w:sz w:val="21"/>
                <w:szCs w:val="21"/>
              </w:rPr>
            </w:pPr>
            <w:r w:rsidRPr="00B25713">
              <w:rPr>
                <w:rFonts w:ascii="宋体" w:hAnsi="宋体" w:hint="eastAsia"/>
                <w:sz w:val="21"/>
                <w:szCs w:val="21"/>
              </w:rPr>
              <w:t>各组合之间不加分隔符，该数据项为不定长。</w:t>
            </w:r>
          </w:p>
          <w:p w:rsidR="0055400E" w:rsidRPr="00B25713" w:rsidRDefault="0055400E" w:rsidP="006C5DFD">
            <w:pPr>
              <w:pStyle w:val="af1"/>
              <w:widowControl/>
              <w:rPr>
                <w:rFonts w:ascii="宋体" w:hAnsi="宋体"/>
                <w:sz w:val="21"/>
                <w:szCs w:val="21"/>
              </w:rPr>
            </w:pPr>
            <w:r w:rsidRPr="00B25713">
              <w:rPr>
                <w:rFonts w:ascii="宋体" w:hAnsi="宋体" w:hint="eastAsia"/>
                <w:sz w:val="21"/>
                <w:szCs w:val="21"/>
              </w:rPr>
              <w:t>错误代码为代码型数据项，代码表与数据校验规则对应。即某个数据项不符合某一条校验规则时，错误代码即为该校验规则的编号，填报规则为右对齐，左补0。</w:t>
            </w:r>
          </w:p>
        </w:tc>
        <w:tc>
          <w:tcPr>
            <w:tcW w:w="834" w:type="dxa"/>
          </w:tcPr>
          <w:p w:rsidR="0055400E" w:rsidRPr="00B25713" w:rsidRDefault="0055400E" w:rsidP="006C5DFD">
            <w:pPr>
              <w:jc w:val="center"/>
              <w:rPr>
                <w:rFonts w:ascii="宋体" w:hAnsi="宋体"/>
                <w:sz w:val="21"/>
                <w:szCs w:val="21"/>
              </w:rPr>
            </w:pPr>
            <w:r w:rsidRPr="00B25713">
              <w:rPr>
                <w:rFonts w:ascii="宋体" w:hAnsi="宋体"/>
                <w:sz w:val="21"/>
                <w:szCs w:val="21"/>
              </w:rPr>
              <w:t>M</w:t>
            </w:r>
          </w:p>
        </w:tc>
      </w:tr>
      <w:tr w:rsidR="0055400E" w:rsidRPr="00B25713" w:rsidTr="007544E5">
        <w:trPr>
          <w:trHeight w:val="20"/>
          <w:jc w:val="center"/>
        </w:trPr>
        <w:tc>
          <w:tcPr>
            <w:tcW w:w="2026" w:type="dxa"/>
          </w:tcPr>
          <w:p w:rsidR="0055400E" w:rsidRPr="00B25713" w:rsidRDefault="0055400E" w:rsidP="006C5DFD">
            <w:pPr>
              <w:rPr>
                <w:rFonts w:ascii="宋体" w:hAnsi="宋体"/>
                <w:sz w:val="21"/>
                <w:szCs w:val="21"/>
              </w:rPr>
            </w:pPr>
            <w:r w:rsidRPr="00B25713">
              <w:rPr>
                <w:rFonts w:ascii="宋体" w:hAnsi="宋体" w:hint="eastAsia"/>
                <w:sz w:val="21"/>
                <w:szCs w:val="21"/>
              </w:rPr>
              <w:t>出错信息记录</w:t>
            </w:r>
          </w:p>
        </w:tc>
        <w:tc>
          <w:tcPr>
            <w:tcW w:w="850"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ANC</w:t>
            </w:r>
          </w:p>
        </w:tc>
        <w:tc>
          <w:tcPr>
            <w:tcW w:w="709" w:type="dxa"/>
          </w:tcPr>
          <w:p w:rsidR="0055400E" w:rsidRPr="00B25713" w:rsidRDefault="0055400E" w:rsidP="006C5DFD">
            <w:pPr>
              <w:jc w:val="center"/>
              <w:rPr>
                <w:rFonts w:ascii="宋体" w:hAnsi="宋体"/>
                <w:sz w:val="21"/>
                <w:szCs w:val="21"/>
              </w:rPr>
            </w:pPr>
          </w:p>
        </w:tc>
        <w:tc>
          <w:tcPr>
            <w:tcW w:w="851" w:type="dxa"/>
          </w:tcPr>
          <w:p w:rsidR="0055400E" w:rsidRPr="00B25713" w:rsidRDefault="0055400E" w:rsidP="006C5DFD">
            <w:pPr>
              <w:jc w:val="center"/>
              <w:rPr>
                <w:rFonts w:ascii="宋体" w:hAnsi="宋体"/>
                <w:sz w:val="21"/>
                <w:szCs w:val="21"/>
              </w:rPr>
            </w:pPr>
          </w:p>
        </w:tc>
        <w:tc>
          <w:tcPr>
            <w:tcW w:w="4252" w:type="dxa"/>
          </w:tcPr>
          <w:p w:rsidR="0055400E" w:rsidRPr="00B25713" w:rsidRDefault="0055400E" w:rsidP="006C5DFD">
            <w:pPr>
              <w:rPr>
                <w:rFonts w:ascii="宋体" w:hAnsi="宋体"/>
                <w:sz w:val="21"/>
                <w:szCs w:val="21"/>
              </w:rPr>
            </w:pPr>
            <w:r w:rsidRPr="00B25713">
              <w:rPr>
                <w:rFonts w:ascii="宋体" w:hAnsi="宋体" w:hint="eastAsia"/>
                <w:sz w:val="21"/>
                <w:szCs w:val="21"/>
              </w:rPr>
              <w:t>反馈整条出错信息记录，格式参考采集类报文格式定义。</w:t>
            </w:r>
          </w:p>
        </w:tc>
        <w:tc>
          <w:tcPr>
            <w:tcW w:w="834" w:type="dxa"/>
          </w:tcPr>
          <w:p w:rsidR="0055400E" w:rsidRPr="00B25713" w:rsidRDefault="0055400E" w:rsidP="006C5DFD">
            <w:pPr>
              <w:jc w:val="center"/>
              <w:rPr>
                <w:rFonts w:ascii="宋体" w:hAnsi="宋体"/>
                <w:sz w:val="21"/>
                <w:szCs w:val="21"/>
              </w:rPr>
            </w:pPr>
            <w:r w:rsidRPr="00B25713">
              <w:rPr>
                <w:rFonts w:ascii="宋体" w:hAnsi="宋体" w:hint="eastAsia"/>
                <w:sz w:val="21"/>
                <w:szCs w:val="21"/>
              </w:rPr>
              <w:t>M</w:t>
            </w:r>
          </w:p>
        </w:tc>
      </w:tr>
    </w:tbl>
    <w:p w:rsidR="00247AF3" w:rsidRDefault="00247AF3" w:rsidP="00247AF3"/>
    <w:p w:rsidR="00247AF3" w:rsidRPr="00B70E6B" w:rsidRDefault="004B775E" w:rsidP="00247AF3">
      <w:pPr>
        <w:pStyle w:val="2"/>
        <w:spacing w:before="100" w:beforeAutospacing="1" w:after="100" w:afterAutospacing="1" w:line="240" w:lineRule="auto"/>
        <w:ind w:leftChars="200" w:left="480"/>
        <w:rPr>
          <w:rFonts w:ascii="宋体" w:eastAsia="宋体" w:hAnsi="宋体"/>
          <w:sz w:val="28"/>
          <w:szCs w:val="28"/>
        </w:rPr>
      </w:pPr>
      <w:bookmarkStart w:id="92" w:name="_Toc334002668"/>
      <w:r>
        <w:rPr>
          <w:rFonts w:ascii="宋体" w:eastAsia="宋体" w:hAnsi="宋体" w:hint="eastAsia"/>
          <w:sz w:val="28"/>
          <w:szCs w:val="28"/>
        </w:rPr>
        <w:lastRenderedPageBreak/>
        <w:t>7</w:t>
      </w:r>
      <w:r w:rsidR="00247AF3">
        <w:rPr>
          <w:rFonts w:ascii="宋体" w:eastAsia="宋体" w:hAnsi="宋体" w:hint="eastAsia"/>
          <w:sz w:val="28"/>
          <w:szCs w:val="28"/>
        </w:rPr>
        <w:t>.3</w:t>
      </w:r>
      <w:r w:rsidR="00247AF3" w:rsidRPr="00B70E6B">
        <w:rPr>
          <w:rFonts w:ascii="宋体" w:eastAsia="宋体" w:hAnsi="宋体" w:hint="eastAsia"/>
          <w:sz w:val="28"/>
          <w:szCs w:val="28"/>
        </w:rPr>
        <w:t>报文尾</w:t>
      </w:r>
      <w:bookmarkEnd w:id="92"/>
    </w:p>
    <w:p w:rsidR="00247AF3" w:rsidRPr="002E7F56" w:rsidRDefault="00247AF3" w:rsidP="00247AF3">
      <w:pPr>
        <w:spacing w:line="360" w:lineRule="auto"/>
        <w:rPr>
          <w:rFonts w:ascii="宋体" w:hAnsi="宋体"/>
        </w:rPr>
      </w:pPr>
      <w:r>
        <w:rPr>
          <w:rFonts w:ascii="宋体" w:hAnsi="宋体" w:hint="eastAsia"/>
        </w:rPr>
        <w:t xml:space="preserve">    </w:t>
      </w:r>
      <w:r w:rsidRPr="002E7F56">
        <w:rPr>
          <w:rFonts w:ascii="宋体" w:hAnsi="宋体"/>
        </w:rPr>
        <w:t>报文</w:t>
      </w:r>
      <w:r w:rsidRPr="002E7F56">
        <w:rPr>
          <w:rFonts w:ascii="宋体" w:hAnsi="宋体" w:hint="eastAsia"/>
        </w:rPr>
        <w:t>尾</w:t>
      </w:r>
      <w:r w:rsidRPr="002E7F56">
        <w:rPr>
          <w:rFonts w:ascii="宋体" w:hAnsi="宋体"/>
        </w:rPr>
        <w:t>表示一次数据</w:t>
      </w:r>
      <w:r w:rsidRPr="002E7F56">
        <w:rPr>
          <w:rFonts w:ascii="宋体" w:hAnsi="宋体" w:hint="eastAsia"/>
        </w:rPr>
        <w:t>采集或数据发送</w:t>
      </w:r>
      <w:r w:rsidRPr="002E7F56">
        <w:rPr>
          <w:rFonts w:ascii="宋体" w:hAnsi="宋体"/>
        </w:rPr>
        <w:t>的</w:t>
      </w:r>
      <w:r w:rsidRPr="002E7F56">
        <w:rPr>
          <w:rFonts w:ascii="宋体" w:hAnsi="宋体" w:hint="eastAsia"/>
        </w:rPr>
        <w:t>结束，同时给出该报文的汇总信息。各类报文的报文尾组成相同，详见下表：</w:t>
      </w:r>
    </w:p>
    <w:p w:rsidR="00247AF3" w:rsidRPr="002E7F56" w:rsidRDefault="00247AF3" w:rsidP="00247AF3">
      <w:pPr>
        <w:widowControl w:val="0"/>
        <w:numPr>
          <w:ilvl w:val="0"/>
          <w:numId w:val="7"/>
        </w:numPr>
        <w:tabs>
          <w:tab w:val="clear" w:pos="2268"/>
          <w:tab w:val="num" w:pos="360"/>
        </w:tabs>
        <w:spacing w:line="360" w:lineRule="auto"/>
        <w:ind w:left="-680" w:firstLine="680"/>
        <w:jc w:val="center"/>
        <w:rPr>
          <w:rFonts w:ascii="宋体" w:hAnsi="宋体"/>
          <w:b/>
        </w:rPr>
      </w:pPr>
      <w:r w:rsidRPr="002E7F56">
        <w:rPr>
          <w:rFonts w:ascii="宋体" w:hAnsi="宋体" w:hint="eastAsia"/>
          <w:b/>
        </w:rPr>
        <w:t>报文尾数据项</w:t>
      </w:r>
    </w:p>
    <w:tbl>
      <w:tblPr>
        <w:tblW w:w="9446" w:type="dxa"/>
        <w:jc w:val="center"/>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1"/>
        <w:gridCol w:w="714"/>
        <w:gridCol w:w="854"/>
        <w:gridCol w:w="783"/>
        <w:gridCol w:w="4765"/>
        <w:gridCol w:w="709"/>
      </w:tblGrid>
      <w:tr w:rsidR="00247AF3" w:rsidRPr="00CC5878" w:rsidTr="00C936D6">
        <w:trPr>
          <w:trHeight w:val="20"/>
          <w:tblHeader/>
          <w:jc w:val="center"/>
        </w:trPr>
        <w:tc>
          <w:tcPr>
            <w:tcW w:w="1621" w:type="dxa"/>
            <w:shd w:val="clear" w:color="auto" w:fill="C0C0C0"/>
          </w:tcPr>
          <w:p w:rsidR="00247AF3" w:rsidRPr="00961173" w:rsidRDefault="00247AF3" w:rsidP="002235E2">
            <w:pPr>
              <w:pStyle w:val="af0"/>
              <w:widowControl w:val="0"/>
              <w:spacing w:before="0" w:line="240" w:lineRule="auto"/>
              <w:rPr>
                <w:rFonts w:hAnsi="宋体"/>
                <w:b/>
                <w:szCs w:val="21"/>
              </w:rPr>
            </w:pPr>
            <w:r w:rsidRPr="00961173">
              <w:rPr>
                <w:rFonts w:hAnsi="宋体"/>
                <w:b/>
                <w:szCs w:val="21"/>
              </w:rPr>
              <w:t>数据项名称</w:t>
            </w:r>
          </w:p>
        </w:tc>
        <w:tc>
          <w:tcPr>
            <w:tcW w:w="714" w:type="dxa"/>
            <w:shd w:val="clear" w:color="auto" w:fill="C0C0C0"/>
          </w:tcPr>
          <w:p w:rsidR="00247AF3" w:rsidRPr="00961173" w:rsidRDefault="00247AF3" w:rsidP="002235E2">
            <w:pPr>
              <w:rPr>
                <w:rFonts w:ascii="宋体" w:hAnsi="宋体"/>
                <w:b/>
                <w:sz w:val="21"/>
                <w:szCs w:val="21"/>
              </w:rPr>
            </w:pPr>
            <w:r w:rsidRPr="00961173">
              <w:rPr>
                <w:rFonts w:ascii="宋体" w:hAnsi="宋体"/>
                <w:b/>
                <w:sz w:val="21"/>
                <w:szCs w:val="21"/>
              </w:rPr>
              <w:t>类型</w:t>
            </w:r>
          </w:p>
        </w:tc>
        <w:tc>
          <w:tcPr>
            <w:tcW w:w="854" w:type="dxa"/>
            <w:shd w:val="clear" w:color="auto" w:fill="C0C0C0"/>
          </w:tcPr>
          <w:p w:rsidR="00247AF3" w:rsidRPr="00961173" w:rsidRDefault="00247AF3" w:rsidP="002235E2">
            <w:pPr>
              <w:jc w:val="center"/>
              <w:rPr>
                <w:rFonts w:ascii="宋体" w:hAnsi="宋体"/>
                <w:b/>
                <w:sz w:val="21"/>
                <w:szCs w:val="21"/>
              </w:rPr>
            </w:pPr>
            <w:r w:rsidRPr="00961173">
              <w:rPr>
                <w:rFonts w:ascii="宋体" w:hAnsi="宋体"/>
                <w:b/>
                <w:sz w:val="21"/>
                <w:szCs w:val="21"/>
              </w:rPr>
              <w:t>长度</w:t>
            </w:r>
          </w:p>
        </w:tc>
        <w:tc>
          <w:tcPr>
            <w:tcW w:w="783" w:type="dxa"/>
            <w:shd w:val="clear" w:color="auto" w:fill="C0C0C0"/>
          </w:tcPr>
          <w:p w:rsidR="00247AF3" w:rsidRPr="00961173" w:rsidRDefault="00247AF3" w:rsidP="002235E2">
            <w:pPr>
              <w:pStyle w:val="af0"/>
              <w:widowControl w:val="0"/>
              <w:spacing w:before="0" w:line="240" w:lineRule="auto"/>
              <w:rPr>
                <w:rFonts w:hAnsi="宋体"/>
                <w:b/>
                <w:szCs w:val="21"/>
              </w:rPr>
            </w:pPr>
            <w:r w:rsidRPr="00961173">
              <w:rPr>
                <w:rFonts w:hAnsi="宋体"/>
                <w:b/>
                <w:szCs w:val="21"/>
              </w:rPr>
              <w:t>位置</w:t>
            </w:r>
          </w:p>
        </w:tc>
        <w:tc>
          <w:tcPr>
            <w:tcW w:w="4765" w:type="dxa"/>
            <w:shd w:val="clear" w:color="auto" w:fill="C0C0C0"/>
          </w:tcPr>
          <w:p w:rsidR="00247AF3" w:rsidRPr="00961173" w:rsidRDefault="00247AF3" w:rsidP="002235E2">
            <w:pPr>
              <w:pStyle w:val="af0"/>
              <w:widowControl w:val="0"/>
              <w:spacing w:before="0" w:line="240" w:lineRule="auto"/>
              <w:rPr>
                <w:rFonts w:hAnsi="宋体"/>
                <w:b/>
                <w:szCs w:val="21"/>
              </w:rPr>
            </w:pPr>
            <w:r w:rsidRPr="00961173">
              <w:rPr>
                <w:rFonts w:hAnsi="宋体"/>
                <w:b/>
                <w:szCs w:val="21"/>
              </w:rPr>
              <w:t>数据项描述及代码表</w:t>
            </w:r>
          </w:p>
        </w:tc>
        <w:tc>
          <w:tcPr>
            <w:tcW w:w="709" w:type="dxa"/>
            <w:shd w:val="clear" w:color="auto" w:fill="C0C0C0"/>
          </w:tcPr>
          <w:p w:rsidR="00247AF3" w:rsidRPr="00961173" w:rsidRDefault="00247AF3" w:rsidP="002235E2">
            <w:pPr>
              <w:jc w:val="center"/>
              <w:rPr>
                <w:rFonts w:ascii="宋体" w:hAnsi="宋体"/>
                <w:b/>
                <w:sz w:val="21"/>
                <w:szCs w:val="21"/>
              </w:rPr>
            </w:pPr>
            <w:r w:rsidRPr="00961173">
              <w:rPr>
                <w:rFonts w:ascii="宋体" w:hAnsi="宋体"/>
                <w:b/>
                <w:sz w:val="21"/>
                <w:szCs w:val="21"/>
              </w:rPr>
              <w:t>状态</w:t>
            </w:r>
          </w:p>
        </w:tc>
      </w:tr>
      <w:tr w:rsidR="00247AF3" w:rsidRPr="00CC5878" w:rsidTr="00C936D6">
        <w:trPr>
          <w:trHeight w:val="312"/>
          <w:tblHeader/>
          <w:jc w:val="center"/>
        </w:trPr>
        <w:tc>
          <w:tcPr>
            <w:tcW w:w="1621" w:type="dxa"/>
          </w:tcPr>
          <w:p w:rsidR="00247AF3" w:rsidRPr="00961173" w:rsidRDefault="00247AF3" w:rsidP="002235E2">
            <w:pPr>
              <w:spacing w:line="300" w:lineRule="exact"/>
              <w:rPr>
                <w:rFonts w:ascii="宋体" w:hAnsi="宋体"/>
                <w:sz w:val="21"/>
                <w:szCs w:val="21"/>
              </w:rPr>
            </w:pPr>
            <w:r w:rsidRPr="00961173">
              <w:rPr>
                <w:rFonts w:ascii="宋体" w:hAnsi="宋体" w:hint="eastAsia"/>
                <w:sz w:val="21"/>
                <w:szCs w:val="21"/>
              </w:rPr>
              <w:t>报文尾标识</w:t>
            </w:r>
          </w:p>
        </w:tc>
        <w:tc>
          <w:tcPr>
            <w:tcW w:w="714" w:type="dxa"/>
          </w:tcPr>
          <w:p w:rsidR="00247AF3" w:rsidRPr="00961173" w:rsidRDefault="00247AF3" w:rsidP="002235E2">
            <w:pPr>
              <w:spacing w:line="300" w:lineRule="exact"/>
              <w:ind w:firstLineChars="50" w:firstLine="105"/>
              <w:rPr>
                <w:rFonts w:ascii="宋体" w:hAnsi="宋体"/>
                <w:sz w:val="21"/>
                <w:szCs w:val="21"/>
              </w:rPr>
            </w:pPr>
            <w:r w:rsidRPr="00961173">
              <w:rPr>
                <w:rFonts w:ascii="宋体" w:hAnsi="宋体" w:hint="eastAsia"/>
                <w:sz w:val="21"/>
                <w:szCs w:val="21"/>
              </w:rPr>
              <w:t>AN</w:t>
            </w:r>
          </w:p>
        </w:tc>
        <w:tc>
          <w:tcPr>
            <w:tcW w:w="854"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1</w:t>
            </w:r>
          </w:p>
        </w:tc>
        <w:tc>
          <w:tcPr>
            <w:tcW w:w="783"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1-1</w:t>
            </w:r>
          </w:p>
        </w:tc>
        <w:tc>
          <w:tcPr>
            <w:tcW w:w="4765" w:type="dxa"/>
          </w:tcPr>
          <w:p w:rsidR="00247AF3" w:rsidRPr="00961173" w:rsidRDefault="00247AF3" w:rsidP="002235E2">
            <w:pPr>
              <w:spacing w:line="300" w:lineRule="exact"/>
              <w:rPr>
                <w:rFonts w:ascii="宋体" w:hAnsi="宋体"/>
                <w:sz w:val="21"/>
                <w:szCs w:val="21"/>
              </w:rPr>
            </w:pPr>
            <w:r w:rsidRPr="00961173">
              <w:rPr>
                <w:rFonts w:ascii="宋体" w:hAnsi="宋体" w:hint="eastAsia"/>
                <w:sz w:val="21"/>
                <w:szCs w:val="21"/>
              </w:rPr>
              <w:t>填“Z”表示本行为报文尾。</w:t>
            </w:r>
          </w:p>
        </w:tc>
        <w:tc>
          <w:tcPr>
            <w:tcW w:w="709"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M</w:t>
            </w:r>
          </w:p>
        </w:tc>
      </w:tr>
      <w:tr w:rsidR="00247AF3" w:rsidRPr="00CC5878" w:rsidTr="00C936D6">
        <w:trPr>
          <w:trHeight w:val="276"/>
          <w:tblHeader/>
          <w:jc w:val="center"/>
        </w:trPr>
        <w:tc>
          <w:tcPr>
            <w:tcW w:w="1621" w:type="dxa"/>
          </w:tcPr>
          <w:p w:rsidR="00247AF3" w:rsidRPr="00961173" w:rsidRDefault="00247AF3" w:rsidP="002235E2">
            <w:pPr>
              <w:spacing w:line="300" w:lineRule="exact"/>
              <w:rPr>
                <w:rFonts w:ascii="宋体" w:hAnsi="宋体"/>
                <w:sz w:val="21"/>
                <w:szCs w:val="21"/>
              </w:rPr>
            </w:pPr>
            <w:r w:rsidRPr="00961173">
              <w:rPr>
                <w:rFonts w:ascii="宋体" w:hAnsi="宋体" w:hint="eastAsia"/>
                <w:sz w:val="21"/>
                <w:szCs w:val="21"/>
              </w:rPr>
              <w:t>信息记录数</w:t>
            </w:r>
          </w:p>
        </w:tc>
        <w:tc>
          <w:tcPr>
            <w:tcW w:w="714"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N</w:t>
            </w:r>
          </w:p>
        </w:tc>
        <w:tc>
          <w:tcPr>
            <w:tcW w:w="854"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10</w:t>
            </w:r>
          </w:p>
        </w:tc>
        <w:tc>
          <w:tcPr>
            <w:tcW w:w="783"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2-11</w:t>
            </w:r>
          </w:p>
        </w:tc>
        <w:tc>
          <w:tcPr>
            <w:tcW w:w="4765" w:type="dxa"/>
          </w:tcPr>
          <w:p w:rsidR="00247AF3" w:rsidRPr="00961173" w:rsidRDefault="00247AF3" w:rsidP="00247AF3">
            <w:pPr>
              <w:spacing w:line="300" w:lineRule="exact"/>
              <w:rPr>
                <w:rFonts w:ascii="宋体" w:hAnsi="宋体"/>
                <w:sz w:val="21"/>
                <w:szCs w:val="21"/>
              </w:rPr>
            </w:pPr>
            <w:r w:rsidRPr="00961173">
              <w:rPr>
                <w:rFonts w:ascii="宋体" w:hAnsi="宋体" w:hint="eastAsia"/>
                <w:sz w:val="21"/>
                <w:szCs w:val="21"/>
              </w:rPr>
              <w:t>本报文包含</w:t>
            </w:r>
            <w:r>
              <w:rPr>
                <w:rFonts w:ascii="宋体" w:hAnsi="宋体" w:hint="eastAsia"/>
                <w:sz w:val="21"/>
                <w:szCs w:val="21"/>
              </w:rPr>
              <w:t>的有错误的记录数</w:t>
            </w:r>
            <w:r w:rsidRPr="00961173">
              <w:rPr>
                <w:rFonts w:ascii="宋体" w:hAnsi="宋体" w:hint="eastAsia"/>
                <w:sz w:val="21"/>
                <w:szCs w:val="21"/>
              </w:rPr>
              <w:t>总和，用10进制数</w:t>
            </w:r>
            <w:r>
              <w:rPr>
                <w:rFonts w:ascii="宋体" w:hAnsi="宋体" w:hint="eastAsia"/>
                <w:sz w:val="21"/>
                <w:szCs w:val="21"/>
              </w:rPr>
              <w:t>表示</w:t>
            </w:r>
            <w:r w:rsidRPr="00961173">
              <w:rPr>
                <w:rFonts w:ascii="宋体" w:hAnsi="宋体" w:hint="eastAsia"/>
                <w:sz w:val="21"/>
                <w:szCs w:val="21"/>
              </w:rPr>
              <w:t>。</w:t>
            </w:r>
          </w:p>
        </w:tc>
        <w:tc>
          <w:tcPr>
            <w:tcW w:w="709" w:type="dxa"/>
          </w:tcPr>
          <w:p w:rsidR="00247AF3" w:rsidRPr="00961173" w:rsidRDefault="00247AF3" w:rsidP="002235E2">
            <w:pPr>
              <w:spacing w:line="300" w:lineRule="exact"/>
              <w:jc w:val="center"/>
              <w:rPr>
                <w:rFonts w:ascii="宋体" w:hAnsi="宋体"/>
                <w:sz w:val="21"/>
                <w:szCs w:val="21"/>
              </w:rPr>
            </w:pPr>
            <w:r w:rsidRPr="00961173">
              <w:rPr>
                <w:rFonts w:ascii="宋体" w:hAnsi="宋体" w:hint="eastAsia"/>
                <w:sz w:val="21"/>
                <w:szCs w:val="21"/>
              </w:rPr>
              <w:t>M</w:t>
            </w:r>
          </w:p>
        </w:tc>
      </w:tr>
    </w:tbl>
    <w:p w:rsidR="00247AF3" w:rsidRDefault="00247AF3" w:rsidP="00247AF3"/>
    <w:p w:rsidR="00327101" w:rsidRDefault="001E3A3A" w:rsidP="00284DF6">
      <w:pPr>
        <w:pStyle w:val="1"/>
        <w:numPr>
          <w:ilvl w:val="0"/>
          <w:numId w:val="0"/>
        </w:numPr>
        <w:spacing w:beforeLines="150" w:afterLines="50" w:line="360" w:lineRule="auto"/>
        <w:ind w:leftChars="100" w:left="240"/>
        <w:jc w:val="center"/>
      </w:pPr>
      <w:r>
        <w:rPr>
          <w:b w:val="0"/>
          <w:bCs w:val="0"/>
        </w:rPr>
        <w:br w:type="page"/>
      </w:r>
      <w:bookmarkStart w:id="93" w:name="_Toc334002669"/>
      <w:r w:rsidR="00327101" w:rsidRPr="00A5657D">
        <w:rPr>
          <w:rFonts w:hint="eastAsia"/>
          <w:sz w:val="30"/>
        </w:rPr>
        <w:lastRenderedPageBreak/>
        <w:t>附</w:t>
      </w:r>
      <w:r w:rsidR="00896821" w:rsidRPr="00A5657D">
        <w:rPr>
          <w:rFonts w:hint="eastAsia"/>
          <w:sz w:val="30"/>
        </w:rPr>
        <w:t>A</w:t>
      </w:r>
      <w:r w:rsidR="00841E25">
        <w:rPr>
          <w:rFonts w:hint="eastAsia"/>
          <w:sz w:val="30"/>
        </w:rPr>
        <w:t xml:space="preserve">  </w:t>
      </w:r>
      <w:r w:rsidR="00327101" w:rsidRPr="00A5657D">
        <w:rPr>
          <w:rFonts w:hint="eastAsia"/>
          <w:sz w:val="30"/>
        </w:rPr>
        <w:t>征信系统代码表</w:t>
      </w:r>
      <w:bookmarkEnd w:id="88"/>
      <w:bookmarkEnd w:id="89"/>
      <w:bookmarkEnd w:id="90"/>
      <w:bookmarkEnd w:id="91"/>
      <w:bookmarkEnd w:id="93"/>
    </w:p>
    <w:p w:rsidR="00494477" w:rsidRPr="00494477" w:rsidRDefault="00896821" w:rsidP="00494477">
      <w:pPr>
        <w:widowControl w:val="0"/>
        <w:numPr>
          <w:ilvl w:val="0"/>
          <w:numId w:val="18"/>
        </w:numPr>
        <w:spacing w:line="360" w:lineRule="auto"/>
        <w:jc w:val="both"/>
        <w:rPr>
          <w:rFonts w:ascii="宋体" w:hAnsi="宋体"/>
          <w:b/>
        </w:rPr>
      </w:pPr>
      <w:bookmarkStart w:id="94" w:name="_Toc290909039"/>
      <w:r w:rsidRPr="00494477">
        <w:rPr>
          <w:rFonts w:ascii="宋体" w:hAnsi="宋体" w:hint="eastAsia"/>
          <w:b/>
        </w:rPr>
        <w:t>机构</w:t>
      </w:r>
      <w:r w:rsidR="00700243" w:rsidRPr="00494477">
        <w:rPr>
          <w:rFonts w:ascii="宋体" w:hAnsi="宋体" w:hint="eastAsia"/>
          <w:b/>
        </w:rPr>
        <w:t>代码</w:t>
      </w:r>
    </w:p>
    <w:p w:rsidR="00EA3CAE" w:rsidRDefault="008047A2" w:rsidP="00EA3CAE">
      <w:pPr>
        <w:spacing w:line="360" w:lineRule="auto"/>
        <w:ind w:firstLineChars="200" w:firstLine="480"/>
        <w:rPr>
          <w:rFonts w:ascii="宋体" w:hAnsi="宋体"/>
        </w:rPr>
      </w:pPr>
      <w:r>
        <w:rPr>
          <w:rFonts w:ascii="宋体" w:hAnsi="宋体" w:hint="eastAsia"/>
        </w:rPr>
        <w:t>指企业征信系统中为</w:t>
      </w:r>
      <w:r w:rsidR="00FF69B4">
        <w:rPr>
          <w:rFonts w:ascii="宋体" w:hAnsi="宋体" w:hint="eastAsia"/>
        </w:rPr>
        <w:t>报数机构</w:t>
      </w:r>
      <w:r w:rsidR="00C146B7">
        <w:rPr>
          <w:rFonts w:ascii="宋体" w:hAnsi="宋体" w:hint="eastAsia"/>
        </w:rPr>
        <w:t>或业务发生机构统一</w:t>
      </w:r>
      <w:r>
        <w:rPr>
          <w:rFonts w:ascii="宋体" w:hAnsi="宋体" w:hint="eastAsia"/>
        </w:rPr>
        <w:t>配发的机构代码，</w:t>
      </w:r>
      <w:r w:rsidR="00EA3CAE">
        <w:rPr>
          <w:rFonts w:ascii="宋体" w:hAnsi="宋体" w:hint="eastAsia"/>
        </w:rPr>
        <w:t>由中国</w:t>
      </w:r>
      <w:r w:rsidR="00C875D4">
        <w:rPr>
          <w:rFonts w:ascii="宋体" w:hAnsi="宋体" w:hint="eastAsia"/>
        </w:rPr>
        <w:t>人民银行</w:t>
      </w:r>
      <w:r w:rsidR="00D142FF">
        <w:rPr>
          <w:rFonts w:ascii="宋体" w:hAnsi="宋体" w:hint="eastAsia"/>
        </w:rPr>
        <w:t>征信中心</w:t>
      </w:r>
      <w:r w:rsidR="00EA3CAE">
        <w:rPr>
          <w:rFonts w:ascii="宋体" w:hAnsi="宋体" w:hint="eastAsia"/>
        </w:rPr>
        <w:t>统一编发。</w:t>
      </w:r>
    </w:p>
    <w:p w:rsidR="00EA3CAE" w:rsidRDefault="00EA3CAE" w:rsidP="00EA3CAE">
      <w:pPr>
        <w:spacing w:line="360" w:lineRule="auto"/>
        <w:ind w:firstLineChars="200" w:firstLine="480"/>
        <w:rPr>
          <w:rFonts w:ascii="宋体" w:hAnsi="宋体"/>
          <w:bCs/>
          <w:szCs w:val="44"/>
        </w:rPr>
      </w:pPr>
      <w:r>
        <w:rPr>
          <w:rFonts w:ascii="宋体" w:hAnsi="宋体" w:hint="eastAsia"/>
        </w:rPr>
        <w:t>第一级：清算中心编码，</w:t>
      </w:r>
      <w:r>
        <w:rPr>
          <w:rFonts w:ascii="宋体" w:hAnsi="宋体" w:hint="eastAsia"/>
          <w:bCs/>
          <w:szCs w:val="44"/>
        </w:rPr>
        <w:t>占4个字节。规定一个中心城市范围内只能用中心城市</w:t>
      </w:r>
      <w:r w:rsidR="00C875D4">
        <w:rPr>
          <w:rFonts w:ascii="宋体" w:hAnsi="宋体" w:hint="eastAsia"/>
          <w:bCs/>
          <w:szCs w:val="44"/>
        </w:rPr>
        <w:t>人民银行</w:t>
      </w:r>
      <w:r>
        <w:rPr>
          <w:rFonts w:ascii="宋体" w:hAnsi="宋体" w:hint="eastAsia"/>
          <w:bCs/>
          <w:szCs w:val="44"/>
        </w:rPr>
        <w:t>的清算中心代码，不能使用</w:t>
      </w:r>
      <w:r w:rsidR="00C875D4">
        <w:rPr>
          <w:rFonts w:ascii="宋体" w:hAnsi="宋体" w:hint="eastAsia"/>
          <w:bCs/>
          <w:szCs w:val="44"/>
        </w:rPr>
        <w:t>人民银行</w:t>
      </w:r>
      <w:r>
        <w:rPr>
          <w:rFonts w:ascii="宋体" w:hAnsi="宋体" w:hint="eastAsia"/>
          <w:bCs/>
          <w:szCs w:val="44"/>
        </w:rPr>
        <w:t>县级支行清算中心代码。</w:t>
      </w:r>
    </w:p>
    <w:p w:rsidR="00EA3CAE" w:rsidRDefault="00EA3CAE" w:rsidP="00EA3CAE">
      <w:pPr>
        <w:spacing w:line="360" w:lineRule="auto"/>
        <w:ind w:firstLineChars="200" w:firstLine="480"/>
        <w:rPr>
          <w:rFonts w:ascii="宋体" w:hAnsi="宋体"/>
          <w:bCs/>
          <w:szCs w:val="44"/>
        </w:rPr>
      </w:pPr>
      <w:r>
        <w:rPr>
          <w:rFonts w:ascii="宋体" w:hAnsi="宋体" w:hint="eastAsia"/>
          <w:bCs/>
          <w:szCs w:val="44"/>
        </w:rPr>
        <w:t>第二级：机构代码，占3个字节。在原1位银行行别和保险公司标志代码（GB13496-92）的基础上，左右各扩充1位。最左边1位可以作为机构类别代码，将顺序编码法改为分类编码法。数据资源不足时，可以向英文字母A-Z扩充。</w:t>
      </w:r>
    </w:p>
    <w:p w:rsidR="00EA3CAE" w:rsidRDefault="00EA3CAE" w:rsidP="00EA3CAE">
      <w:pPr>
        <w:spacing w:line="360" w:lineRule="auto"/>
        <w:ind w:firstLineChars="200" w:firstLine="480"/>
        <w:rPr>
          <w:rFonts w:ascii="宋体" w:hAnsi="宋体"/>
        </w:rPr>
      </w:pPr>
      <w:r>
        <w:rPr>
          <w:rFonts w:ascii="宋体" w:hAnsi="宋体" w:hint="eastAsia"/>
        </w:rPr>
        <w:t>第三级：分支机构代码，占3个字节。第1位为中心城市下属地区（主要是下属县或县级市、区）编码，若数字资源不足时，可以向英文字母A-Z扩充。后2位为</w:t>
      </w:r>
      <w:r w:rsidR="00896821">
        <w:rPr>
          <w:rFonts w:ascii="宋体" w:hAnsi="宋体" w:hint="eastAsia"/>
        </w:rPr>
        <w:t>数据</w:t>
      </w:r>
      <w:r w:rsidR="00FF69B4">
        <w:rPr>
          <w:rFonts w:ascii="宋体" w:hAnsi="宋体" w:hint="eastAsia"/>
        </w:rPr>
        <w:t>报数机构</w:t>
      </w:r>
      <w:r>
        <w:rPr>
          <w:rFonts w:ascii="宋体" w:hAnsi="宋体" w:hint="eastAsia"/>
        </w:rPr>
        <w:t>顺序号。</w:t>
      </w:r>
    </w:p>
    <w:p w:rsidR="00EA3CAE" w:rsidRDefault="00EA3CAE" w:rsidP="00EA3CAE">
      <w:pPr>
        <w:spacing w:line="360" w:lineRule="auto"/>
        <w:ind w:firstLineChars="200" w:firstLine="480"/>
        <w:rPr>
          <w:rFonts w:ascii="宋体" w:hAnsi="宋体"/>
        </w:rPr>
      </w:pPr>
      <w:r>
        <w:rPr>
          <w:rFonts w:ascii="宋体" w:hAnsi="宋体" w:hint="eastAsia"/>
        </w:rPr>
        <w:t>第四级：校验码，占1个字节，计算方法沿用“全国清算中心代码”中的规定。</w:t>
      </w:r>
    </w:p>
    <w:p w:rsidR="00EA3CAE" w:rsidRDefault="00896821" w:rsidP="00EA3CAE">
      <w:pPr>
        <w:spacing w:line="360" w:lineRule="auto"/>
        <w:ind w:firstLineChars="200" w:firstLine="480"/>
        <w:rPr>
          <w:rFonts w:ascii="宋体" w:hAnsi="宋体"/>
          <w:bCs/>
          <w:szCs w:val="44"/>
        </w:rPr>
      </w:pPr>
      <w:r>
        <w:rPr>
          <w:rFonts w:ascii="宋体" w:hAnsi="宋体" w:hint="eastAsia"/>
          <w:bCs/>
          <w:szCs w:val="44"/>
        </w:rPr>
        <w:t>机构</w:t>
      </w:r>
      <w:r w:rsidR="00EA3CAE">
        <w:rPr>
          <w:rFonts w:ascii="宋体" w:hAnsi="宋体" w:hint="eastAsia"/>
          <w:bCs/>
          <w:szCs w:val="44"/>
        </w:rPr>
        <w:t xml:space="preserve">代码编码具体样式如下: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0"/>
        <w:gridCol w:w="770"/>
        <w:gridCol w:w="770"/>
        <w:gridCol w:w="770"/>
        <w:gridCol w:w="770"/>
        <w:gridCol w:w="771"/>
        <w:gridCol w:w="770"/>
        <w:gridCol w:w="770"/>
        <w:gridCol w:w="770"/>
        <w:gridCol w:w="690"/>
        <w:gridCol w:w="851"/>
      </w:tblGrid>
      <w:tr w:rsidR="00EA3CAE" w:rsidTr="00DA2774">
        <w:tc>
          <w:tcPr>
            <w:tcW w:w="3080" w:type="dxa"/>
            <w:gridSpan w:val="4"/>
            <w:shd w:val="clear" w:color="auto" w:fill="E6E6E6"/>
          </w:tcPr>
          <w:p w:rsidR="00EA3CAE" w:rsidRPr="008170BC" w:rsidRDefault="00EA3CAE" w:rsidP="002907F7">
            <w:pPr>
              <w:jc w:val="center"/>
              <w:rPr>
                <w:rFonts w:ascii="宋体" w:hAnsi="宋体"/>
                <w:b/>
                <w:sz w:val="21"/>
                <w:szCs w:val="21"/>
              </w:rPr>
            </w:pPr>
            <w:r w:rsidRPr="008170BC">
              <w:rPr>
                <w:rFonts w:ascii="宋体" w:hAnsi="宋体" w:hint="eastAsia"/>
                <w:b/>
                <w:sz w:val="21"/>
                <w:szCs w:val="21"/>
              </w:rPr>
              <w:t>第一级</w:t>
            </w:r>
          </w:p>
        </w:tc>
        <w:tc>
          <w:tcPr>
            <w:tcW w:w="2311" w:type="dxa"/>
            <w:gridSpan w:val="3"/>
            <w:shd w:val="clear" w:color="auto" w:fill="E6E6E6"/>
          </w:tcPr>
          <w:p w:rsidR="00EA3CAE" w:rsidRPr="008170BC" w:rsidRDefault="00EA3CAE" w:rsidP="002907F7">
            <w:pPr>
              <w:jc w:val="center"/>
              <w:rPr>
                <w:rFonts w:ascii="宋体" w:hAnsi="宋体"/>
                <w:b/>
                <w:sz w:val="21"/>
                <w:szCs w:val="21"/>
              </w:rPr>
            </w:pPr>
            <w:r w:rsidRPr="008170BC">
              <w:rPr>
                <w:rFonts w:ascii="宋体" w:hAnsi="宋体" w:hint="eastAsia"/>
                <w:b/>
                <w:sz w:val="21"/>
                <w:szCs w:val="21"/>
              </w:rPr>
              <w:t>第二级</w:t>
            </w:r>
          </w:p>
        </w:tc>
        <w:tc>
          <w:tcPr>
            <w:tcW w:w="2230" w:type="dxa"/>
            <w:gridSpan w:val="3"/>
            <w:shd w:val="clear" w:color="auto" w:fill="E6E6E6"/>
          </w:tcPr>
          <w:p w:rsidR="00EA3CAE" w:rsidRPr="008170BC" w:rsidRDefault="00EA3CAE" w:rsidP="002907F7">
            <w:pPr>
              <w:jc w:val="center"/>
              <w:rPr>
                <w:rFonts w:ascii="宋体" w:hAnsi="宋体"/>
                <w:b/>
                <w:sz w:val="21"/>
                <w:szCs w:val="21"/>
              </w:rPr>
            </w:pPr>
            <w:r w:rsidRPr="008170BC">
              <w:rPr>
                <w:rFonts w:ascii="宋体" w:hAnsi="宋体" w:hint="eastAsia"/>
                <w:b/>
                <w:sz w:val="21"/>
                <w:szCs w:val="21"/>
              </w:rPr>
              <w:t>第三级</w:t>
            </w:r>
          </w:p>
        </w:tc>
        <w:tc>
          <w:tcPr>
            <w:tcW w:w="851" w:type="dxa"/>
            <w:shd w:val="clear" w:color="auto" w:fill="E6E6E6"/>
          </w:tcPr>
          <w:p w:rsidR="00EA3CAE" w:rsidRPr="008170BC" w:rsidRDefault="00EA3CAE" w:rsidP="002907F7">
            <w:pPr>
              <w:jc w:val="center"/>
              <w:rPr>
                <w:rFonts w:ascii="宋体" w:hAnsi="宋体"/>
                <w:b/>
                <w:sz w:val="21"/>
                <w:szCs w:val="21"/>
              </w:rPr>
            </w:pPr>
            <w:r w:rsidRPr="008170BC">
              <w:rPr>
                <w:rFonts w:ascii="宋体" w:hAnsi="宋体" w:hint="eastAsia"/>
                <w:b/>
                <w:sz w:val="21"/>
                <w:szCs w:val="21"/>
              </w:rPr>
              <w:t>第四级</w:t>
            </w:r>
          </w:p>
        </w:tc>
      </w:tr>
      <w:tr w:rsidR="00EA3CAE" w:rsidTr="00DA2774">
        <w:tc>
          <w:tcPr>
            <w:tcW w:w="3080" w:type="dxa"/>
            <w:gridSpan w:val="4"/>
          </w:tcPr>
          <w:p w:rsidR="00EA3CAE" w:rsidRPr="008170BC" w:rsidRDefault="00EA3CAE" w:rsidP="002907F7">
            <w:pPr>
              <w:jc w:val="center"/>
              <w:rPr>
                <w:rFonts w:ascii="宋体" w:hAnsi="宋体"/>
                <w:sz w:val="21"/>
                <w:szCs w:val="21"/>
              </w:rPr>
            </w:pPr>
            <w:r w:rsidRPr="008170BC">
              <w:rPr>
                <w:rFonts w:ascii="宋体" w:hAnsi="宋体" w:hint="eastAsia"/>
                <w:sz w:val="21"/>
                <w:szCs w:val="21"/>
              </w:rPr>
              <w:t>清算中心代码</w:t>
            </w:r>
          </w:p>
        </w:tc>
        <w:tc>
          <w:tcPr>
            <w:tcW w:w="2311" w:type="dxa"/>
            <w:gridSpan w:val="3"/>
          </w:tcPr>
          <w:p w:rsidR="00EA3CAE" w:rsidRPr="008170BC" w:rsidRDefault="00EA3CAE" w:rsidP="002907F7">
            <w:pPr>
              <w:jc w:val="center"/>
              <w:rPr>
                <w:rFonts w:ascii="宋体" w:hAnsi="宋体"/>
                <w:sz w:val="21"/>
                <w:szCs w:val="21"/>
              </w:rPr>
            </w:pPr>
            <w:r w:rsidRPr="008170BC">
              <w:rPr>
                <w:rFonts w:ascii="宋体" w:hAnsi="宋体" w:hint="eastAsia"/>
                <w:sz w:val="21"/>
                <w:szCs w:val="21"/>
              </w:rPr>
              <w:t>机构代码</w:t>
            </w:r>
          </w:p>
        </w:tc>
        <w:tc>
          <w:tcPr>
            <w:tcW w:w="2230" w:type="dxa"/>
            <w:gridSpan w:val="3"/>
          </w:tcPr>
          <w:p w:rsidR="00EA3CAE" w:rsidRPr="008170BC" w:rsidRDefault="00EA3CAE" w:rsidP="002907F7">
            <w:pPr>
              <w:jc w:val="center"/>
              <w:rPr>
                <w:rFonts w:ascii="宋体" w:hAnsi="宋体"/>
                <w:sz w:val="21"/>
                <w:szCs w:val="21"/>
              </w:rPr>
            </w:pPr>
            <w:r w:rsidRPr="008170BC">
              <w:rPr>
                <w:rFonts w:ascii="宋体" w:hAnsi="宋体" w:hint="eastAsia"/>
                <w:sz w:val="21"/>
                <w:szCs w:val="21"/>
              </w:rPr>
              <w:t>分支机构代码</w:t>
            </w:r>
          </w:p>
        </w:tc>
        <w:tc>
          <w:tcPr>
            <w:tcW w:w="851" w:type="dxa"/>
          </w:tcPr>
          <w:p w:rsidR="00EA3CAE" w:rsidRPr="008170BC" w:rsidRDefault="00EA3CAE" w:rsidP="002907F7">
            <w:pPr>
              <w:jc w:val="center"/>
              <w:rPr>
                <w:rFonts w:ascii="宋体" w:hAnsi="宋体"/>
                <w:sz w:val="21"/>
                <w:szCs w:val="21"/>
              </w:rPr>
            </w:pPr>
            <w:r w:rsidRPr="008170BC">
              <w:rPr>
                <w:rFonts w:ascii="宋体" w:hAnsi="宋体" w:hint="eastAsia"/>
                <w:sz w:val="21"/>
                <w:szCs w:val="21"/>
              </w:rPr>
              <w:t>校验码</w:t>
            </w:r>
          </w:p>
        </w:tc>
      </w:tr>
      <w:tr w:rsidR="00247AF3" w:rsidTr="00DA2774">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1"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770" w:type="dxa"/>
          </w:tcPr>
          <w:p w:rsidR="00247AF3" w:rsidRPr="008170BC" w:rsidRDefault="00247AF3" w:rsidP="002907F7">
            <w:pPr>
              <w:jc w:val="center"/>
              <w:rPr>
                <w:rFonts w:ascii="宋体" w:hAnsi="宋体"/>
                <w:sz w:val="21"/>
                <w:szCs w:val="21"/>
              </w:rPr>
            </w:pPr>
          </w:p>
        </w:tc>
        <w:tc>
          <w:tcPr>
            <w:tcW w:w="690" w:type="dxa"/>
          </w:tcPr>
          <w:p w:rsidR="00247AF3" w:rsidRPr="008170BC" w:rsidRDefault="00247AF3" w:rsidP="002907F7">
            <w:pPr>
              <w:jc w:val="center"/>
              <w:rPr>
                <w:rFonts w:ascii="宋体" w:hAnsi="宋体"/>
                <w:sz w:val="21"/>
                <w:szCs w:val="21"/>
              </w:rPr>
            </w:pPr>
          </w:p>
        </w:tc>
        <w:tc>
          <w:tcPr>
            <w:tcW w:w="851" w:type="dxa"/>
          </w:tcPr>
          <w:p w:rsidR="00247AF3" w:rsidRPr="008170BC" w:rsidRDefault="00247AF3" w:rsidP="002907F7">
            <w:pPr>
              <w:jc w:val="center"/>
              <w:rPr>
                <w:rFonts w:ascii="宋体" w:hAnsi="宋体"/>
                <w:sz w:val="21"/>
                <w:szCs w:val="21"/>
              </w:rPr>
            </w:pPr>
          </w:p>
        </w:tc>
      </w:tr>
    </w:tbl>
    <w:p w:rsidR="00E469F5" w:rsidRDefault="00E469F5" w:rsidP="00E469F5">
      <w:pPr>
        <w:ind w:firstLineChars="250" w:firstLine="703"/>
        <w:rPr>
          <w:rFonts w:ascii="宋体" w:hAnsi="宋体"/>
          <w:b/>
          <w:sz w:val="28"/>
          <w:szCs w:val="28"/>
        </w:rPr>
      </w:pPr>
      <w:bookmarkStart w:id="95" w:name="_Toc290909040"/>
      <w:bookmarkEnd w:id="94"/>
    </w:p>
    <w:p w:rsidR="00883287" w:rsidRPr="00494477" w:rsidRDefault="00883287" w:rsidP="00494477">
      <w:pPr>
        <w:widowControl w:val="0"/>
        <w:numPr>
          <w:ilvl w:val="0"/>
          <w:numId w:val="18"/>
        </w:numPr>
        <w:spacing w:line="360" w:lineRule="auto"/>
        <w:jc w:val="both"/>
        <w:rPr>
          <w:rFonts w:ascii="宋体" w:hAnsi="宋体"/>
          <w:b/>
        </w:rPr>
      </w:pPr>
      <w:r w:rsidRPr="00494477">
        <w:rPr>
          <w:rFonts w:ascii="宋体" w:hAnsi="宋体" w:hint="eastAsia"/>
          <w:b/>
        </w:rPr>
        <w:t>证件类型</w:t>
      </w:r>
    </w:p>
    <w:tbl>
      <w:tblPr>
        <w:tblW w:w="6237" w:type="dxa"/>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685"/>
        <w:gridCol w:w="1418"/>
      </w:tblGrid>
      <w:tr w:rsidR="00D47012" w:rsidTr="008727C3">
        <w:trPr>
          <w:jc w:val="center"/>
        </w:trPr>
        <w:tc>
          <w:tcPr>
            <w:tcW w:w="1134" w:type="dxa"/>
            <w:shd w:val="clear" w:color="auto" w:fill="C0C0C0"/>
          </w:tcPr>
          <w:p w:rsidR="00D47012" w:rsidRPr="000F0FC3" w:rsidRDefault="00D47012" w:rsidP="008727C3">
            <w:pPr>
              <w:jc w:val="center"/>
              <w:rPr>
                <w:rFonts w:ascii="宋体" w:hAnsi="宋体"/>
                <w:b/>
                <w:sz w:val="21"/>
                <w:szCs w:val="21"/>
              </w:rPr>
            </w:pPr>
            <w:r w:rsidRPr="000F0FC3">
              <w:rPr>
                <w:rFonts w:ascii="宋体" w:hAnsi="宋体" w:hint="eastAsia"/>
                <w:b/>
                <w:sz w:val="21"/>
                <w:szCs w:val="21"/>
              </w:rPr>
              <w:t>代码</w:t>
            </w:r>
          </w:p>
        </w:tc>
        <w:tc>
          <w:tcPr>
            <w:tcW w:w="3685" w:type="dxa"/>
            <w:shd w:val="clear" w:color="auto" w:fill="C0C0C0"/>
          </w:tcPr>
          <w:p w:rsidR="00D47012" w:rsidRPr="000F0FC3" w:rsidRDefault="00D47012" w:rsidP="008727C3">
            <w:pPr>
              <w:jc w:val="center"/>
              <w:rPr>
                <w:rFonts w:ascii="宋体" w:hAnsi="宋体"/>
                <w:b/>
                <w:sz w:val="21"/>
                <w:szCs w:val="21"/>
              </w:rPr>
            </w:pPr>
            <w:r w:rsidRPr="000F0FC3">
              <w:rPr>
                <w:rFonts w:ascii="宋体" w:hAnsi="宋体" w:hint="eastAsia"/>
                <w:b/>
                <w:sz w:val="21"/>
                <w:szCs w:val="21"/>
              </w:rPr>
              <w:t>名称</w:t>
            </w:r>
          </w:p>
        </w:tc>
        <w:tc>
          <w:tcPr>
            <w:tcW w:w="1418" w:type="dxa"/>
            <w:shd w:val="clear" w:color="auto" w:fill="C0C0C0"/>
          </w:tcPr>
          <w:p w:rsidR="00D47012" w:rsidRPr="000F0FC3" w:rsidRDefault="00D47012" w:rsidP="008727C3">
            <w:pPr>
              <w:jc w:val="center"/>
              <w:rPr>
                <w:rFonts w:ascii="宋体" w:hAnsi="宋体"/>
                <w:b/>
                <w:sz w:val="21"/>
                <w:szCs w:val="21"/>
              </w:rPr>
            </w:pPr>
            <w:r w:rsidRPr="000F0FC3">
              <w:rPr>
                <w:rFonts w:ascii="宋体" w:hAnsi="宋体" w:hint="eastAsia"/>
                <w:b/>
                <w:sz w:val="21"/>
                <w:szCs w:val="21"/>
              </w:rPr>
              <w:t>说  明</w:t>
            </w: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0</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身份证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1</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户口簿</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2</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护照</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3</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军官证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4</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士兵证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5</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港澳居民来往内地通行证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6</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台湾同胞来往内地通行证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7</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临时身份证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8</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外国人居留证</w:t>
            </w:r>
          </w:p>
        </w:tc>
        <w:tc>
          <w:tcPr>
            <w:tcW w:w="1418" w:type="dxa"/>
          </w:tcPr>
          <w:p w:rsidR="00D47012" w:rsidRPr="000F0FC3" w:rsidRDefault="00D47012" w:rsidP="00494477">
            <w:pPr>
              <w:rPr>
                <w:rFonts w:ascii="宋体" w:hAnsi="宋体"/>
                <w:sz w:val="21"/>
                <w:szCs w:val="21"/>
              </w:rPr>
            </w:pPr>
          </w:p>
        </w:tc>
      </w:tr>
      <w:tr w:rsidR="00D47012" w:rsidTr="008727C3">
        <w:trPr>
          <w:jc w:val="center"/>
        </w:trPr>
        <w:tc>
          <w:tcPr>
            <w:tcW w:w="1134" w:type="dxa"/>
          </w:tcPr>
          <w:p w:rsidR="00D47012" w:rsidRPr="000F0FC3" w:rsidRDefault="00D47012" w:rsidP="00494477">
            <w:pPr>
              <w:rPr>
                <w:rFonts w:ascii="宋体" w:hAnsi="宋体"/>
                <w:sz w:val="21"/>
                <w:szCs w:val="21"/>
              </w:rPr>
            </w:pPr>
            <w:r w:rsidRPr="000F0FC3">
              <w:rPr>
                <w:rFonts w:ascii="宋体" w:hAnsi="宋体" w:hint="eastAsia"/>
                <w:sz w:val="21"/>
                <w:szCs w:val="21"/>
              </w:rPr>
              <w:t>9</w:t>
            </w:r>
          </w:p>
        </w:tc>
        <w:tc>
          <w:tcPr>
            <w:tcW w:w="3685" w:type="dxa"/>
          </w:tcPr>
          <w:p w:rsidR="00D47012" w:rsidRPr="000F0FC3" w:rsidRDefault="00D47012" w:rsidP="00494477">
            <w:pPr>
              <w:rPr>
                <w:rFonts w:ascii="宋体" w:hAnsi="宋体"/>
                <w:sz w:val="21"/>
                <w:szCs w:val="21"/>
              </w:rPr>
            </w:pPr>
            <w:r w:rsidRPr="000F0FC3">
              <w:rPr>
                <w:rFonts w:ascii="宋体" w:hAnsi="宋体" w:hint="eastAsia"/>
                <w:sz w:val="21"/>
                <w:szCs w:val="21"/>
              </w:rPr>
              <w:t>警官证</w:t>
            </w:r>
          </w:p>
        </w:tc>
        <w:tc>
          <w:tcPr>
            <w:tcW w:w="1418" w:type="dxa"/>
          </w:tcPr>
          <w:p w:rsidR="00D47012" w:rsidRPr="000F0FC3" w:rsidRDefault="00D47012" w:rsidP="00494477">
            <w:pPr>
              <w:rPr>
                <w:rFonts w:ascii="宋体" w:hAnsi="宋体"/>
                <w:sz w:val="21"/>
                <w:szCs w:val="21"/>
              </w:rPr>
            </w:pPr>
          </w:p>
        </w:tc>
      </w:tr>
      <w:tr w:rsidR="00973474" w:rsidTr="008727C3">
        <w:trPr>
          <w:jc w:val="center"/>
        </w:trPr>
        <w:tc>
          <w:tcPr>
            <w:tcW w:w="1134" w:type="dxa"/>
          </w:tcPr>
          <w:p w:rsidR="00973474" w:rsidRDefault="00973474" w:rsidP="00973474">
            <w:pPr>
              <w:rPr>
                <w:rFonts w:ascii="宋体" w:hAnsi="宋体"/>
                <w:sz w:val="21"/>
                <w:szCs w:val="21"/>
              </w:rPr>
            </w:pPr>
            <w:r>
              <w:rPr>
                <w:rFonts w:ascii="宋体" w:hAnsi="宋体" w:hint="eastAsia"/>
                <w:sz w:val="21"/>
                <w:szCs w:val="21"/>
              </w:rPr>
              <w:t>A</w:t>
            </w:r>
          </w:p>
        </w:tc>
        <w:tc>
          <w:tcPr>
            <w:tcW w:w="3685" w:type="dxa"/>
          </w:tcPr>
          <w:p w:rsidR="00973474" w:rsidRPr="000F0FC3" w:rsidRDefault="00973474" w:rsidP="00973474">
            <w:pPr>
              <w:rPr>
                <w:rFonts w:ascii="宋体" w:hAnsi="宋体"/>
                <w:sz w:val="21"/>
                <w:szCs w:val="21"/>
              </w:rPr>
            </w:pPr>
            <w:r>
              <w:rPr>
                <w:rFonts w:ascii="宋体" w:hAnsi="宋体" w:hint="eastAsia"/>
                <w:sz w:val="21"/>
                <w:szCs w:val="21"/>
              </w:rPr>
              <w:t>香港身份证</w:t>
            </w:r>
          </w:p>
        </w:tc>
        <w:tc>
          <w:tcPr>
            <w:tcW w:w="1418" w:type="dxa"/>
          </w:tcPr>
          <w:p w:rsidR="00973474" w:rsidRPr="000F0FC3" w:rsidRDefault="00973474" w:rsidP="00494477">
            <w:pPr>
              <w:rPr>
                <w:rFonts w:ascii="宋体" w:hAnsi="宋体"/>
                <w:sz w:val="21"/>
                <w:szCs w:val="21"/>
              </w:rPr>
            </w:pPr>
          </w:p>
        </w:tc>
      </w:tr>
      <w:tr w:rsidR="00973474" w:rsidTr="008727C3">
        <w:trPr>
          <w:jc w:val="center"/>
        </w:trPr>
        <w:tc>
          <w:tcPr>
            <w:tcW w:w="1134" w:type="dxa"/>
          </w:tcPr>
          <w:p w:rsidR="00973474" w:rsidRDefault="00973474" w:rsidP="00973474">
            <w:pPr>
              <w:rPr>
                <w:rFonts w:ascii="宋体" w:hAnsi="宋体"/>
                <w:sz w:val="21"/>
                <w:szCs w:val="21"/>
              </w:rPr>
            </w:pPr>
            <w:r>
              <w:rPr>
                <w:rFonts w:ascii="宋体" w:hAnsi="宋体" w:hint="eastAsia"/>
                <w:sz w:val="21"/>
                <w:szCs w:val="21"/>
              </w:rPr>
              <w:t>B</w:t>
            </w:r>
          </w:p>
        </w:tc>
        <w:tc>
          <w:tcPr>
            <w:tcW w:w="3685" w:type="dxa"/>
          </w:tcPr>
          <w:p w:rsidR="00973474" w:rsidRPr="000F0FC3" w:rsidRDefault="00973474" w:rsidP="00973474">
            <w:pPr>
              <w:rPr>
                <w:rFonts w:ascii="宋体" w:hAnsi="宋体"/>
                <w:sz w:val="21"/>
                <w:szCs w:val="21"/>
              </w:rPr>
            </w:pPr>
            <w:r>
              <w:rPr>
                <w:rFonts w:ascii="宋体" w:hAnsi="宋体" w:hint="eastAsia"/>
                <w:sz w:val="21"/>
                <w:szCs w:val="21"/>
              </w:rPr>
              <w:t>澳门身份证</w:t>
            </w:r>
          </w:p>
        </w:tc>
        <w:tc>
          <w:tcPr>
            <w:tcW w:w="1418" w:type="dxa"/>
          </w:tcPr>
          <w:p w:rsidR="00973474" w:rsidRPr="000F0FC3" w:rsidRDefault="00973474" w:rsidP="00494477">
            <w:pPr>
              <w:rPr>
                <w:rFonts w:ascii="宋体" w:hAnsi="宋体"/>
                <w:sz w:val="21"/>
                <w:szCs w:val="21"/>
              </w:rPr>
            </w:pPr>
          </w:p>
        </w:tc>
      </w:tr>
      <w:tr w:rsidR="00973474" w:rsidTr="008727C3">
        <w:trPr>
          <w:jc w:val="center"/>
        </w:trPr>
        <w:tc>
          <w:tcPr>
            <w:tcW w:w="1134" w:type="dxa"/>
          </w:tcPr>
          <w:p w:rsidR="00973474" w:rsidRDefault="00973474" w:rsidP="00973474">
            <w:pPr>
              <w:rPr>
                <w:rFonts w:ascii="宋体" w:hAnsi="宋体"/>
                <w:sz w:val="21"/>
                <w:szCs w:val="21"/>
              </w:rPr>
            </w:pPr>
            <w:r>
              <w:rPr>
                <w:rFonts w:ascii="宋体" w:hAnsi="宋体" w:hint="eastAsia"/>
                <w:sz w:val="21"/>
                <w:szCs w:val="21"/>
              </w:rPr>
              <w:t>C</w:t>
            </w:r>
          </w:p>
        </w:tc>
        <w:tc>
          <w:tcPr>
            <w:tcW w:w="3685" w:type="dxa"/>
          </w:tcPr>
          <w:p w:rsidR="00973474" w:rsidRPr="000F0FC3" w:rsidRDefault="00973474" w:rsidP="00973474">
            <w:pPr>
              <w:rPr>
                <w:rFonts w:ascii="宋体" w:hAnsi="宋体"/>
                <w:sz w:val="21"/>
                <w:szCs w:val="21"/>
              </w:rPr>
            </w:pPr>
            <w:r>
              <w:rPr>
                <w:rFonts w:ascii="宋体" w:hAnsi="宋体" w:hint="eastAsia"/>
                <w:sz w:val="21"/>
                <w:szCs w:val="21"/>
              </w:rPr>
              <w:t>台湾身份证</w:t>
            </w:r>
          </w:p>
        </w:tc>
        <w:tc>
          <w:tcPr>
            <w:tcW w:w="1418" w:type="dxa"/>
          </w:tcPr>
          <w:p w:rsidR="00973474" w:rsidRPr="000F0FC3" w:rsidRDefault="00973474" w:rsidP="00494477">
            <w:pPr>
              <w:rPr>
                <w:rFonts w:ascii="宋体" w:hAnsi="宋体"/>
                <w:sz w:val="21"/>
                <w:szCs w:val="21"/>
              </w:rPr>
            </w:pPr>
          </w:p>
        </w:tc>
      </w:tr>
      <w:tr w:rsidR="00E6574B" w:rsidTr="008727C3">
        <w:trPr>
          <w:jc w:val="center"/>
        </w:trPr>
        <w:tc>
          <w:tcPr>
            <w:tcW w:w="1134" w:type="dxa"/>
          </w:tcPr>
          <w:p w:rsidR="00E6574B" w:rsidRDefault="00E6574B" w:rsidP="00973474">
            <w:pPr>
              <w:rPr>
                <w:rFonts w:ascii="宋体" w:hAnsi="宋体"/>
                <w:sz w:val="21"/>
                <w:szCs w:val="21"/>
              </w:rPr>
            </w:pPr>
            <w:r w:rsidRPr="000F0FC3">
              <w:rPr>
                <w:rFonts w:ascii="宋体" w:hAnsi="宋体" w:hint="eastAsia"/>
                <w:sz w:val="21"/>
                <w:szCs w:val="21"/>
              </w:rPr>
              <w:lastRenderedPageBreak/>
              <w:t>X</w:t>
            </w:r>
          </w:p>
        </w:tc>
        <w:tc>
          <w:tcPr>
            <w:tcW w:w="3685" w:type="dxa"/>
          </w:tcPr>
          <w:p w:rsidR="00E6574B" w:rsidRDefault="00E6574B" w:rsidP="00973474">
            <w:pPr>
              <w:rPr>
                <w:rFonts w:ascii="宋体" w:hAnsi="宋体"/>
                <w:sz w:val="21"/>
                <w:szCs w:val="21"/>
              </w:rPr>
            </w:pPr>
            <w:r w:rsidRPr="000F0FC3">
              <w:rPr>
                <w:rFonts w:ascii="宋体" w:hAnsi="宋体" w:hint="eastAsia"/>
                <w:sz w:val="21"/>
                <w:szCs w:val="21"/>
              </w:rPr>
              <w:t>其他证件</w:t>
            </w:r>
          </w:p>
        </w:tc>
        <w:tc>
          <w:tcPr>
            <w:tcW w:w="1418" w:type="dxa"/>
          </w:tcPr>
          <w:p w:rsidR="00E6574B" w:rsidRPr="000F0FC3" w:rsidRDefault="00E6574B" w:rsidP="00494477">
            <w:pPr>
              <w:rPr>
                <w:rFonts w:ascii="宋体" w:hAnsi="宋体"/>
                <w:sz w:val="21"/>
                <w:szCs w:val="21"/>
              </w:rPr>
            </w:pPr>
          </w:p>
        </w:tc>
      </w:tr>
      <w:tr w:rsidR="00E6574B" w:rsidTr="008727C3">
        <w:trPr>
          <w:jc w:val="center"/>
        </w:trPr>
        <w:tc>
          <w:tcPr>
            <w:tcW w:w="1134" w:type="dxa"/>
          </w:tcPr>
          <w:p w:rsidR="00E6574B" w:rsidRPr="000F0FC3" w:rsidRDefault="00E6574B" w:rsidP="00494477">
            <w:pPr>
              <w:rPr>
                <w:rFonts w:ascii="宋体" w:hAnsi="宋体"/>
                <w:sz w:val="21"/>
                <w:szCs w:val="21"/>
              </w:rPr>
            </w:pPr>
            <w:r w:rsidRPr="000F0FC3">
              <w:rPr>
                <w:rFonts w:ascii="宋体" w:hAnsi="宋体" w:hint="eastAsia"/>
                <w:sz w:val="21"/>
                <w:szCs w:val="21"/>
              </w:rPr>
              <w:t>a</w:t>
            </w:r>
          </w:p>
        </w:tc>
        <w:tc>
          <w:tcPr>
            <w:tcW w:w="3685" w:type="dxa"/>
          </w:tcPr>
          <w:p w:rsidR="00E6574B" w:rsidRPr="000F0FC3" w:rsidRDefault="00E6574B" w:rsidP="00494477">
            <w:pPr>
              <w:rPr>
                <w:rFonts w:ascii="宋体" w:hAnsi="宋体"/>
                <w:sz w:val="21"/>
                <w:szCs w:val="21"/>
              </w:rPr>
            </w:pPr>
            <w:r w:rsidRPr="000F0FC3">
              <w:rPr>
                <w:rFonts w:ascii="宋体" w:hAnsi="宋体" w:hint="eastAsia"/>
                <w:sz w:val="21"/>
                <w:szCs w:val="21"/>
              </w:rPr>
              <w:t>组织机构代码证</w:t>
            </w:r>
          </w:p>
        </w:tc>
        <w:tc>
          <w:tcPr>
            <w:tcW w:w="1418" w:type="dxa"/>
          </w:tcPr>
          <w:p w:rsidR="00E6574B" w:rsidRPr="000F0FC3" w:rsidRDefault="00E6574B" w:rsidP="00494477">
            <w:pPr>
              <w:rPr>
                <w:rFonts w:ascii="宋体" w:hAnsi="宋体"/>
                <w:sz w:val="21"/>
                <w:szCs w:val="21"/>
              </w:rPr>
            </w:pPr>
          </w:p>
        </w:tc>
      </w:tr>
      <w:tr w:rsidR="00E6574B" w:rsidTr="008727C3">
        <w:trPr>
          <w:jc w:val="center"/>
        </w:trPr>
        <w:tc>
          <w:tcPr>
            <w:tcW w:w="1134" w:type="dxa"/>
          </w:tcPr>
          <w:p w:rsidR="00E6574B" w:rsidRPr="000F0FC3" w:rsidRDefault="00E6574B" w:rsidP="00494477">
            <w:pPr>
              <w:rPr>
                <w:rFonts w:ascii="宋体" w:hAnsi="宋体"/>
                <w:sz w:val="21"/>
                <w:szCs w:val="21"/>
              </w:rPr>
            </w:pPr>
            <w:r w:rsidRPr="000F0FC3">
              <w:rPr>
                <w:rFonts w:ascii="宋体" w:hAnsi="宋体" w:hint="eastAsia"/>
                <w:sz w:val="21"/>
                <w:szCs w:val="21"/>
              </w:rPr>
              <w:t>c</w:t>
            </w:r>
          </w:p>
        </w:tc>
        <w:tc>
          <w:tcPr>
            <w:tcW w:w="3685" w:type="dxa"/>
          </w:tcPr>
          <w:p w:rsidR="00E6574B" w:rsidRPr="000F0FC3" w:rsidRDefault="00E6574B" w:rsidP="00494477">
            <w:pPr>
              <w:rPr>
                <w:rFonts w:ascii="宋体" w:hAnsi="宋体"/>
                <w:sz w:val="21"/>
                <w:szCs w:val="21"/>
              </w:rPr>
            </w:pPr>
            <w:r w:rsidRPr="000F0FC3">
              <w:rPr>
                <w:rFonts w:ascii="宋体" w:hAnsi="宋体" w:hint="eastAsia"/>
                <w:sz w:val="21"/>
                <w:szCs w:val="21"/>
              </w:rPr>
              <w:t>贷款卡</w:t>
            </w:r>
          </w:p>
        </w:tc>
        <w:tc>
          <w:tcPr>
            <w:tcW w:w="1418" w:type="dxa"/>
          </w:tcPr>
          <w:p w:rsidR="00E6574B" w:rsidRPr="000F0FC3" w:rsidRDefault="00E6574B" w:rsidP="00494477">
            <w:pPr>
              <w:rPr>
                <w:rFonts w:ascii="宋体" w:hAnsi="宋体"/>
                <w:sz w:val="21"/>
                <w:szCs w:val="21"/>
              </w:rPr>
            </w:pPr>
          </w:p>
        </w:tc>
      </w:tr>
      <w:tr w:rsidR="00E6574B" w:rsidTr="008727C3">
        <w:trPr>
          <w:jc w:val="center"/>
        </w:trPr>
        <w:tc>
          <w:tcPr>
            <w:tcW w:w="1134" w:type="dxa"/>
          </w:tcPr>
          <w:p w:rsidR="00E6574B" w:rsidRPr="000F0FC3" w:rsidRDefault="00E6574B" w:rsidP="00494477">
            <w:pPr>
              <w:rPr>
                <w:rFonts w:ascii="宋体" w:hAnsi="宋体"/>
                <w:sz w:val="21"/>
                <w:szCs w:val="21"/>
              </w:rPr>
            </w:pPr>
            <w:r w:rsidRPr="000F0FC3">
              <w:rPr>
                <w:rFonts w:ascii="宋体" w:hAnsi="宋体" w:hint="eastAsia"/>
                <w:sz w:val="21"/>
                <w:szCs w:val="21"/>
              </w:rPr>
              <w:t>d</w:t>
            </w:r>
          </w:p>
        </w:tc>
        <w:tc>
          <w:tcPr>
            <w:tcW w:w="3685" w:type="dxa"/>
          </w:tcPr>
          <w:p w:rsidR="00E6574B" w:rsidRPr="000F0FC3" w:rsidRDefault="00E6574B" w:rsidP="00494477">
            <w:pPr>
              <w:rPr>
                <w:rFonts w:ascii="宋体" w:hAnsi="宋体"/>
                <w:sz w:val="21"/>
                <w:szCs w:val="21"/>
              </w:rPr>
            </w:pPr>
            <w:r w:rsidRPr="000F0FC3">
              <w:rPr>
                <w:rFonts w:ascii="宋体" w:hAnsi="宋体" w:hint="eastAsia"/>
                <w:sz w:val="21"/>
                <w:szCs w:val="21"/>
              </w:rPr>
              <w:t>机构信用代码</w:t>
            </w:r>
          </w:p>
        </w:tc>
        <w:tc>
          <w:tcPr>
            <w:tcW w:w="1418" w:type="dxa"/>
          </w:tcPr>
          <w:p w:rsidR="00E6574B" w:rsidRPr="000F0FC3" w:rsidRDefault="00E6574B" w:rsidP="00494477">
            <w:pPr>
              <w:rPr>
                <w:rFonts w:ascii="宋体" w:hAnsi="宋体"/>
                <w:sz w:val="21"/>
                <w:szCs w:val="21"/>
              </w:rPr>
            </w:pPr>
          </w:p>
        </w:tc>
      </w:tr>
      <w:tr w:rsidR="00E6574B" w:rsidTr="008727C3">
        <w:trPr>
          <w:jc w:val="center"/>
        </w:trPr>
        <w:tc>
          <w:tcPr>
            <w:tcW w:w="1134" w:type="dxa"/>
          </w:tcPr>
          <w:p w:rsidR="00E6574B" w:rsidRPr="000F0FC3" w:rsidRDefault="00E6574B" w:rsidP="00494477">
            <w:pPr>
              <w:rPr>
                <w:rFonts w:ascii="宋体" w:hAnsi="宋体"/>
                <w:sz w:val="21"/>
                <w:szCs w:val="21"/>
              </w:rPr>
            </w:pPr>
            <w:r w:rsidRPr="000F0FC3">
              <w:rPr>
                <w:rFonts w:ascii="宋体" w:hAnsi="宋体" w:hint="eastAsia"/>
                <w:sz w:val="21"/>
                <w:szCs w:val="21"/>
              </w:rPr>
              <w:t>z</w:t>
            </w:r>
          </w:p>
        </w:tc>
        <w:tc>
          <w:tcPr>
            <w:tcW w:w="3685" w:type="dxa"/>
          </w:tcPr>
          <w:p w:rsidR="00E6574B" w:rsidRPr="000F0FC3" w:rsidRDefault="00E6574B" w:rsidP="00494477">
            <w:pPr>
              <w:rPr>
                <w:rFonts w:ascii="宋体" w:hAnsi="宋体"/>
                <w:sz w:val="21"/>
                <w:szCs w:val="21"/>
              </w:rPr>
            </w:pPr>
            <w:r w:rsidRPr="000F0FC3">
              <w:rPr>
                <w:rFonts w:ascii="宋体" w:hAnsi="宋体" w:hint="eastAsia"/>
                <w:sz w:val="21"/>
                <w:szCs w:val="21"/>
              </w:rPr>
              <w:t>金融机构代码</w:t>
            </w:r>
          </w:p>
        </w:tc>
        <w:tc>
          <w:tcPr>
            <w:tcW w:w="1418" w:type="dxa"/>
          </w:tcPr>
          <w:p w:rsidR="00E6574B" w:rsidRPr="000F0FC3" w:rsidRDefault="00E6574B" w:rsidP="00494477">
            <w:pPr>
              <w:rPr>
                <w:rFonts w:ascii="宋体" w:hAnsi="宋体"/>
                <w:sz w:val="21"/>
                <w:szCs w:val="21"/>
              </w:rPr>
            </w:pPr>
          </w:p>
        </w:tc>
      </w:tr>
    </w:tbl>
    <w:p w:rsidR="00D47012" w:rsidRDefault="00D47012" w:rsidP="00284DF6">
      <w:pPr>
        <w:snapToGrid w:val="0"/>
        <w:spacing w:beforeLines="100"/>
        <w:ind w:firstLineChars="200" w:firstLine="562"/>
        <w:rPr>
          <w:rFonts w:ascii="宋体" w:hAnsi="宋体"/>
          <w:b/>
          <w:sz w:val="28"/>
          <w:szCs w:val="28"/>
        </w:rPr>
      </w:pPr>
    </w:p>
    <w:p w:rsidR="00E200DE" w:rsidRPr="00494477" w:rsidRDefault="00E200DE" w:rsidP="00494477">
      <w:pPr>
        <w:widowControl w:val="0"/>
        <w:numPr>
          <w:ilvl w:val="0"/>
          <w:numId w:val="18"/>
        </w:numPr>
        <w:spacing w:line="360" w:lineRule="auto"/>
        <w:jc w:val="both"/>
        <w:rPr>
          <w:rFonts w:ascii="宋体" w:hAnsi="宋体"/>
          <w:b/>
        </w:rPr>
      </w:pPr>
      <w:r w:rsidRPr="00494477">
        <w:rPr>
          <w:rFonts w:ascii="宋体" w:hAnsi="宋体" w:hint="eastAsia"/>
          <w:b/>
        </w:rPr>
        <w:t>保费缴纳状态</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E200DE" w:rsidTr="005108BA">
        <w:tc>
          <w:tcPr>
            <w:tcW w:w="1008"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代  码</w:t>
            </w:r>
          </w:p>
        </w:tc>
        <w:tc>
          <w:tcPr>
            <w:tcW w:w="252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名    称</w:t>
            </w:r>
          </w:p>
        </w:tc>
        <w:tc>
          <w:tcPr>
            <w:tcW w:w="486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说  明</w:t>
            </w:r>
          </w:p>
        </w:tc>
      </w:tr>
      <w:tr w:rsidR="00E200DE" w:rsidTr="005108BA">
        <w:tc>
          <w:tcPr>
            <w:tcW w:w="1008" w:type="dxa"/>
          </w:tcPr>
          <w:p w:rsidR="00E200DE" w:rsidRPr="00FA1D2F" w:rsidRDefault="00E200DE" w:rsidP="005108BA">
            <w:pPr>
              <w:jc w:val="center"/>
              <w:rPr>
                <w:rFonts w:ascii="宋体" w:hAnsi="宋体"/>
                <w:sz w:val="21"/>
                <w:szCs w:val="21"/>
              </w:rPr>
            </w:pPr>
            <w:r w:rsidRPr="00FA1D2F">
              <w:rPr>
                <w:rFonts w:ascii="宋体" w:hAnsi="宋体" w:hint="eastAsia"/>
                <w:sz w:val="21"/>
                <w:szCs w:val="21"/>
              </w:rPr>
              <w:t>1</w:t>
            </w:r>
          </w:p>
        </w:tc>
        <w:tc>
          <w:tcPr>
            <w:tcW w:w="2520" w:type="dxa"/>
          </w:tcPr>
          <w:p w:rsidR="00E200DE" w:rsidRPr="00FA1D2F" w:rsidRDefault="00E200DE" w:rsidP="005108BA">
            <w:pPr>
              <w:rPr>
                <w:rFonts w:ascii="宋体" w:hAnsi="宋体"/>
                <w:sz w:val="21"/>
                <w:szCs w:val="21"/>
              </w:rPr>
            </w:pPr>
            <w:r w:rsidRPr="00FA1D2F">
              <w:rPr>
                <w:rFonts w:ascii="宋体" w:hAnsi="宋体" w:hint="eastAsia"/>
                <w:sz w:val="21"/>
                <w:szCs w:val="21"/>
              </w:rPr>
              <w:t>正常</w:t>
            </w:r>
          </w:p>
        </w:tc>
        <w:tc>
          <w:tcPr>
            <w:tcW w:w="4860" w:type="dxa"/>
          </w:tcPr>
          <w:p w:rsidR="00E200DE" w:rsidRPr="00FA1D2F" w:rsidRDefault="00E200DE" w:rsidP="005108BA">
            <w:pPr>
              <w:rPr>
                <w:rFonts w:ascii="宋体" w:hAnsi="宋体"/>
                <w:sz w:val="21"/>
                <w:szCs w:val="21"/>
              </w:rPr>
            </w:pPr>
          </w:p>
        </w:tc>
      </w:tr>
      <w:tr w:rsidR="00E200DE" w:rsidTr="005108BA">
        <w:tc>
          <w:tcPr>
            <w:tcW w:w="1008" w:type="dxa"/>
          </w:tcPr>
          <w:p w:rsidR="00E200DE" w:rsidRPr="00FA1D2F" w:rsidRDefault="00E200DE" w:rsidP="005108BA">
            <w:pPr>
              <w:jc w:val="center"/>
              <w:rPr>
                <w:rFonts w:ascii="宋体" w:hAnsi="宋体"/>
                <w:sz w:val="21"/>
                <w:szCs w:val="21"/>
              </w:rPr>
            </w:pPr>
            <w:r w:rsidRPr="00FA1D2F">
              <w:rPr>
                <w:rFonts w:ascii="宋体" w:hAnsi="宋体" w:hint="eastAsia"/>
                <w:sz w:val="21"/>
                <w:szCs w:val="21"/>
              </w:rPr>
              <w:t>2</w:t>
            </w:r>
          </w:p>
        </w:tc>
        <w:tc>
          <w:tcPr>
            <w:tcW w:w="2520" w:type="dxa"/>
          </w:tcPr>
          <w:p w:rsidR="00E200DE" w:rsidRPr="00FA1D2F" w:rsidRDefault="00E200DE" w:rsidP="005108BA">
            <w:pPr>
              <w:rPr>
                <w:rFonts w:ascii="宋体" w:hAnsi="宋体"/>
                <w:sz w:val="21"/>
                <w:szCs w:val="21"/>
              </w:rPr>
            </w:pPr>
            <w:r w:rsidRPr="00FA1D2F">
              <w:rPr>
                <w:rFonts w:ascii="宋体" w:hAnsi="宋体" w:hint="eastAsia"/>
                <w:sz w:val="21"/>
                <w:szCs w:val="21"/>
              </w:rPr>
              <w:t>欠缴</w:t>
            </w:r>
          </w:p>
        </w:tc>
        <w:tc>
          <w:tcPr>
            <w:tcW w:w="4860" w:type="dxa"/>
          </w:tcPr>
          <w:p w:rsidR="00E200DE" w:rsidRPr="00FA1D2F" w:rsidRDefault="00E200DE" w:rsidP="005108BA">
            <w:pPr>
              <w:rPr>
                <w:rFonts w:ascii="宋体" w:hAnsi="宋体"/>
                <w:sz w:val="21"/>
                <w:szCs w:val="21"/>
              </w:rPr>
            </w:pPr>
          </w:p>
        </w:tc>
      </w:tr>
      <w:tr w:rsidR="00E200DE" w:rsidTr="005108BA">
        <w:tc>
          <w:tcPr>
            <w:tcW w:w="1008" w:type="dxa"/>
          </w:tcPr>
          <w:p w:rsidR="00E200DE" w:rsidRPr="00FA1D2F" w:rsidRDefault="00E200DE" w:rsidP="005108BA">
            <w:pPr>
              <w:jc w:val="center"/>
              <w:rPr>
                <w:rFonts w:ascii="宋体" w:hAnsi="宋体"/>
                <w:sz w:val="21"/>
                <w:szCs w:val="21"/>
              </w:rPr>
            </w:pPr>
            <w:r w:rsidRPr="00FA1D2F">
              <w:rPr>
                <w:rFonts w:ascii="宋体" w:hAnsi="宋体" w:hint="eastAsia"/>
                <w:sz w:val="21"/>
                <w:szCs w:val="21"/>
              </w:rPr>
              <w:t>3</w:t>
            </w:r>
          </w:p>
        </w:tc>
        <w:tc>
          <w:tcPr>
            <w:tcW w:w="2520" w:type="dxa"/>
          </w:tcPr>
          <w:p w:rsidR="00E200DE" w:rsidRPr="00FA1D2F" w:rsidRDefault="00E200DE" w:rsidP="005108BA">
            <w:pPr>
              <w:rPr>
                <w:rFonts w:ascii="宋体" w:hAnsi="宋体"/>
                <w:sz w:val="21"/>
                <w:szCs w:val="21"/>
              </w:rPr>
            </w:pPr>
            <w:r w:rsidRPr="00FA1D2F">
              <w:rPr>
                <w:rFonts w:ascii="宋体" w:hAnsi="宋体" w:hint="eastAsia"/>
                <w:sz w:val="21"/>
                <w:szCs w:val="21"/>
              </w:rPr>
              <w:t>缴清</w:t>
            </w:r>
          </w:p>
        </w:tc>
        <w:tc>
          <w:tcPr>
            <w:tcW w:w="4860" w:type="dxa"/>
          </w:tcPr>
          <w:p w:rsidR="00E200DE" w:rsidRPr="00FA1D2F" w:rsidRDefault="00E200DE" w:rsidP="005108BA">
            <w:pPr>
              <w:rPr>
                <w:rFonts w:ascii="宋体" w:hAnsi="宋体"/>
                <w:sz w:val="21"/>
                <w:szCs w:val="21"/>
              </w:rPr>
            </w:pPr>
          </w:p>
        </w:tc>
      </w:tr>
    </w:tbl>
    <w:p w:rsidR="00DB216D" w:rsidRDefault="00DB216D" w:rsidP="00284DF6">
      <w:pPr>
        <w:snapToGrid w:val="0"/>
        <w:spacing w:beforeLines="100"/>
        <w:ind w:firstLineChars="200" w:firstLine="562"/>
        <w:rPr>
          <w:rFonts w:ascii="宋体" w:hAnsi="宋体"/>
          <w:b/>
          <w:sz w:val="28"/>
          <w:szCs w:val="28"/>
        </w:rPr>
      </w:pPr>
    </w:p>
    <w:p w:rsidR="00E200DE" w:rsidRPr="00DB216D" w:rsidRDefault="00E200DE" w:rsidP="00DB216D">
      <w:pPr>
        <w:widowControl w:val="0"/>
        <w:numPr>
          <w:ilvl w:val="0"/>
          <w:numId w:val="18"/>
        </w:numPr>
        <w:spacing w:line="360" w:lineRule="auto"/>
        <w:jc w:val="both"/>
        <w:rPr>
          <w:rFonts w:ascii="宋体" w:hAnsi="宋体"/>
          <w:b/>
        </w:rPr>
      </w:pPr>
      <w:r w:rsidRPr="00DB216D">
        <w:rPr>
          <w:rFonts w:ascii="宋体" w:hAnsi="宋体" w:hint="eastAsia"/>
          <w:b/>
        </w:rPr>
        <w:t>保费缴纳方式</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E200DE" w:rsidTr="005108BA">
        <w:tc>
          <w:tcPr>
            <w:tcW w:w="1008"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代  码</w:t>
            </w:r>
          </w:p>
        </w:tc>
        <w:tc>
          <w:tcPr>
            <w:tcW w:w="252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名    称</w:t>
            </w:r>
          </w:p>
        </w:tc>
        <w:tc>
          <w:tcPr>
            <w:tcW w:w="486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说  明</w:t>
            </w:r>
          </w:p>
        </w:tc>
      </w:tr>
      <w:tr w:rsidR="00E200DE" w:rsidTr="005108BA">
        <w:tc>
          <w:tcPr>
            <w:tcW w:w="1008" w:type="dxa"/>
          </w:tcPr>
          <w:p w:rsidR="00E200DE" w:rsidRPr="00FA1D2F" w:rsidRDefault="00E200DE" w:rsidP="005108BA">
            <w:pPr>
              <w:jc w:val="center"/>
              <w:rPr>
                <w:rFonts w:ascii="宋体" w:hAnsi="宋体"/>
                <w:sz w:val="21"/>
                <w:szCs w:val="21"/>
              </w:rPr>
            </w:pPr>
            <w:r w:rsidRPr="00FA1D2F">
              <w:rPr>
                <w:rFonts w:ascii="宋体" w:hAnsi="宋体" w:hint="eastAsia"/>
                <w:sz w:val="21"/>
                <w:szCs w:val="21"/>
              </w:rPr>
              <w:t>1</w:t>
            </w:r>
          </w:p>
        </w:tc>
        <w:tc>
          <w:tcPr>
            <w:tcW w:w="2520" w:type="dxa"/>
          </w:tcPr>
          <w:p w:rsidR="00E200DE" w:rsidRPr="00FA1D2F" w:rsidRDefault="00A440BE" w:rsidP="005108BA">
            <w:pPr>
              <w:rPr>
                <w:rFonts w:ascii="宋体" w:hAnsi="宋体"/>
                <w:sz w:val="21"/>
                <w:szCs w:val="21"/>
              </w:rPr>
            </w:pPr>
            <w:r w:rsidRPr="00FA1D2F">
              <w:rPr>
                <w:rFonts w:ascii="宋体" w:hAnsi="宋体" w:hint="eastAsia"/>
                <w:sz w:val="21"/>
                <w:szCs w:val="21"/>
              </w:rPr>
              <w:t>一次性（趸交）</w:t>
            </w:r>
          </w:p>
        </w:tc>
        <w:tc>
          <w:tcPr>
            <w:tcW w:w="4860" w:type="dxa"/>
          </w:tcPr>
          <w:p w:rsidR="00E200DE" w:rsidRPr="00FA1D2F" w:rsidRDefault="00E200DE" w:rsidP="005108BA">
            <w:pPr>
              <w:rPr>
                <w:rFonts w:ascii="宋体" w:hAnsi="宋体"/>
                <w:sz w:val="21"/>
                <w:szCs w:val="21"/>
              </w:rPr>
            </w:pPr>
          </w:p>
        </w:tc>
      </w:tr>
      <w:tr w:rsidR="00E200DE" w:rsidTr="005108BA">
        <w:tc>
          <w:tcPr>
            <w:tcW w:w="1008" w:type="dxa"/>
          </w:tcPr>
          <w:p w:rsidR="00E200DE" w:rsidRPr="00FA1D2F" w:rsidRDefault="00E200DE" w:rsidP="005108BA">
            <w:pPr>
              <w:jc w:val="center"/>
              <w:rPr>
                <w:rFonts w:ascii="宋体" w:hAnsi="宋体"/>
                <w:sz w:val="21"/>
                <w:szCs w:val="21"/>
              </w:rPr>
            </w:pPr>
            <w:r w:rsidRPr="00FA1D2F">
              <w:rPr>
                <w:rFonts w:ascii="宋体" w:hAnsi="宋体" w:hint="eastAsia"/>
                <w:sz w:val="21"/>
                <w:szCs w:val="21"/>
              </w:rPr>
              <w:t>2</w:t>
            </w:r>
          </w:p>
        </w:tc>
        <w:tc>
          <w:tcPr>
            <w:tcW w:w="2520" w:type="dxa"/>
          </w:tcPr>
          <w:p w:rsidR="00E200DE" w:rsidRPr="00FA1D2F" w:rsidRDefault="00A440BE" w:rsidP="005108BA">
            <w:pPr>
              <w:rPr>
                <w:rFonts w:ascii="宋体" w:hAnsi="宋体"/>
                <w:sz w:val="21"/>
                <w:szCs w:val="21"/>
              </w:rPr>
            </w:pPr>
            <w:r w:rsidRPr="00FA1D2F">
              <w:rPr>
                <w:rFonts w:ascii="宋体" w:hAnsi="宋体" w:hint="eastAsia"/>
                <w:sz w:val="21"/>
                <w:szCs w:val="21"/>
              </w:rPr>
              <w:t>分期（期缴）</w:t>
            </w:r>
          </w:p>
        </w:tc>
        <w:tc>
          <w:tcPr>
            <w:tcW w:w="4860" w:type="dxa"/>
          </w:tcPr>
          <w:p w:rsidR="00E200DE" w:rsidRPr="00FA1D2F" w:rsidRDefault="00E200DE" w:rsidP="005108BA">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E200DE" w:rsidRPr="00494477" w:rsidRDefault="00E200DE" w:rsidP="00494477">
      <w:pPr>
        <w:widowControl w:val="0"/>
        <w:numPr>
          <w:ilvl w:val="0"/>
          <w:numId w:val="18"/>
        </w:numPr>
        <w:spacing w:line="360" w:lineRule="auto"/>
        <w:jc w:val="both"/>
        <w:rPr>
          <w:rFonts w:ascii="宋体" w:hAnsi="宋体"/>
          <w:b/>
        </w:rPr>
      </w:pPr>
      <w:r w:rsidRPr="00494477">
        <w:rPr>
          <w:rFonts w:ascii="宋体" w:hAnsi="宋体" w:hint="eastAsia"/>
          <w:b/>
        </w:rPr>
        <w:t>保费缴纳频率</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E200DE" w:rsidTr="005108BA">
        <w:tc>
          <w:tcPr>
            <w:tcW w:w="1008"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代  码</w:t>
            </w:r>
          </w:p>
        </w:tc>
        <w:tc>
          <w:tcPr>
            <w:tcW w:w="252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名    称</w:t>
            </w:r>
          </w:p>
        </w:tc>
        <w:tc>
          <w:tcPr>
            <w:tcW w:w="4860" w:type="dxa"/>
            <w:shd w:val="clear" w:color="auto" w:fill="E6E6E6"/>
          </w:tcPr>
          <w:p w:rsidR="00E200DE" w:rsidRPr="00FA1D2F" w:rsidRDefault="00E200DE" w:rsidP="005108BA">
            <w:pPr>
              <w:jc w:val="center"/>
              <w:rPr>
                <w:rFonts w:ascii="宋体" w:hAnsi="宋体"/>
                <w:b/>
                <w:sz w:val="21"/>
                <w:szCs w:val="21"/>
              </w:rPr>
            </w:pPr>
            <w:r w:rsidRPr="00FA1D2F">
              <w:rPr>
                <w:rFonts w:ascii="宋体" w:hAnsi="宋体" w:hint="eastAsia"/>
                <w:b/>
                <w:sz w:val="21"/>
                <w:szCs w:val="21"/>
              </w:rPr>
              <w:t>说  明</w:t>
            </w:r>
          </w:p>
        </w:tc>
      </w:tr>
      <w:tr w:rsidR="00E200DE" w:rsidRPr="00C936D2" w:rsidTr="005108BA">
        <w:tc>
          <w:tcPr>
            <w:tcW w:w="1008" w:type="dxa"/>
          </w:tcPr>
          <w:p w:rsidR="00E200DE"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w:t>
            </w:r>
            <w:r w:rsidR="005B24E0" w:rsidRPr="00E17113">
              <w:rPr>
                <w:rFonts w:ascii="宋体" w:hAnsi="宋体"/>
                <w:color w:val="000000" w:themeColor="text1"/>
                <w:sz w:val="21"/>
                <w:szCs w:val="21"/>
              </w:rPr>
              <w:t>1</w:t>
            </w:r>
          </w:p>
        </w:tc>
        <w:tc>
          <w:tcPr>
            <w:tcW w:w="2520" w:type="dxa"/>
          </w:tcPr>
          <w:p w:rsidR="00E200DE"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日</w:t>
            </w:r>
          </w:p>
        </w:tc>
        <w:tc>
          <w:tcPr>
            <w:tcW w:w="4860" w:type="dxa"/>
          </w:tcPr>
          <w:p w:rsidR="00E200DE" w:rsidRPr="00E17113" w:rsidRDefault="00E200DE" w:rsidP="005108BA">
            <w:pPr>
              <w:rPr>
                <w:rFonts w:ascii="宋体" w:hAnsi="宋体"/>
                <w:color w:val="000000" w:themeColor="text1"/>
                <w:sz w:val="21"/>
                <w:szCs w:val="21"/>
              </w:rPr>
            </w:pPr>
          </w:p>
        </w:tc>
      </w:tr>
      <w:tr w:rsidR="00E200DE" w:rsidRPr="00C936D2" w:rsidTr="005108BA">
        <w:tc>
          <w:tcPr>
            <w:tcW w:w="1008" w:type="dxa"/>
          </w:tcPr>
          <w:p w:rsidR="00E200DE"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w:t>
            </w:r>
            <w:r w:rsidR="005B24E0" w:rsidRPr="00E17113">
              <w:rPr>
                <w:rFonts w:ascii="宋体" w:hAnsi="宋体"/>
                <w:color w:val="000000" w:themeColor="text1"/>
                <w:sz w:val="21"/>
                <w:szCs w:val="21"/>
              </w:rPr>
              <w:t>2</w:t>
            </w:r>
          </w:p>
        </w:tc>
        <w:tc>
          <w:tcPr>
            <w:tcW w:w="2520" w:type="dxa"/>
          </w:tcPr>
          <w:p w:rsidR="00E200DE"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周</w:t>
            </w:r>
          </w:p>
        </w:tc>
        <w:tc>
          <w:tcPr>
            <w:tcW w:w="4860" w:type="dxa"/>
          </w:tcPr>
          <w:p w:rsidR="00E200DE" w:rsidRPr="00E17113" w:rsidRDefault="00E200DE" w:rsidP="005108BA">
            <w:pPr>
              <w:rPr>
                <w:rFonts w:ascii="宋体" w:hAnsi="宋体"/>
                <w:color w:val="000000" w:themeColor="text1"/>
                <w:sz w:val="21"/>
                <w:szCs w:val="21"/>
              </w:rPr>
            </w:pPr>
          </w:p>
        </w:tc>
      </w:tr>
      <w:tr w:rsidR="00E17113" w:rsidRPr="00C936D2" w:rsidTr="005108BA">
        <w:tc>
          <w:tcPr>
            <w:tcW w:w="1008" w:type="dxa"/>
          </w:tcPr>
          <w:p w:rsidR="00E17113" w:rsidRPr="00E17113" w:rsidRDefault="00E17113" w:rsidP="005108BA">
            <w:pPr>
              <w:jc w:val="center"/>
              <w:rPr>
                <w:rFonts w:ascii="宋体" w:hAnsi="宋体"/>
                <w:color w:val="000000" w:themeColor="text1"/>
                <w:sz w:val="21"/>
                <w:szCs w:val="21"/>
              </w:rPr>
            </w:pPr>
            <w:r>
              <w:rPr>
                <w:rFonts w:ascii="宋体" w:hAnsi="宋体" w:hint="eastAsia"/>
                <w:color w:val="000000" w:themeColor="text1"/>
                <w:sz w:val="21"/>
                <w:szCs w:val="21"/>
              </w:rPr>
              <w:t>23</w:t>
            </w:r>
          </w:p>
        </w:tc>
        <w:tc>
          <w:tcPr>
            <w:tcW w:w="2520" w:type="dxa"/>
          </w:tcPr>
          <w:p w:rsidR="00E17113" w:rsidRPr="00E17113" w:rsidRDefault="00E17113" w:rsidP="005108BA">
            <w:pPr>
              <w:rPr>
                <w:rFonts w:ascii="宋体" w:hAnsi="宋体"/>
                <w:color w:val="000000" w:themeColor="text1"/>
                <w:sz w:val="21"/>
                <w:szCs w:val="21"/>
              </w:rPr>
            </w:pPr>
            <w:r>
              <w:rPr>
                <w:rFonts w:ascii="宋体" w:hAnsi="宋体" w:hint="eastAsia"/>
                <w:color w:val="000000" w:themeColor="text1"/>
                <w:sz w:val="21"/>
                <w:szCs w:val="21"/>
              </w:rPr>
              <w:t>介于周和月之间</w:t>
            </w:r>
          </w:p>
        </w:tc>
        <w:tc>
          <w:tcPr>
            <w:tcW w:w="4860" w:type="dxa"/>
          </w:tcPr>
          <w:p w:rsidR="00E17113" w:rsidRPr="00E17113" w:rsidRDefault="00E17113" w:rsidP="005108BA">
            <w:pPr>
              <w:rPr>
                <w:rFonts w:ascii="宋体" w:hAnsi="宋体"/>
                <w:color w:val="000000" w:themeColor="text1"/>
                <w:sz w:val="21"/>
                <w:szCs w:val="21"/>
              </w:rPr>
            </w:pPr>
          </w:p>
        </w:tc>
      </w:tr>
      <w:tr w:rsidR="00A440BE" w:rsidRPr="00C936D2" w:rsidTr="005108BA">
        <w:tc>
          <w:tcPr>
            <w:tcW w:w="1008" w:type="dxa"/>
          </w:tcPr>
          <w:p w:rsidR="00A440BE"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w:t>
            </w:r>
            <w:r w:rsidR="005B24E0" w:rsidRPr="00E17113">
              <w:rPr>
                <w:rFonts w:ascii="宋体" w:hAnsi="宋体"/>
                <w:color w:val="000000" w:themeColor="text1"/>
                <w:sz w:val="21"/>
                <w:szCs w:val="21"/>
              </w:rPr>
              <w:t>3</w:t>
            </w:r>
          </w:p>
        </w:tc>
        <w:tc>
          <w:tcPr>
            <w:tcW w:w="2520" w:type="dxa"/>
          </w:tcPr>
          <w:p w:rsidR="00A440BE" w:rsidRPr="00E17113" w:rsidRDefault="005B24E0" w:rsidP="005108BA">
            <w:pPr>
              <w:rPr>
                <w:rFonts w:ascii="宋体" w:hAnsi="宋体"/>
                <w:color w:val="000000" w:themeColor="text1"/>
                <w:sz w:val="21"/>
                <w:szCs w:val="21"/>
              </w:rPr>
            </w:pPr>
            <w:r w:rsidRPr="00E17113">
              <w:rPr>
                <w:rFonts w:ascii="宋体" w:hAnsi="宋体" w:hint="eastAsia"/>
                <w:color w:val="000000" w:themeColor="text1"/>
                <w:sz w:val="21"/>
                <w:szCs w:val="21"/>
              </w:rPr>
              <w:t>月</w:t>
            </w:r>
          </w:p>
        </w:tc>
        <w:tc>
          <w:tcPr>
            <w:tcW w:w="4860" w:type="dxa"/>
          </w:tcPr>
          <w:p w:rsidR="00A440BE" w:rsidRPr="00E17113" w:rsidRDefault="00A440BE" w:rsidP="005108BA">
            <w:pPr>
              <w:rPr>
                <w:rFonts w:ascii="宋体" w:hAnsi="宋体"/>
                <w:color w:val="000000" w:themeColor="text1"/>
                <w:sz w:val="21"/>
                <w:szCs w:val="21"/>
              </w:rPr>
            </w:pPr>
          </w:p>
        </w:tc>
      </w:tr>
      <w:tr w:rsidR="00E17113" w:rsidRPr="00C936D2" w:rsidTr="005108BA">
        <w:tc>
          <w:tcPr>
            <w:tcW w:w="1008" w:type="dxa"/>
          </w:tcPr>
          <w:p w:rsidR="00E17113" w:rsidRPr="00E17113" w:rsidRDefault="00E17113" w:rsidP="005108BA">
            <w:pPr>
              <w:jc w:val="center"/>
              <w:rPr>
                <w:rFonts w:ascii="宋体" w:hAnsi="宋体"/>
                <w:color w:val="000000" w:themeColor="text1"/>
                <w:sz w:val="21"/>
                <w:szCs w:val="21"/>
              </w:rPr>
            </w:pPr>
            <w:r>
              <w:rPr>
                <w:rFonts w:ascii="宋体" w:hAnsi="宋体" w:hint="eastAsia"/>
                <w:color w:val="000000" w:themeColor="text1"/>
                <w:sz w:val="21"/>
                <w:szCs w:val="21"/>
              </w:rPr>
              <w:t>34</w:t>
            </w:r>
          </w:p>
        </w:tc>
        <w:tc>
          <w:tcPr>
            <w:tcW w:w="2520" w:type="dxa"/>
          </w:tcPr>
          <w:p w:rsidR="00E17113" w:rsidRPr="00E17113" w:rsidRDefault="00E17113" w:rsidP="005108BA">
            <w:pPr>
              <w:rPr>
                <w:rFonts w:ascii="宋体" w:hAnsi="宋体"/>
                <w:color w:val="000000" w:themeColor="text1"/>
                <w:sz w:val="21"/>
                <w:szCs w:val="21"/>
              </w:rPr>
            </w:pPr>
            <w:r>
              <w:rPr>
                <w:rFonts w:ascii="宋体" w:hAnsi="宋体" w:hint="eastAsia"/>
                <w:color w:val="000000" w:themeColor="text1"/>
                <w:sz w:val="21"/>
                <w:szCs w:val="21"/>
              </w:rPr>
              <w:t>介于月和季之间</w:t>
            </w:r>
          </w:p>
        </w:tc>
        <w:tc>
          <w:tcPr>
            <w:tcW w:w="4860" w:type="dxa"/>
          </w:tcPr>
          <w:p w:rsidR="00E17113" w:rsidRPr="00E17113" w:rsidRDefault="00E17113" w:rsidP="005108BA">
            <w:pPr>
              <w:rPr>
                <w:rFonts w:ascii="宋体" w:hAnsi="宋体"/>
                <w:color w:val="000000" w:themeColor="text1"/>
                <w:sz w:val="21"/>
                <w:szCs w:val="21"/>
              </w:rPr>
            </w:pPr>
          </w:p>
        </w:tc>
      </w:tr>
      <w:tr w:rsidR="00A440BE" w:rsidRPr="00C936D2" w:rsidTr="005108BA">
        <w:tc>
          <w:tcPr>
            <w:tcW w:w="1008" w:type="dxa"/>
          </w:tcPr>
          <w:p w:rsidR="00A440BE"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w:t>
            </w:r>
            <w:r w:rsidR="005B24E0" w:rsidRPr="00E17113">
              <w:rPr>
                <w:rFonts w:ascii="宋体" w:hAnsi="宋体"/>
                <w:color w:val="000000" w:themeColor="text1"/>
                <w:sz w:val="21"/>
                <w:szCs w:val="21"/>
              </w:rPr>
              <w:t>4</w:t>
            </w:r>
          </w:p>
        </w:tc>
        <w:tc>
          <w:tcPr>
            <w:tcW w:w="2520" w:type="dxa"/>
          </w:tcPr>
          <w:p w:rsidR="00A440BE"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季</w:t>
            </w:r>
          </w:p>
        </w:tc>
        <w:tc>
          <w:tcPr>
            <w:tcW w:w="4860" w:type="dxa"/>
          </w:tcPr>
          <w:p w:rsidR="00A440BE" w:rsidRPr="00E17113" w:rsidRDefault="00A440BE" w:rsidP="005108BA">
            <w:pPr>
              <w:rPr>
                <w:rFonts w:ascii="宋体" w:hAnsi="宋体"/>
                <w:color w:val="000000" w:themeColor="text1"/>
                <w:sz w:val="21"/>
                <w:szCs w:val="21"/>
              </w:rPr>
            </w:pPr>
          </w:p>
        </w:tc>
      </w:tr>
      <w:tr w:rsidR="009630D3" w:rsidRPr="00C936D2" w:rsidTr="005108BA">
        <w:tc>
          <w:tcPr>
            <w:tcW w:w="1008" w:type="dxa"/>
          </w:tcPr>
          <w:p w:rsidR="009630D3"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05</w:t>
            </w:r>
          </w:p>
        </w:tc>
        <w:tc>
          <w:tcPr>
            <w:tcW w:w="2520" w:type="dxa"/>
          </w:tcPr>
          <w:p w:rsidR="009630D3"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半年</w:t>
            </w:r>
          </w:p>
        </w:tc>
        <w:tc>
          <w:tcPr>
            <w:tcW w:w="4860" w:type="dxa"/>
          </w:tcPr>
          <w:p w:rsidR="009630D3" w:rsidRPr="00E17113" w:rsidRDefault="009630D3" w:rsidP="005108BA">
            <w:pPr>
              <w:rPr>
                <w:rFonts w:ascii="宋体" w:hAnsi="宋体"/>
                <w:color w:val="000000" w:themeColor="text1"/>
                <w:sz w:val="21"/>
                <w:szCs w:val="21"/>
              </w:rPr>
            </w:pPr>
          </w:p>
        </w:tc>
      </w:tr>
      <w:tr w:rsidR="009630D3" w:rsidRPr="00C936D2" w:rsidTr="005108BA">
        <w:tc>
          <w:tcPr>
            <w:tcW w:w="1008" w:type="dxa"/>
          </w:tcPr>
          <w:p w:rsidR="009630D3"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06</w:t>
            </w:r>
          </w:p>
        </w:tc>
        <w:tc>
          <w:tcPr>
            <w:tcW w:w="2520" w:type="dxa"/>
          </w:tcPr>
          <w:p w:rsidR="009630D3"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年</w:t>
            </w:r>
          </w:p>
        </w:tc>
        <w:tc>
          <w:tcPr>
            <w:tcW w:w="4860" w:type="dxa"/>
          </w:tcPr>
          <w:p w:rsidR="009630D3" w:rsidRPr="00E17113" w:rsidRDefault="009630D3" w:rsidP="005108BA">
            <w:pPr>
              <w:rPr>
                <w:rFonts w:ascii="宋体" w:hAnsi="宋体"/>
                <w:color w:val="000000" w:themeColor="text1"/>
                <w:sz w:val="21"/>
                <w:szCs w:val="21"/>
              </w:rPr>
            </w:pPr>
          </w:p>
        </w:tc>
      </w:tr>
      <w:tr w:rsidR="009630D3" w:rsidRPr="00C936D2" w:rsidTr="005108BA">
        <w:tc>
          <w:tcPr>
            <w:tcW w:w="1008" w:type="dxa"/>
          </w:tcPr>
          <w:p w:rsidR="009630D3" w:rsidRPr="00E17113" w:rsidRDefault="009630D3" w:rsidP="005108BA">
            <w:pPr>
              <w:jc w:val="center"/>
              <w:rPr>
                <w:rFonts w:ascii="宋体" w:hAnsi="宋体"/>
                <w:color w:val="000000" w:themeColor="text1"/>
                <w:sz w:val="21"/>
                <w:szCs w:val="21"/>
              </w:rPr>
            </w:pPr>
            <w:r w:rsidRPr="00E17113">
              <w:rPr>
                <w:rFonts w:ascii="宋体" w:hAnsi="宋体" w:hint="eastAsia"/>
                <w:color w:val="000000" w:themeColor="text1"/>
                <w:sz w:val="21"/>
                <w:szCs w:val="21"/>
              </w:rPr>
              <w:t>99</w:t>
            </w:r>
          </w:p>
        </w:tc>
        <w:tc>
          <w:tcPr>
            <w:tcW w:w="2520" w:type="dxa"/>
          </w:tcPr>
          <w:p w:rsidR="009630D3" w:rsidRPr="00E17113" w:rsidRDefault="009630D3" w:rsidP="005108BA">
            <w:pPr>
              <w:rPr>
                <w:rFonts w:ascii="宋体" w:hAnsi="宋体"/>
                <w:color w:val="000000" w:themeColor="text1"/>
                <w:sz w:val="21"/>
                <w:szCs w:val="21"/>
              </w:rPr>
            </w:pPr>
            <w:r w:rsidRPr="00E17113">
              <w:rPr>
                <w:rFonts w:ascii="宋体" w:hAnsi="宋体" w:hint="eastAsia"/>
                <w:color w:val="000000" w:themeColor="text1"/>
                <w:sz w:val="21"/>
                <w:szCs w:val="21"/>
              </w:rPr>
              <w:t>其他</w:t>
            </w:r>
          </w:p>
        </w:tc>
        <w:tc>
          <w:tcPr>
            <w:tcW w:w="4860" w:type="dxa"/>
          </w:tcPr>
          <w:p w:rsidR="009630D3" w:rsidRPr="00E17113" w:rsidRDefault="009630D3" w:rsidP="005108BA">
            <w:pPr>
              <w:rPr>
                <w:rFonts w:ascii="宋体" w:hAnsi="宋体"/>
                <w:color w:val="000000" w:themeColor="text1"/>
                <w:sz w:val="21"/>
                <w:szCs w:val="21"/>
              </w:rPr>
            </w:pPr>
          </w:p>
        </w:tc>
      </w:tr>
    </w:tbl>
    <w:p w:rsidR="00D84DC0" w:rsidRDefault="00D84DC0" w:rsidP="00D84DC0">
      <w:pPr>
        <w:widowControl w:val="0"/>
        <w:spacing w:line="360" w:lineRule="auto"/>
        <w:ind w:left="420"/>
        <w:jc w:val="both"/>
        <w:rPr>
          <w:rFonts w:ascii="宋体" w:hAnsi="宋体"/>
          <w:b/>
        </w:rPr>
      </w:pPr>
      <w:bookmarkStart w:id="96" w:name="_Toc290909046"/>
      <w:bookmarkEnd w:id="95"/>
    </w:p>
    <w:p w:rsidR="0077053D" w:rsidRPr="00D21FC4" w:rsidRDefault="0077053D" w:rsidP="0077053D">
      <w:pPr>
        <w:widowControl w:val="0"/>
        <w:numPr>
          <w:ilvl w:val="0"/>
          <w:numId w:val="18"/>
        </w:numPr>
        <w:spacing w:line="360" w:lineRule="auto"/>
        <w:jc w:val="both"/>
        <w:rPr>
          <w:rFonts w:ascii="宋体" w:hAnsi="宋体"/>
          <w:b/>
        </w:rPr>
      </w:pPr>
      <w:r w:rsidRPr="00D21FC4">
        <w:rPr>
          <w:rFonts w:ascii="宋体" w:hAnsi="宋体" w:hint="eastAsia"/>
          <w:b/>
        </w:rPr>
        <w:t>本期保费缴纳状态</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77053D" w:rsidTr="004E765F">
        <w:tc>
          <w:tcPr>
            <w:tcW w:w="1008" w:type="dxa"/>
            <w:shd w:val="clear" w:color="auto" w:fill="E6E6E6"/>
          </w:tcPr>
          <w:p w:rsidR="0077053D" w:rsidRPr="00FA1D2F" w:rsidRDefault="0077053D" w:rsidP="004E765F">
            <w:pPr>
              <w:jc w:val="center"/>
              <w:rPr>
                <w:rFonts w:ascii="宋体" w:hAnsi="宋体"/>
                <w:b/>
                <w:sz w:val="21"/>
                <w:szCs w:val="21"/>
              </w:rPr>
            </w:pPr>
            <w:r w:rsidRPr="00FA1D2F">
              <w:rPr>
                <w:rFonts w:ascii="宋体" w:hAnsi="宋体" w:hint="eastAsia"/>
                <w:b/>
                <w:sz w:val="21"/>
                <w:szCs w:val="21"/>
              </w:rPr>
              <w:t>代  码</w:t>
            </w:r>
          </w:p>
        </w:tc>
        <w:tc>
          <w:tcPr>
            <w:tcW w:w="2520" w:type="dxa"/>
            <w:shd w:val="clear" w:color="auto" w:fill="E6E6E6"/>
          </w:tcPr>
          <w:p w:rsidR="0077053D" w:rsidRPr="00FA1D2F" w:rsidRDefault="0077053D" w:rsidP="004E765F">
            <w:pPr>
              <w:jc w:val="center"/>
              <w:rPr>
                <w:rFonts w:ascii="宋体" w:hAnsi="宋体"/>
                <w:b/>
                <w:sz w:val="21"/>
                <w:szCs w:val="21"/>
              </w:rPr>
            </w:pPr>
            <w:r w:rsidRPr="00FA1D2F">
              <w:rPr>
                <w:rFonts w:ascii="宋体" w:hAnsi="宋体" w:hint="eastAsia"/>
                <w:b/>
                <w:sz w:val="21"/>
                <w:szCs w:val="21"/>
              </w:rPr>
              <w:t>名    称</w:t>
            </w:r>
          </w:p>
        </w:tc>
        <w:tc>
          <w:tcPr>
            <w:tcW w:w="4860" w:type="dxa"/>
            <w:shd w:val="clear" w:color="auto" w:fill="E6E6E6"/>
          </w:tcPr>
          <w:p w:rsidR="0077053D" w:rsidRPr="00FA1D2F" w:rsidRDefault="0077053D" w:rsidP="004E765F">
            <w:pPr>
              <w:jc w:val="center"/>
              <w:rPr>
                <w:rFonts w:ascii="宋体" w:hAnsi="宋体"/>
                <w:b/>
                <w:sz w:val="21"/>
                <w:szCs w:val="21"/>
              </w:rPr>
            </w:pPr>
            <w:r w:rsidRPr="00FA1D2F">
              <w:rPr>
                <w:rFonts w:ascii="宋体" w:hAnsi="宋体" w:hint="eastAsia"/>
                <w:b/>
                <w:sz w:val="21"/>
                <w:szCs w:val="21"/>
              </w:rPr>
              <w:t>说  明</w:t>
            </w:r>
          </w:p>
        </w:tc>
      </w:tr>
      <w:tr w:rsidR="0077053D" w:rsidTr="004E765F">
        <w:tc>
          <w:tcPr>
            <w:tcW w:w="1008" w:type="dxa"/>
          </w:tcPr>
          <w:p w:rsidR="0077053D" w:rsidRPr="00FA1D2F" w:rsidRDefault="0077053D" w:rsidP="004E765F">
            <w:pPr>
              <w:jc w:val="center"/>
              <w:rPr>
                <w:rFonts w:ascii="宋体" w:hAnsi="宋体"/>
                <w:sz w:val="21"/>
                <w:szCs w:val="21"/>
              </w:rPr>
            </w:pPr>
            <w:r>
              <w:rPr>
                <w:rFonts w:ascii="宋体" w:hAnsi="宋体" w:hint="eastAsia"/>
                <w:sz w:val="21"/>
                <w:szCs w:val="21"/>
              </w:rPr>
              <w:t>00</w:t>
            </w:r>
          </w:p>
        </w:tc>
        <w:tc>
          <w:tcPr>
            <w:tcW w:w="2520" w:type="dxa"/>
          </w:tcPr>
          <w:p w:rsidR="0077053D" w:rsidRPr="00FA1D2F" w:rsidRDefault="0077053D" w:rsidP="004E765F">
            <w:pPr>
              <w:rPr>
                <w:rFonts w:ascii="宋体" w:hAnsi="宋体"/>
                <w:sz w:val="21"/>
                <w:szCs w:val="21"/>
              </w:rPr>
            </w:pPr>
            <w:r w:rsidRPr="00D21FC4">
              <w:rPr>
                <w:rFonts w:ascii="宋体" w:hAnsi="宋体" w:hint="eastAsia"/>
                <w:sz w:val="21"/>
                <w:szCs w:val="21"/>
              </w:rPr>
              <w:t>正常</w:t>
            </w:r>
          </w:p>
        </w:tc>
        <w:tc>
          <w:tcPr>
            <w:tcW w:w="4860" w:type="dxa"/>
          </w:tcPr>
          <w:p w:rsidR="0077053D" w:rsidRPr="00FA1D2F" w:rsidRDefault="0077053D" w:rsidP="004E765F">
            <w:pPr>
              <w:rPr>
                <w:rFonts w:ascii="宋体" w:hAnsi="宋体"/>
                <w:sz w:val="21"/>
                <w:szCs w:val="21"/>
              </w:rPr>
            </w:pPr>
          </w:p>
        </w:tc>
      </w:tr>
      <w:tr w:rsidR="0077053D" w:rsidTr="004E765F">
        <w:tc>
          <w:tcPr>
            <w:tcW w:w="1008" w:type="dxa"/>
          </w:tcPr>
          <w:p w:rsidR="0077053D" w:rsidRPr="00FA1D2F" w:rsidRDefault="0077053D" w:rsidP="004E765F">
            <w:pPr>
              <w:jc w:val="center"/>
              <w:rPr>
                <w:rFonts w:ascii="宋体" w:hAnsi="宋体"/>
                <w:sz w:val="21"/>
                <w:szCs w:val="21"/>
              </w:rPr>
            </w:pPr>
            <w:r>
              <w:rPr>
                <w:rFonts w:ascii="宋体" w:hAnsi="宋体" w:hint="eastAsia"/>
                <w:sz w:val="21"/>
                <w:szCs w:val="21"/>
              </w:rPr>
              <w:t>01</w:t>
            </w:r>
          </w:p>
        </w:tc>
        <w:tc>
          <w:tcPr>
            <w:tcW w:w="2520" w:type="dxa"/>
          </w:tcPr>
          <w:p w:rsidR="0077053D" w:rsidRPr="00FA1D2F" w:rsidRDefault="0077053D" w:rsidP="004E765F">
            <w:pPr>
              <w:rPr>
                <w:rFonts w:ascii="宋体" w:hAnsi="宋体"/>
                <w:sz w:val="21"/>
                <w:szCs w:val="21"/>
              </w:rPr>
            </w:pPr>
            <w:r w:rsidRPr="00D21FC4">
              <w:rPr>
                <w:rFonts w:ascii="宋体" w:hAnsi="宋体" w:hint="eastAsia"/>
                <w:sz w:val="21"/>
                <w:szCs w:val="21"/>
              </w:rPr>
              <w:t>欠缴</w:t>
            </w:r>
          </w:p>
        </w:tc>
        <w:tc>
          <w:tcPr>
            <w:tcW w:w="4860" w:type="dxa"/>
          </w:tcPr>
          <w:p w:rsidR="0077053D" w:rsidRPr="00FA1D2F" w:rsidRDefault="0077053D" w:rsidP="004E765F">
            <w:pPr>
              <w:rPr>
                <w:rFonts w:ascii="宋体" w:hAnsi="宋体"/>
                <w:sz w:val="21"/>
                <w:szCs w:val="21"/>
              </w:rPr>
            </w:pPr>
          </w:p>
        </w:tc>
      </w:tr>
      <w:tr w:rsidR="0077053D" w:rsidTr="004E765F">
        <w:tc>
          <w:tcPr>
            <w:tcW w:w="1008" w:type="dxa"/>
          </w:tcPr>
          <w:p w:rsidR="0077053D" w:rsidRPr="00FA1D2F" w:rsidRDefault="0077053D" w:rsidP="004E765F">
            <w:pPr>
              <w:jc w:val="center"/>
              <w:rPr>
                <w:rFonts w:ascii="宋体" w:hAnsi="宋体"/>
                <w:sz w:val="21"/>
                <w:szCs w:val="21"/>
              </w:rPr>
            </w:pPr>
            <w:r>
              <w:rPr>
                <w:rFonts w:ascii="宋体" w:hAnsi="宋体" w:hint="eastAsia"/>
                <w:sz w:val="21"/>
                <w:szCs w:val="21"/>
              </w:rPr>
              <w:t>02</w:t>
            </w:r>
          </w:p>
        </w:tc>
        <w:tc>
          <w:tcPr>
            <w:tcW w:w="2520" w:type="dxa"/>
          </w:tcPr>
          <w:p w:rsidR="0077053D" w:rsidRPr="00FA1D2F" w:rsidRDefault="0077053D" w:rsidP="004E765F">
            <w:pPr>
              <w:rPr>
                <w:rFonts w:ascii="宋体" w:hAnsi="宋体"/>
                <w:sz w:val="21"/>
                <w:szCs w:val="21"/>
              </w:rPr>
            </w:pPr>
            <w:r w:rsidRPr="00376E61">
              <w:rPr>
                <w:rFonts w:ascii="宋体" w:hAnsi="宋体" w:hint="eastAsia"/>
                <w:sz w:val="21"/>
                <w:szCs w:val="21"/>
              </w:rPr>
              <w:t>欠缴</w:t>
            </w:r>
            <w:r>
              <w:rPr>
                <w:rFonts w:ascii="宋体" w:hAnsi="宋体" w:hint="eastAsia"/>
                <w:sz w:val="21"/>
                <w:szCs w:val="21"/>
              </w:rPr>
              <w:t>2期后缴清</w:t>
            </w:r>
            <w:r w:rsidRPr="00FA1D2F">
              <w:rPr>
                <w:rFonts w:ascii="宋体" w:hAnsi="宋体"/>
                <w:sz w:val="21"/>
                <w:szCs w:val="21"/>
              </w:rPr>
              <w:t xml:space="preserve"> </w:t>
            </w:r>
          </w:p>
        </w:tc>
        <w:tc>
          <w:tcPr>
            <w:tcW w:w="4860" w:type="dxa"/>
          </w:tcPr>
          <w:p w:rsidR="0077053D" w:rsidRPr="00FA1D2F" w:rsidRDefault="0077053D" w:rsidP="004E765F">
            <w:pPr>
              <w:rPr>
                <w:rFonts w:ascii="宋体" w:hAnsi="宋体"/>
                <w:sz w:val="21"/>
                <w:szCs w:val="21"/>
              </w:rPr>
            </w:pPr>
          </w:p>
        </w:tc>
      </w:tr>
      <w:tr w:rsidR="0077053D" w:rsidTr="004E765F">
        <w:tc>
          <w:tcPr>
            <w:tcW w:w="1008" w:type="dxa"/>
          </w:tcPr>
          <w:p w:rsidR="0077053D" w:rsidRDefault="0077053D" w:rsidP="004E765F">
            <w:pPr>
              <w:jc w:val="center"/>
              <w:rPr>
                <w:rFonts w:ascii="宋体" w:hAnsi="宋体"/>
                <w:sz w:val="21"/>
                <w:szCs w:val="21"/>
              </w:rPr>
            </w:pPr>
            <w:r>
              <w:rPr>
                <w:rFonts w:ascii="宋体" w:hAnsi="宋体" w:hint="eastAsia"/>
                <w:sz w:val="21"/>
                <w:szCs w:val="21"/>
              </w:rPr>
              <w:t>99</w:t>
            </w:r>
          </w:p>
        </w:tc>
        <w:tc>
          <w:tcPr>
            <w:tcW w:w="2520" w:type="dxa"/>
          </w:tcPr>
          <w:p w:rsidR="0077053D" w:rsidRDefault="0077053D" w:rsidP="004E765F">
            <w:pPr>
              <w:rPr>
                <w:rFonts w:ascii="宋体" w:hAnsi="宋体"/>
                <w:sz w:val="21"/>
                <w:szCs w:val="21"/>
              </w:rPr>
            </w:pPr>
            <w:r w:rsidRPr="00376E61">
              <w:rPr>
                <w:rFonts w:ascii="宋体" w:hAnsi="宋体" w:hint="eastAsia"/>
                <w:sz w:val="21"/>
                <w:szCs w:val="21"/>
              </w:rPr>
              <w:t>缴清</w:t>
            </w:r>
          </w:p>
        </w:tc>
        <w:tc>
          <w:tcPr>
            <w:tcW w:w="4860" w:type="dxa"/>
          </w:tcPr>
          <w:p w:rsidR="0077053D" w:rsidRPr="00FA1D2F" w:rsidRDefault="0077053D" w:rsidP="004E765F">
            <w:pPr>
              <w:rPr>
                <w:rFonts w:ascii="宋体" w:hAnsi="宋体"/>
                <w:sz w:val="21"/>
                <w:szCs w:val="21"/>
              </w:rPr>
            </w:pPr>
          </w:p>
        </w:tc>
      </w:tr>
    </w:tbl>
    <w:p w:rsidR="0077053D" w:rsidRDefault="0077053D" w:rsidP="00284DF6">
      <w:pPr>
        <w:snapToGrid w:val="0"/>
        <w:spacing w:beforeLines="100"/>
        <w:ind w:firstLineChars="200" w:firstLine="562"/>
        <w:rPr>
          <w:rFonts w:ascii="宋体" w:hAnsi="宋体"/>
          <w:b/>
          <w:sz w:val="28"/>
          <w:szCs w:val="28"/>
        </w:rPr>
      </w:pPr>
    </w:p>
    <w:p w:rsidR="004D5DBE" w:rsidRPr="00494477" w:rsidRDefault="004752CC" w:rsidP="00494477">
      <w:pPr>
        <w:widowControl w:val="0"/>
        <w:numPr>
          <w:ilvl w:val="0"/>
          <w:numId w:val="18"/>
        </w:numPr>
        <w:spacing w:line="360" w:lineRule="auto"/>
        <w:jc w:val="both"/>
        <w:rPr>
          <w:rFonts w:ascii="宋体" w:hAnsi="宋体"/>
          <w:b/>
        </w:rPr>
      </w:pPr>
      <w:r w:rsidRPr="00494477">
        <w:rPr>
          <w:rFonts w:ascii="宋体" w:hAnsi="宋体" w:hint="eastAsia"/>
          <w:b/>
        </w:rPr>
        <w:t>保险业务</w:t>
      </w:r>
      <w:r w:rsidR="00011E6E" w:rsidRPr="00494477">
        <w:rPr>
          <w:rFonts w:ascii="宋体" w:hAnsi="宋体" w:hint="eastAsia"/>
          <w:b/>
        </w:rPr>
        <w:t>种类</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011E6E" w:rsidTr="003A67AF">
        <w:tc>
          <w:tcPr>
            <w:tcW w:w="1008" w:type="dxa"/>
            <w:shd w:val="clear" w:color="auto" w:fill="E6E6E6"/>
          </w:tcPr>
          <w:p w:rsidR="00011E6E" w:rsidRPr="006B3833" w:rsidRDefault="00011E6E" w:rsidP="003A67AF">
            <w:pPr>
              <w:jc w:val="center"/>
              <w:rPr>
                <w:rFonts w:ascii="宋体" w:hAnsi="宋体"/>
                <w:b/>
                <w:sz w:val="21"/>
                <w:szCs w:val="21"/>
              </w:rPr>
            </w:pPr>
            <w:r w:rsidRPr="006B3833">
              <w:rPr>
                <w:rFonts w:ascii="宋体" w:hAnsi="宋体" w:hint="eastAsia"/>
                <w:b/>
                <w:sz w:val="21"/>
                <w:szCs w:val="21"/>
              </w:rPr>
              <w:t>代  码</w:t>
            </w:r>
          </w:p>
        </w:tc>
        <w:tc>
          <w:tcPr>
            <w:tcW w:w="2520" w:type="dxa"/>
            <w:shd w:val="clear" w:color="auto" w:fill="E6E6E6"/>
          </w:tcPr>
          <w:p w:rsidR="00011E6E" w:rsidRPr="006B3833" w:rsidRDefault="00011E6E" w:rsidP="003A67AF">
            <w:pPr>
              <w:jc w:val="center"/>
              <w:rPr>
                <w:rFonts w:ascii="宋体" w:hAnsi="宋体"/>
                <w:b/>
                <w:sz w:val="21"/>
                <w:szCs w:val="21"/>
              </w:rPr>
            </w:pPr>
            <w:r w:rsidRPr="006B3833">
              <w:rPr>
                <w:rFonts w:ascii="宋体" w:hAnsi="宋体" w:hint="eastAsia"/>
                <w:b/>
                <w:sz w:val="21"/>
                <w:szCs w:val="21"/>
              </w:rPr>
              <w:t>名    称</w:t>
            </w:r>
          </w:p>
        </w:tc>
        <w:tc>
          <w:tcPr>
            <w:tcW w:w="4860" w:type="dxa"/>
            <w:shd w:val="clear" w:color="auto" w:fill="E6E6E6"/>
          </w:tcPr>
          <w:p w:rsidR="00011E6E" w:rsidRPr="006B3833" w:rsidRDefault="00011E6E" w:rsidP="003A67AF">
            <w:pPr>
              <w:jc w:val="center"/>
              <w:rPr>
                <w:rFonts w:ascii="宋体" w:hAnsi="宋体"/>
                <w:b/>
                <w:sz w:val="21"/>
                <w:szCs w:val="21"/>
              </w:rPr>
            </w:pPr>
            <w:r w:rsidRPr="006B3833">
              <w:rPr>
                <w:rFonts w:ascii="宋体" w:hAnsi="宋体" w:hint="eastAsia"/>
                <w:b/>
                <w:sz w:val="21"/>
                <w:szCs w:val="21"/>
              </w:rPr>
              <w:t>说  明</w:t>
            </w:r>
          </w:p>
        </w:tc>
      </w:tr>
      <w:tr w:rsidR="00011E6E" w:rsidTr="003A67AF">
        <w:tc>
          <w:tcPr>
            <w:tcW w:w="1008" w:type="dxa"/>
          </w:tcPr>
          <w:p w:rsidR="00011E6E" w:rsidRPr="006B3833" w:rsidRDefault="00215005" w:rsidP="003A67AF">
            <w:pPr>
              <w:jc w:val="center"/>
              <w:rPr>
                <w:rFonts w:ascii="宋体" w:hAnsi="宋体"/>
                <w:sz w:val="21"/>
                <w:szCs w:val="21"/>
              </w:rPr>
            </w:pPr>
            <w:r w:rsidRPr="006B3833">
              <w:rPr>
                <w:rFonts w:ascii="宋体" w:hAnsi="宋体" w:hint="eastAsia"/>
                <w:sz w:val="21"/>
                <w:szCs w:val="21"/>
              </w:rPr>
              <w:t>01</w:t>
            </w:r>
          </w:p>
        </w:tc>
        <w:tc>
          <w:tcPr>
            <w:tcW w:w="2520" w:type="dxa"/>
          </w:tcPr>
          <w:p w:rsidR="00011E6E" w:rsidRPr="006B3833" w:rsidRDefault="00CB6CF0" w:rsidP="003A67AF">
            <w:pPr>
              <w:rPr>
                <w:rFonts w:ascii="宋体" w:hAnsi="宋体"/>
                <w:sz w:val="21"/>
                <w:szCs w:val="21"/>
              </w:rPr>
            </w:pPr>
            <w:r w:rsidRPr="00CB6CF0">
              <w:rPr>
                <w:rFonts w:ascii="宋体" w:hAnsi="宋体" w:hint="eastAsia"/>
                <w:sz w:val="21"/>
                <w:szCs w:val="21"/>
              </w:rPr>
              <w:t>信用保证保险</w:t>
            </w:r>
          </w:p>
        </w:tc>
        <w:tc>
          <w:tcPr>
            <w:tcW w:w="4860" w:type="dxa"/>
          </w:tcPr>
          <w:p w:rsidR="00011E6E" w:rsidRPr="006B3833" w:rsidRDefault="00011E6E" w:rsidP="003A67AF">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E1112C" w:rsidRPr="00494477" w:rsidRDefault="00CB6CF0" w:rsidP="00494477">
      <w:pPr>
        <w:widowControl w:val="0"/>
        <w:numPr>
          <w:ilvl w:val="0"/>
          <w:numId w:val="18"/>
        </w:numPr>
        <w:spacing w:line="360" w:lineRule="auto"/>
        <w:jc w:val="both"/>
        <w:rPr>
          <w:rFonts w:ascii="宋体" w:hAnsi="宋体"/>
          <w:b/>
        </w:rPr>
      </w:pPr>
      <w:r w:rsidRPr="00494477">
        <w:rPr>
          <w:rFonts w:ascii="宋体" w:hAnsi="宋体" w:hint="eastAsia"/>
          <w:b/>
        </w:rPr>
        <w:lastRenderedPageBreak/>
        <w:t>保险</w:t>
      </w:r>
      <w:r w:rsidR="00E1112C" w:rsidRPr="00494477">
        <w:rPr>
          <w:rFonts w:ascii="宋体" w:hAnsi="宋体" w:hint="eastAsia"/>
          <w:b/>
        </w:rPr>
        <w:t>方式</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E1112C" w:rsidTr="003A67AF">
        <w:tc>
          <w:tcPr>
            <w:tcW w:w="1008" w:type="dxa"/>
            <w:shd w:val="clear" w:color="auto" w:fill="E6E6E6"/>
          </w:tcPr>
          <w:p w:rsidR="00E1112C" w:rsidRPr="00033DEE" w:rsidRDefault="00E1112C" w:rsidP="003A67AF">
            <w:pPr>
              <w:jc w:val="center"/>
              <w:rPr>
                <w:rFonts w:ascii="宋体" w:hAnsi="宋体"/>
                <w:b/>
                <w:sz w:val="21"/>
                <w:szCs w:val="21"/>
              </w:rPr>
            </w:pPr>
            <w:r w:rsidRPr="00033DEE">
              <w:rPr>
                <w:rFonts w:ascii="宋体" w:hAnsi="宋体" w:hint="eastAsia"/>
                <w:b/>
                <w:sz w:val="21"/>
                <w:szCs w:val="21"/>
              </w:rPr>
              <w:t>代  码</w:t>
            </w:r>
          </w:p>
        </w:tc>
        <w:tc>
          <w:tcPr>
            <w:tcW w:w="2520" w:type="dxa"/>
            <w:shd w:val="clear" w:color="auto" w:fill="E6E6E6"/>
          </w:tcPr>
          <w:p w:rsidR="00E1112C" w:rsidRPr="00033DEE" w:rsidRDefault="00E1112C" w:rsidP="003A67AF">
            <w:pPr>
              <w:jc w:val="center"/>
              <w:rPr>
                <w:rFonts w:ascii="宋体" w:hAnsi="宋体"/>
                <w:b/>
                <w:sz w:val="21"/>
                <w:szCs w:val="21"/>
              </w:rPr>
            </w:pPr>
            <w:r w:rsidRPr="00033DEE">
              <w:rPr>
                <w:rFonts w:ascii="宋体" w:hAnsi="宋体" w:hint="eastAsia"/>
                <w:b/>
                <w:sz w:val="21"/>
                <w:szCs w:val="21"/>
              </w:rPr>
              <w:t>名    称</w:t>
            </w:r>
          </w:p>
        </w:tc>
        <w:tc>
          <w:tcPr>
            <w:tcW w:w="4860" w:type="dxa"/>
            <w:shd w:val="clear" w:color="auto" w:fill="E6E6E6"/>
          </w:tcPr>
          <w:p w:rsidR="00E1112C" w:rsidRPr="00033DEE" w:rsidRDefault="00E1112C" w:rsidP="003A67AF">
            <w:pPr>
              <w:jc w:val="center"/>
              <w:rPr>
                <w:rFonts w:ascii="宋体" w:hAnsi="宋体"/>
                <w:b/>
                <w:sz w:val="21"/>
                <w:szCs w:val="21"/>
              </w:rPr>
            </w:pPr>
            <w:r w:rsidRPr="00033DEE">
              <w:rPr>
                <w:rFonts w:ascii="宋体" w:hAnsi="宋体" w:hint="eastAsia"/>
                <w:b/>
                <w:sz w:val="21"/>
                <w:szCs w:val="21"/>
              </w:rPr>
              <w:t>说  明</w:t>
            </w:r>
          </w:p>
        </w:tc>
      </w:tr>
      <w:tr w:rsidR="00E1112C" w:rsidTr="003A67AF">
        <w:tc>
          <w:tcPr>
            <w:tcW w:w="1008" w:type="dxa"/>
          </w:tcPr>
          <w:p w:rsidR="00E1112C" w:rsidRPr="00033DEE" w:rsidRDefault="00E1112C" w:rsidP="003A67AF">
            <w:pPr>
              <w:jc w:val="center"/>
              <w:rPr>
                <w:rFonts w:ascii="宋体" w:hAnsi="宋体"/>
                <w:sz w:val="21"/>
                <w:szCs w:val="21"/>
              </w:rPr>
            </w:pPr>
            <w:r w:rsidRPr="00033DEE">
              <w:rPr>
                <w:rFonts w:ascii="宋体" w:hAnsi="宋体" w:hint="eastAsia"/>
                <w:sz w:val="21"/>
                <w:szCs w:val="21"/>
              </w:rPr>
              <w:t>1</w:t>
            </w:r>
          </w:p>
        </w:tc>
        <w:tc>
          <w:tcPr>
            <w:tcW w:w="2520" w:type="dxa"/>
          </w:tcPr>
          <w:p w:rsidR="00E1112C" w:rsidRPr="00033DEE" w:rsidRDefault="00E1112C" w:rsidP="003A67AF">
            <w:pPr>
              <w:rPr>
                <w:rFonts w:ascii="宋体" w:hAnsi="宋体"/>
                <w:sz w:val="21"/>
                <w:szCs w:val="21"/>
              </w:rPr>
            </w:pPr>
            <w:r w:rsidRPr="00033DEE">
              <w:rPr>
                <w:rFonts w:ascii="宋体" w:hAnsi="宋体" w:hint="eastAsia"/>
                <w:sz w:val="21"/>
                <w:szCs w:val="21"/>
              </w:rPr>
              <w:t>保证</w:t>
            </w:r>
          </w:p>
        </w:tc>
        <w:tc>
          <w:tcPr>
            <w:tcW w:w="4860" w:type="dxa"/>
          </w:tcPr>
          <w:p w:rsidR="00E1112C" w:rsidRPr="00033DEE" w:rsidRDefault="00E1112C" w:rsidP="003A67AF">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2337A6" w:rsidRPr="002337A6" w:rsidRDefault="002337A6" w:rsidP="002337A6">
      <w:pPr>
        <w:widowControl w:val="0"/>
        <w:numPr>
          <w:ilvl w:val="0"/>
          <w:numId w:val="18"/>
        </w:numPr>
        <w:spacing w:line="360" w:lineRule="auto"/>
        <w:jc w:val="both"/>
        <w:rPr>
          <w:rFonts w:ascii="宋体" w:hAnsi="宋体"/>
          <w:b/>
        </w:rPr>
      </w:pPr>
      <w:r w:rsidRPr="002337A6">
        <w:rPr>
          <w:rFonts w:ascii="宋体" w:hAnsi="宋体" w:hint="eastAsia"/>
          <w:b/>
        </w:rPr>
        <w:t>投保人类型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20"/>
        <w:gridCol w:w="4860"/>
      </w:tblGrid>
      <w:tr w:rsidR="002337A6" w:rsidTr="00810498">
        <w:tc>
          <w:tcPr>
            <w:tcW w:w="1008" w:type="dxa"/>
            <w:shd w:val="clear" w:color="auto" w:fill="E6E6E6"/>
          </w:tcPr>
          <w:p w:rsidR="002337A6" w:rsidRPr="00033DEE" w:rsidRDefault="002337A6" w:rsidP="00810498">
            <w:pPr>
              <w:jc w:val="center"/>
              <w:rPr>
                <w:rFonts w:ascii="宋体" w:hAnsi="宋体"/>
                <w:b/>
                <w:sz w:val="21"/>
                <w:szCs w:val="21"/>
              </w:rPr>
            </w:pPr>
            <w:r w:rsidRPr="00033DEE">
              <w:rPr>
                <w:rFonts w:ascii="宋体" w:hAnsi="宋体" w:hint="eastAsia"/>
                <w:b/>
                <w:sz w:val="21"/>
                <w:szCs w:val="21"/>
              </w:rPr>
              <w:t>代  码</w:t>
            </w:r>
          </w:p>
        </w:tc>
        <w:tc>
          <w:tcPr>
            <w:tcW w:w="2520" w:type="dxa"/>
            <w:shd w:val="clear" w:color="auto" w:fill="E6E6E6"/>
          </w:tcPr>
          <w:p w:rsidR="002337A6" w:rsidRPr="00033DEE" w:rsidRDefault="002337A6" w:rsidP="00810498">
            <w:pPr>
              <w:jc w:val="center"/>
              <w:rPr>
                <w:rFonts w:ascii="宋体" w:hAnsi="宋体"/>
                <w:b/>
                <w:sz w:val="21"/>
                <w:szCs w:val="21"/>
              </w:rPr>
            </w:pPr>
            <w:r w:rsidRPr="00033DEE">
              <w:rPr>
                <w:rFonts w:ascii="宋体" w:hAnsi="宋体" w:hint="eastAsia"/>
                <w:b/>
                <w:sz w:val="21"/>
                <w:szCs w:val="21"/>
              </w:rPr>
              <w:t>名    称</w:t>
            </w:r>
          </w:p>
        </w:tc>
        <w:tc>
          <w:tcPr>
            <w:tcW w:w="4860" w:type="dxa"/>
            <w:shd w:val="clear" w:color="auto" w:fill="E6E6E6"/>
          </w:tcPr>
          <w:p w:rsidR="002337A6" w:rsidRPr="00033DEE" w:rsidRDefault="002337A6" w:rsidP="00810498">
            <w:pPr>
              <w:jc w:val="center"/>
              <w:rPr>
                <w:rFonts w:ascii="宋体" w:hAnsi="宋体"/>
                <w:b/>
                <w:sz w:val="21"/>
                <w:szCs w:val="21"/>
              </w:rPr>
            </w:pPr>
            <w:r w:rsidRPr="00033DEE">
              <w:rPr>
                <w:rFonts w:ascii="宋体" w:hAnsi="宋体" w:hint="eastAsia"/>
                <w:b/>
                <w:sz w:val="21"/>
                <w:szCs w:val="21"/>
              </w:rPr>
              <w:t>说  明</w:t>
            </w:r>
          </w:p>
        </w:tc>
      </w:tr>
      <w:tr w:rsidR="002337A6" w:rsidTr="00810498">
        <w:tc>
          <w:tcPr>
            <w:tcW w:w="1008" w:type="dxa"/>
          </w:tcPr>
          <w:p w:rsidR="002337A6" w:rsidRPr="00033DEE" w:rsidRDefault="002337A6" w:rsidP="00810498">
            <w:pPr>
              <w:jc w:val="center"/>
              <w:rPr>
                <w:rFonts w:ascii="宋体" w:hAnsi="宋体"/>
                <w:sz w:val="21"/>
                <w:szCs w:val="21"/>
              </w:rPr>
            </w:pPr>
            <w:r w:rsidRPr="00033DEE">
              <w:rPr>
                <w:rFonts w:ascii="宋体" w:hAnsi="宋体" w:hint="eastAsia"/>
                <w:sz w:val="21"/>
                <w:szCs w:val="21"/>
              </w:rPr>
              <w:t>1</w:t>
            </w:r>
          </w:p>
        </w:tc>
        <w:tc>
          <w:tcPr>
            <w:tcW w:w="2520" w:type="dxa"/>
          </w:tcPr>
          <w:p w:rsidR="002337A6" w:rsidRPr="00033DEE" w:rsidRDefault="002337A6" w:rsidP="00810498">
            <w:pPr>
              <w:rPr>
                <w:rFonts w:ascii="宋体" w:hAnsi="宋体"/>
                <w:sz w:val="21"/>
                <w:szCs w:val="21"/>
              </w:rPr>
            </w:pPr>
            <w:r>
              <w:rPr>
                <w:rFonts w:ascii="宋体" w:hAnsi="宋体" w:hint="eastAsia"/>
                <w:sz w:val="21"/>
                <w:szCs w:val="21"/>
              </w:rPr>
              <w:t>企业或其他组织</w:t>
            </w:r>
          </w:p>
        </w:tc>
        <w:tc>
          <w:tcPr>
            <w:tcW w:w="4860" w:type="dxa"/>
          </w:tcPr>
          <w:p w:rsidR="002337A6" w:rsidRPr="00033DEE" w:rsidRDefault="002337A6" w:rsidP="00810498">
            <w:pPr>
              <w:rPr>
                <w:rFonts w:ascii="宋体" w:hAnsi="宋体"/>
                <w:sz w:val="21"/>
                <w:szCs w:val="21"/>
              </w:rPr>
            </w:pPr>
          </w:p>
        </w:tc>
      </w:tr>
      <w:tr w:rsidR="002337A6" w:rsidTr="00810498">
        <w:tc>
          <w:tcPr>
            <w:tcW w:w="1008" w:type="dxa"/>
          </w:tcPr>
          <w:p w:rsidR="002337A6" w:rsidRPr="00033DEE" w:rsidRDefault="002337A6" w:rsidP="00810498">
            <w:pPr>
              <w:jc w:val="center"/>
              <w:rPr>
                <w:rFonts w:ascii="宋体" w:hAnsi="宋体"/>
                <w:sz w:val="21"/>
                <w:szCs w:val="21"/>
              </w:rPr>
            </w:pPr>
            <w:r>
              <w:rPr>
                <w:rFonts w:ascii="宋体" w:hAnsi="宋体" w:hint="eastAsia"/>
                <w:sz w:val="21"/>
                <w:szCs w:val="21"/>
              </w:rPr>
              <w:t>2</w:t>
            </w:r>
          </w:p>
        </w:tc>
        <w:tc>
          <w:tcPr>
            <w:tcW w:w="2520" w:type="dxa"/>
          </w:tcPr>
          <w:p w:rsidR="002337A6" w:rsidRPr="00033DEE" w:rsidRDefault="002337A6" w:rsidP="00810498">
            <w:pPr>
              <w:rPr>
                <w:rFonts w:ascii="宋体" w:hAnsi="宋体"/>
                <w:sz w:val="21"/>
                <w:szCs w:val="21"/>
              </w:rPr>
            </w:pPr>
            <w:r>
              <w:rPr>
                <w:rFonts w:ascii="宋体" w:hAnsi="宋体" w:hint="eastAsia"/>
                <w:sz w:val="21"/>
                <w:szCs w:val="21"/>
              </w:rPr>
              <w:t>自然人</w:t>
            </w:r>
          </w:p>
        </w:tc>
        <w:tc>
          <w:tcPr>
            <w:tcW w:w="4860" w:type="dxa"/>
          </w:tcPr>
          <w:p w:rsidR="002337A6" w:rsidRPr="00033DEE" w:rsidRDefault="002337A6" w:rsidP="00810498">
            <w:pPr>
              <w:rPr>
                <w:rFonts w:ascii="宋体" w:hAnsi="宋体"/>
                <w:sz w:val="21"/>
                <w:szCs w:val="21"/>
              </w:rPr>
            </w:pPr>
          </w:p>
        </w:tc>
      </w:tr>
    </w:tbl>
    <w:p w:rsidR="002337A6" w:rsidRDefault="002337A6" w:rsidP="00D84DC0">
      <w:pPr>
        <w:widowControl w:val="0"/>
        <w:spacing w:line="360" w:lineRule="auto"/>
        <w:ind w:left="420"/>
        <w:jc w:val="both"/>
        <w:rPr>
          <w:rFonts w:ascii="宋体" w:hAnsi="宋体"/>
          <w:b/>
        </w:rPr>
      </w:pPr>
    </w:p>
    <w:p w:rsidR="008F4F06" w:rsidRPr="00494477" w:rsidRDefault="00E371D6" w:rsidP="00494477">
      <w:pPr>
        <w:widowControl w:val="0"/>
        <w:numPr>
          <w:ilvl w:val="0"/>
          <w:numId w:val="18"/>
        </w:numPr>
        <w:spacing w:line="360" w:lineRule="auto"/>
        <w:jc w:val="both"/>
        <w:rPr>
          <w:rFonts w:ascii="宋体" w:hAnsi="宋体"/>
          <w:b/>
        </w:rPr>
      </w:pPr>
      <w:r w:rsidRPr="00494477">
        <w:rPr>
          <w:rFonts w:ascii="宋体" w:hAnsi="宋体" w:hint="eastAsia"/>
          <w:b/>
        </w:rPr>
        <w:t>被保险人</w:t>
      </w:r>
      <w:r w:rsidR="008F4F06" w:rsidRPr="00494477">
        <w:rPr>
          <w:rFonts w:ascii="宋体" w:hAnsi="宋体" w:hint="eastAsia"/>
          <w:b/>
        </w:rPr>
        <w:t>类型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211"/>
        <w:gridCol w:w="4169"/>
      </w:tblGrid>
      <w:tr w:rsidR="008F4F06" w:rsidTr="005B3224">
        <w:tc>
          <w:tcPr>
            <w:tcW w:w="1008" w:type="dxa"/>
            <w:shd w:val="clear" w:color="auto" w:fill="E6E6E6"/>
          </w:tcPr>
          <w:p w:rsidR="008F4F06" w:rsidRPr="006E0B35" w:rsidRDefault="008F4F06" w:rsidP="003A67AF">
            <w:pPr>
              <w:jc w:val="center"/>
              <w:rPr>
                <w:rFonts w:ascii="宋体" w:hAnsi="宋体"/>
                <w:b/>
                <w:sz w:val="21"/>
                <w:szCs w:val="21"/>
              </w:rPr>
            </w:pPr>
            <w:r w:rsidRPr="006E0B35">
              <w:rPr>
                <w:rFonts w:ascii="宋体" w:hAnsi="宋体" w:hint="eastAsia"/>
                <w:b/>
                <w:sz w:val="21"/>
                <w:szCs w:val="21"/>
              </w:rPr>
              <w:t>代  码</w:t>
            </w:r>
          </w:p>
        </w:tc>
        <w:tc>
          <w:tcPr>
            <w:tcW w:w="3211" w:type="dxa"/>
            <w:shd w:val="clear" w:color="auto" w:fill="E6E6E6"/>
          </w:tcPr>
          <w:p w:rsidR="008F4F06" w:rsidRPr="006E0B35" w:rsidRDefault="008F4F06" w:rsidP="003A67AF">
            <w:pPr>
              <w:jc w:val="center"/>
              <w:rPr>
                <w:rFonts w:ascii="宋体" w:hAnsi="宋体"/>
                <w:b/>
                <w:sz w:val="21"/>
                <w:szCs w:val="21"/>
              </w:rPr>
            </w:pPr>
            <w:r w:rsidRPr="006E0B35">
              <w:rPr>
                <w:rFonts w:ascii="宋体" w:hAnsi="宋体" w:hint="eastAsia"/>
                <w:b/>
                <w:sz w:val="21"/>
                <w:szCs w:val="21"/>
              </w:rPr>
              <w:t>名    称</w:t>
            </w:r>
          </w:p>
        </w:tc>
        <w:tc>
          <w:tcPr>
            <w:tcW w:w="4169" w:type="dxa"/>
            <w:shd w:val="clear" w:color="auto" w:fill="E6E6E6"/>
          </w:tcPr>
          <w:p w:rsidR="008F4F06" w:rsidRPr="006E0B35" w:rsidRDefault="008F4F06" w:rsidP="003A67AF">
            <w:pPr>
              <w:jc w:val="center"/>
              <w:rPr>
                <w:rFonts w:ascii="宋体" w:hAnsi="宋体"/>
                <w:b/>
                <w:sz w:val="21"/>
                <w:szCs w:val="21"/>
              </w:rPr>
            </w:pPr>
            <w:r w:rsidRPr="006E0B35">
              <w:rPr>
                <w:rFonts w:ascii="宋体" w:hAnsi="宋体" w:hint="eastAsia"/>
                <w:b/>
                <w:sz w:val="21"/>
                <w:szCs w:val="21"/>
              </w:rPr>
              <w:t>说  明</w:t>
            </w:r>
          </w:p>
        </w:tc>
      </w:tr>
      <w:tr w:rsidR="008F4F06" w:rsidTr="005B3224">
        <w:tc>
          <w:tcPr>
            <w:tcW w:w="1008" w:type="dxa"/>
          </w:tcPr>
          <w:p w:rsidR="008F4F06" w:rsidRPr="006E0B35" w:rsidRDefault="008F4F06" w:rsidP="003A67AF">
            <w:pPr>
              <w:jc w:val="center"/>
              <w:rPr>
                <w:rFonts w:ascii="宋体" w:hAnsi="宋体"/>
                <w:sz w:val="21"/>
                <w:szCs w:val="21"/>
              </w:rPr>
            </w:pPr>
            <w:r w:rsidRPr="006E0B35">
              <w:rPr>
                <w:rFonts w:ascii="宋体" w:hAnsi="宋体" w:hint="eastAsia"/>
                <w:sz w:val="21"/>
                <w:szCs w:val="21"/>
              </w:rPr>
              <w:t>1</w:t>
            </w:r>
          </w:p>
        </w:tc>
        <w:tc>
          <w:tcPr>
            <w:tcW w:w="3211" w:type="dxa"/>
          </w:tcPr>
          <w:p w:rsidR="008F4F06" w:rsidRPr="006E0B35" w:rsidRDefault="0052145A" w:rsidP="005B3224">
            <w:pPr>
              <w:rPr>
                <w:rFonts w:ascii="宋体" w:hAnsi="宋体"/>
                <w:sz w:val="21"/>
                <w:szCs w:val="21"/>
              </w:rPr>
            </w:pPr>
            <w:r>
              <w:rPr>
                <w:rFonts w:ascii="宋体" w:hAnsi="宋体" w:hint="eastAsia"/>
                <w:sz w:val="21"/>
                <w:szCs w:val="21"/>
              </w:rPr>
              <w:t>放贷</w:t>
            </w:r>
            <w:r w:rsidR="008F4F06" w:rsidRPr="006E0B35">
              <w:rPr>
                <w:rFonts w:ascii="宋体" w:hAnsi="宋体" w:hint="eastAsia"/>
                <w:sz w:val="21"/>
                <w:szCs w:val="21"/>
              </w:rPr>
              <w:t>机构</w:t>
            </w:r>
          </w:p>
        </w:tc>
        <w:tc>
          <w:tcPr>
            <w:tcW w:w="4169" w:type="dxa"/>
          </w:tcPr>
          <w:p w:rsidR="008F4F06" w:rsidRPr="006E0B35" w:rsidRDefault="008F4F06" w:rsidP="003A67AF">
            <w:pPr>
              <w:rPr>
                <w:rFonts w:ascii="宋体" w:hAnsi="宋体"/>
                <w:sz w:val="21"/>
                <w:szCs w:val="21"/>
              </w:rPr>
            </w:pPr>
          </w:p>
        </w:tc>
      </w:tr>
      <w:tr w:rsidR="008F4F06" w:rsidTr="005B3224">
        <w:tc>
          <w:tcPr>
            <w:tcW w:w="1008" w:type="dxa"/>
          </w:tcPr>
          <w:p w:rsidR="008F4F06" w:rsidRPr="006E0B35" w:rsidRDefault="008F4F06" w:rsidP="003A67AF">
            <w:pPr>
              <w:jc w:val="center"/>
              <w:rPr>
                <w:rFonts w:ascii="宋体" w:hAnsi="宋体"/>
                <w:sz w:val="21"/>
                <w:szCs w:val="21"/>
              </w:rPr>
            </w:pPr>
            <w:r w:rsidRPr="006E0B35">
              <w:rPr>
                <w:rFonts w:ascii="宋体" w:hAnsi="宋体" w:hint="eastAsia"/>
                <w:sz w:val="21"/>
                <w:szCs w:val="21"/>
              </w:rPr>
              <w:t>2</w:t>
            </w:r>
          </w:p>
        </w:tc>
        <w:tc>
          <w:tcPr>
            <w:tcW w:w="3211" w:type="dxa"/>
          </w:tcPr>
          <w:p w:rsidR="008F4F06" w:rsidRPr="006E0B35" w:rsidRDefault="008F4F06" w:rsidP="0052145A">
            <w:pPr>
              <w:rPr>
                <w:rFonts w:ascii="宋体" w:hAnsi="宋体"/>
                <w:sz w:val="21"/>
                <w:szCs w:val="21"/>
              </w:rPr>
            </w:pPr>
            <w:r w:rsidRPr="006E0B35">
              <w:rPr>
                <w:rFonts w:ascii="宋体" w:hAnsi="宋体" w:hint="eastAsia"/>
                <w:sz w:val="21"/>
                <w:szCs w:val="21"/>
              </w:rPr>
              <w:t>非</w:t>
            </w:r>
            <w:r w:rsidR="0052145A">
              <w:rPr>
                <w:rFonts w:ascii="宋体" w:hAnsi="宋体" w:hint="eastAsia"/>
                <w:sz w:val="21"/>
                <w:szCs w:val="21"/>
              </w:rPr>
              <w:t>放贷机构或</w:t>
            </w:r>
            <w:r w:rsidRPr="006E0B35">
              <w:rPr>
                <w:rFonts w:ascii="宋体" w:hAnsi="宋体" w:hint="eastAsia"/>
                <w:sz w:val="21"/>
                <w:szCs w:val="21"/>
              </w:rPr>
              <w:t>其他组织</w:t>
            </w:r>
          </w:p>
        </w:tc>
        <w:tc>
          <w:tcPr>
            <w:tcW w:w="4169" w:type="dxa"/>
          </w:tcPr>
          <w:p w:rsidR="008F4F06" w:rsidRPr="0052145A" w:rsidRDefault="008F4F06" w:rsidP="003A67AF">
            <w:pPr>
              <w:rPr>
                <w:rFonts w:ascii="宋体" w:hAnsi="宋体"/>
                <w:sz w:val="21"/>
                <w:szCs w:val="21"/>
              </w:rPr>
            </w:pPr>
          </w:p>
        </w:tc>
      </w:tr>
      <w:tr w:rsidR="008F4F06" w:rsidTr="005B3224">
        <w:tc>
          <w:tcPr>
            <w:tcW w:w="1008" w:type="dxa"/>
          </w:tcPr>
          <w:p w:rsidR="008F4F06" w:rsidRPr="006E0B35" w:rsidRDefault="008F4F06" w:rsidP="003A67AF">
            <w:pPr>
              <w:jc w:val="center"/>
              <w:rPr>
                <w:rFonts w:ascii="宋体" w:hAnsi="宋体"/>
                <w:sz w:val="21"/>
                <w:szCs w:val="21"/>
              </w:rPr>
            </w:pPr>
            <w:r w:rsidRPr="006E0B35">
              <w:rPr>
                <w:rFonts w:ascii="宋体" w:hAnsi="宋体" w:hint="eastAsia"/>
                <w:sz w:val="21"/>
                <w:szCs w:val="21"/>
              </w:rPr>
              <w:t>3</w:t>
            </w:r>
          </w:p>
        </w:tc>
        <w:tc>
          <w:tcPr>
            <w:tcW w:w="3211" w:type="dxa"/>
          </w:tcPr>
          <w:p w:rsidR="008F4F06" w:rsidRPr="006E0B35" w:rsidRDefault="008F4F06" w:rsidP="005B3224">
            <w:pPr>
              <w:rPr>
                <w:rFonts w:ascii="宋体" w:hAnsi="宋体"/>
                <w:sz w:val="21"/>
                <w:szCs w:val="21"/>
              </w:rPr>
            </w:pPr>
            <w:r w:rsidRPr="006E0B35">
              <w:rPr>
                <w:rFonts w:ascii="宋体" w:hAnsi="宋体" w:hint="eastAsia"/>
                <w:sz w:val="21"/>
                <w:szCs w:val="21"/>
              </w:rPr>
              <w:t>自然人</w:t>
            </w:r>
          </w:p>
        </w:tc>
        <w:tc>
          <w:tcPr>
            <w:tcW w:w="4169" w:type="dxa"/>
          </w:tcPr>
          <w:p w:rsidR="008F4F06" w:rsidRPr="006E0B35" w:rsidRDefault="008F4F06" w:rsidP="003A67AF">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9379DE" w:rsidRPr="00494477" w:rsidRDefault="00E371D6" w:rsidP="00494477">
      <w:pPr>
        <w:widowControl w:val="0"/>
        <w:numPr>
          <w:ilvl w:val="0"/>
          <w:numId w:val="18"/>
        </w:numPr>
        <w:spacing w:line="360" w:lineRule="auto"/>
        <w:jc w:val="both"/>
        <w:rPr>
          <w:rFonts w:ascii="宋体" w:hAnsi="宋体"/>
          <w:b/>
        </w:rPr>
      </w:pPr>
      <w:r w:rsidRPr="00494477">
        <w:rPr>
          <w:rFonts w:ascii="宋体" w:hAnsi="宋体" w:hint="eastAsia"/>
          <w:b/>
        </w:rPr>
        <w:t>保险</w:t>
      </w:r>
      <w:r w:rsidR="002337A6">
        <w:rPr>
          <w:rFonts w:ascii="宋体" w:hAnsi="宋体" w:hint="eastAsia"/>
          <w:b/>
        </w:rPr>
        <w:t>合同</w:t>
      </w:r>
      <w:r w:rsidR="009379DE" w:rsidRPr="00494477">
        <w:rPr>
          <w:rFonts w:ascii="宋体" w:hAnsi="宋体" w:hint="eastAsia"/>
          <w:b/>
        </w:rPr>
        <w:t>有效状态</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211"/>
        <w:gridCol w:w="4169"/>
      </w:tblGrid>
      <w:tr w:rsidR="009379DE" w:rsidTr="003A67AF">
        <w:tc>
          <w:tcPr>
            <w:tcW w:w="1008" w:type="dxa"/>
            <w:shd w:val="clear" w:color="auto" w:fill="E6E6E6"/>
          </w:tcPr>
          <w:p w:rsidR="009379DE" w:rsidRPr="00173D16" w:rsidRDefault="009379DE" w:rsidP="003A67AF">
            <w:pPr>
              <w:jc w:val="center"/>
              <w:rPr>
                <w:rFonts w:ascii="宋体" w:hAnsi="宋体"/>
                <w:b/>
                <w:sz w:val="21"/>
                <w:szCs w:val="21"/>
              </w:rPr>
            </w:pPr>
            <w:r w:rsidRPr="00173D16">
              <w:rPr>
                <w:rFonts w:ascii="宋体" w:hAnsi="宋体" w:hint="eastAsia"/>
                <w:b/>
                <w:sz w:val="21"/>
                <w:szCs w:val="21"/>
              </w:rPr>
              <w:t>代  码</w:t>
            </w:r>
          </w:p>
        </w:tc>
        <w:tc>
          <w:tcPr>
            <w:tcW w:w="3211" w:type="dxa"/>
            <w:shd w:val="clear" w:color="auto" w:fill="E6E6E6"/>
          </w:tcPr>
          <w:p w:rsidR="009379DE" w:rsidRPr="00173D16" w:rsidRDefault="009379DE" w:rsidP="003A67AF">
            <w:pPr>
              <w:jc w:val="center"/>
              <w:rPr>
                <w:rFonts w:ascii="宋体" w:hAnsi="宋体"/>
                <w:b/>
                <w:sz w:val="21"/>
                <w:szCs w:val="21"/>
              </w:rPr>
            </w:pPr>
            <w:r w:rsidRPr="00173D16">
              <w:rPr>
                <w:rFonts w:ascii="宋体" w:hAnsi="宋体" w:hint="eastAsia"/>
                <w:b/>
                <w:sz w:val="21"/>
                <w:szCs w:val="21"/>
              </w:rPr>
              <w:t>名    称</w:t>
            </w:r>
          </w:p>
        </w:tc>
        <w:tc>
          <w:tcPr>
            <w:tcW w:w="4169" w:type="dxa"/>
            <w:shd w:val="clear" w:color="auto" w:fill="E6E6E6"/>
          </w:tcPr>
          <w:p w:rsidR="009379DE" w:rsidRPr="00173D16" w:rsidRDefault="009379DE" w:rsidP="003A67AF">
            <w:pPr>
              <w:jc w:val="center"/>
              <w:rPr>
                <w:rFonts w:ascii="宋体" w:hAnsi="宋体"/>
                <w:b/>
                <w:sz w:val="21"/>
                <w:szCs w:val="21"/>
              </w:rPr>
            </w:pPr>
            <w:r w:rsidRPr="00173D16">
              <w:rPr>
                <w:rFonts w:ascii="宋体" w:hAnsi="宋体" w:hint="eastAsia"/>
                <w:b/>
                <w:sz w:val="21"/>
                <w:szCs w:val="21"/>
              </w:rPr>
              <w:t>说  明</w:t>
            </w:r>
          </w:p>
        </w:tc>
      </w:tr>
      <w:tr w:rsidR="009379DE" w:rsidTr="003A67AF">
        <w:tc>
          <w:tcPr>
            <w:tcW w:w="1008" w:type="dxa"/>
          </w:tcPr>
          <w:p w:rsidR="009379DE" w:rsidRPr="00173D16" w:rsidRDefault="009379DE" w:rsidP="003A67AF">
            <w:pPr>
              <w:jc w:val="center"/>
              <w:rPr>
                <w:rFonts w:ascii="宋体" w:hAnsi="宋体"/>
                <w:sz w:val="21"/>
                <w:szCs w:val="21"/>
              </w:rPr>
            </w:pPr>
            <w:r w:rsidRPr="00173D16">
              <w:rPr>
                <w:rFonts w:ascii="宋体" w:hAnsi="宋体" w:hint="eastAsia"/>
                <w:sz w:val="21"/>
                <w:szCs w:val="21"/>
              </w:rPr>
              <w:t>1</w:t>
            </w:r>
          </w:p>
        </w:tc>
        <w:tc>
          <w:tcPr>
            <w:tcW w:w="3211" w:type="dxa"/>
          </w:tcPr>
          <w:p w:rsidR="009379DE" w:rsidRPr="00173D16" w:rsidRDefault="002337A6" w:rsidP="003A67AF">
            <w:pPr>
              <w:rPr>
                <w:rFonts w:ascii="宋体" w:hAnsi="宋体"/>
                <w:sz w:val="21"/>
                <w:szCs w:val="21"/>
              </w:rPr>
            </w:pPr>
            <w:r>
              <w:rPr>
                <w:rFonts w:ascii="宋体" w:hAnsi="宋体" w:hint="eastAsia"/>
                <w:sz w:val="21"/>
                <w:szCs w:val="21"/>
              </w:rPr>
              <w:t>有效</w:t>
            </w:r>
          </w:p>
        </w:tc>
        <w:tc>
          <w:tcPr>
            <w:tcW w:w="4169" w:type="dxa"/>
          </w:tcPr>
          <w:p w:rsidR="009379DE" w:rsidRPr="00173D16" w:rsidRDefault="009379DE" w:rsidP="003A67AF">
            <w:pPr>
              <w:rPr>
                <w:rFonts w:ascii="宋体" w:hAnsi="宋体"/>
                <w:sz w:val="21"/>
                <w:szCs w:val="21"/>
              </w:rPr>
            </w:pPr>
          </w:p>
        </w:tc>
      </w:tr>
      <w:tr w:rsidR="009379DE" w:rsidTr="003A67AF">
        <w:tc>
          <w:tcPr>
            <w:tcW w:w="1008" w:type="dxa"/>
          </w:tcPr>
          <w:p w:rsidR="009379DE" w:rsidRPr="00173D16" w:rsidRDefault="009379DE" w:rsidP="003A67AF">
            <w:pPr>
              <w:jc w:val="center"/>
              <w:rPr>
                <w:rFonts w:ascii="宋体" w:hAnsi="宋体"/>
                <w:sz w:val="21"/>
                <w:szCs w:val="21"/>
              </w:rPr>
            </w:pPr>
            <w:r w:rsidRPr="00173D16">
              <w:rPr>
                <w:rFonts w:ascii="宋体" w:hAnsi="宋体" w:hint="eastAsia"/>
                <w:sz w:val="21"/>
                <w:szCs w:val="21"/>
              </w:rPr>
              <w:t>2</w:t>
            </w:r>
          </w:p>
        </w:tc>
        <w:tc>
          <w:tcPr>
            <w:tcW w:w="3211" w:type="dxa"/>
          </w:tcPr>
          <w:p w:rsidR="009379DE" w:rsidRPr="00173D16" w:rsidRDefault="002337A6" w:rsidP="003A67AF">
            <w:pPr>
              <w:rPr>
                <w:rFonts w:ascii="宋体" w:hAnsi="宋体"/>
                <w:sz w:val="21"/>
                <w:szCs w:val="21"/>
              </w:rPr>
            </w:pPr>
            <w:r>
              <w:rPr>
                <w:rFonts w:ascii="宋体" w:hAnsi="宋体" w:hint="eastAsia"/>
                <w:sz w:val="21"/>
                <w:szCs w:val="21"/>
              </w:rPr>
              <w:t>无效</w:t>
            </w:r>
          </w:p>
        </w:tc>
        <w:tc>
          <w:tcPr>
            <w:tcW w:w="4169" w:type="dxa"/>
          </w:tcPr>
          <w:p w:rsidR="009379DE" w:rsidRPr="00173D16" w:rsidRDefault="009379DE" w:rsidP="003A67AF">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E200DE" w:rsidRPr="00494477" w:rsidRDefault="00E200DE" w:rsidP="00494477">
      <w:pPr>
        <w:widowControl w:val="0"/>
        <w:numPr>
          <w:ilvl w:val="0"/>
          <w:numId w:val="18"/>
        </w:numPr>
        <w:spacing w:line="360" w:lineRule="auto"/>
        <w:jc w:val="both"/>
        <w:rPr>
          <w:rFonts w:ascii="宋体" w:hAnsi="宋体"/>
          <w:b/>
        </w:rPr>
      </w:pPr>
      <w:r w:rsidRPr="00494477">
        <w:rPr>
          <w:rFonts w:ascii="宋体" w:hAnsi="宋体" w:hint="eastAsia"/>
          <w:b/>
        </w:rPr>
        <w:t>追偿</w:t>
      </w:r>
      <w:r w:rsidR="00CB6CF0" w:rsidRPr="00494477">
        <w:rPr>
          <w:rFonts w:ascii="宋体" w:hAnsi="宋体" w:hint="eastAsia"/>
          <w:b/>
        </w:rPr>
        <w:t>状态</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211"/>
        <w:gridCol w:w="4169"/>
      </w:tblGrid>
      <w:tr w:rsidR="00E200DE" w:rsidTr="005108BA">
        <w:tc>
          <w:tcPr>
            <w:tcW w:w="1008" w:type="dxa"/>
            <w:shd w:val="clear" w:color="auto" w:fill="E6E6E6"/>
          </w:tcPr>
          <w:p w:rsidR="00E200DE" w:rsidRPr="00E00F23" w:rsidRDefault="00E200DE" w:rsidP="005108BA">
            <w:pPr>
              <w:jc w:val="center"/>
              <w:rPr>
                <w:rFonts w:ascii="宋体" w:hAnsi="宋体"/>
                <w:b/>
                <w:sz w:val="21"/>
                <w:szCs w:val="21"/>
              </w:rPr>
            </w:pPr>
            <w:r w:rsidRPr="00E00F23">
              <w:rPr>
                <w:rFonts w:ascii="宋体" w:hAnsi="宋体" w:hint="eastAsia"/>
                <w:b/>
                <w:sz w:val="21"/>
                <w:szCs w:val="21"/>
              </w:rPr>
              <w:t>代  码</w:t>
            </w:r>
          </w:p>
        </w:tc>
        <w:tc>
          <w:tcPr>
            <w:tcW w:w="3211" w:type="dxa"/>
            <w:shd w:val="clear" w:color="auto" w:fill="E6E6E6"/>
          </w:tcPr>
          <w:p w:rsidR="00E200DE" w:rsidRPr="00E00F23" w:rsidRDefault="00E200DE" w:rsidP="005108BA">
            <w:pPr>
              <w:jc w:val="center"/>
              <w:rPr>
                <w:rFonts w:ascii="宋体" w:hAnsi="宋体"/>
                <w:b/>
                <w:sz w:val="21"/>
                <w:szCs w:val="21"/>
              </w:rPr>
            </w:pPr>
            <w:r w:rsidRPr="00E00F23">
              <w:rPr>
                <w:rFonts w:ascii="宋体" w:hAnsi="宋体" w:hint="eastAsia"/>
                <w:b/>
                <w:sz w:val="21"/>
                <w:szCs w:val="21"/>
              </w:rPr>
              <w:t>名    称</w:t>
            </w:r>
          </w:p>
        </w:tc>
        <w:tc>
          <w:tcPr>
            <w:tcW w:w="4169" w:type="dxa"/>
            <w:shd w:val="clear" w:color="auto" w:fill="E6E6E6"/>
          </w:tcPr>
          <w:p w:rsidR="00E200DE" w:rsidRPr="00E00F23" w:rsidRDefault="00E200DE" w:rsidP="005108BA">
            <w:pPr>
              <w:jc w:val="center"/>
              <w:rPr>
                <w:rFonts w:ascii="宋体" w:hAnsi="宋体"/>
                <w:b/>
                <w:sz w:val="21"/>
                <w:szCs w:val="21"/>
              </w:rPr>
            </w:pPr>
            <w:r w:rsidRPr="00E00F23">
              <w:rPr>
                <w:rFonts w:ascii="宋体" w:hAnsi="宋体" w:hint="eastAsia"/>
                <w:b/>
                <w:sz w:val="21"/>
                <w:szCs w:val="21"/>
              </w:rPr>
              <w:t>说  明</w:t>
            </w:r>
          </w:p>
        </w:tc>
      </w:tr>
      <w:tr w:rsidR="00E200DE" w:rsidTr="005108BA">
        <w:tc>
          <w:tcPr>
            <w:tcW w:w="1008" w:type="dxa"/>
          </w:tcPr>
          <w:p w:rsidR="00E200DE" w:rsidRPr="00E00F23" w:rsidRDefault="00E200DE" w:rsidP="005108BA">
            <w:pPr>
              <w:jc w:val="center"/>
              <w:rPr>
                <w:rFonts w:ascii="宋体" w:hAnsi="宋体"/>
                <w:sz w:val="21"/>
                <w:szCs w:val="21"/>
              </w:rPr>
            </w:pPr>
            <w:r w:rsidRPr="00E00F23">
              <w:rPr>
                <w:rFonts w:ascii="宋体" w:hAnsi="宋体" w:hint="eastAsia"/>
                <w:sz w:val="21"/>
                <w:szCs w:val="21"/>
              </w:rPr>
              <w:t>1</w:t>
            </w:r>
          </w:p>
        </w:tc>
        <w:tc>
          <w:tcPr>
            <w:tcW w:w="3211" w:type="dxa"/>
          </w:tcPr>
          <w:p w:rsidR="00E200DE" w:rsidRPr="00E00F23" w:rsidRDefault="000B4F25" w:rsidP="005108BA">
            <w:pPr>
              <w:rPr>
                <w:rFonts w:ascii="宋体" w:hAnsi="宋体"/>
                <w:sz w:val="21"/>
                <w:szCs w:val="21"/>
              </w:rPr>
            </w:pPr>
            <w:r>
              <w:rPr>
                <w:rFonts w:ascii="宋体" w:hAnsi="宋体" w:hint="eastAsia"/>
                <w:sz w:val="21"/>
                <w:szCs w:val="21"/>
              </w:rPr>
              <w:t>正常</w:t>
            </w:r>
            <w:r w:rsidR="00CB6CF0">
              <w:rPr>
                <w:rFonts w:ascii="宋体" w:hAnsi="宋体" w:hint="eastAsia"/>
                <w:sz w:val="21"/>
                <w:szCs w:val="21"/>
              </w:rPr>
              <w:t>追偿中</w:t>
            </w:r>
          </w:p>
        </w:tc>
        <w:tc>
          <w:tcPr>
            <w:tcW w:w="4169" w:type="dxa"/>
          </w:tcPr>
          <w:p w:rsidR="00E200DE" w:rsidRPr="00E00F23" w:rsidRDefault="00E200DE" w:rsidP="005108BA">
            <w:pPr>
              <w:rPr>
                <w:rFonts w:ascii="宋体" w:hAnsi="宋体"/>
                <w:sz w:val="21"/>
                <w:szCs w:val="21"/>
              </w:rPr>
            </w:pPr>
          </w:p>
        </w:tc>
      </w:tr>
      <w:tr w:rsidR="00E200DE" w:rsidTr="005108BA">
        <w:tc>
          <w:tcPr>
            <w:tcW w:w="1008" w:type="dxa"/>
          </w:tcPr>
          <w:p w:rsidR="00E200DE" w:rsidRPr="00E00F23" w:rsidRDefault="00E200DE" w:rsidP="005108BA">
            <w:pPr>
              <w:jc w:val="center"/>
              <w:rPr>
                <w:rFonts w:ascii="宋体" w:hAnsi="宋体"/>
                <w:sz w:val="21"/>
                <w:szCs w:val="21"/>
              </w:rPr>
            </w:pPr>
            <w:r w:rsidRPr="00E00F23">
              <w:rPr>
                <w:rFonts w:ascii="宋体" w:hAnsi="宋体" w:hint="eastAsia"/>
                <w:sz w:val="21"/>
                <w:szCs w:val="21"/>
              </w:rPr>
              <w:t>2</w:t>
            </w:r>
          </w:p>
        </w:tc>
        <w:tc>
          <w:tcPr>
            <w:tcW w:w="3211" w:type="dxa"/>
          </w:tcPr>
          <w:p w:rsidR="00E200DE" w:rsidRPr="00E00F23" w:rsidRDefault="00CB6CF0" w:rsidP="000B4F25">
            <w:pPr>
              <w:rPr>
                <w:rFonts w:ascii="宋体" w:hAnsi="宋体"/>
                <w:sz w:val="21"/>
                <w:szCs w:val="21"/>
              </w:rPr>
            </w:pPr>
            <w:r>
              <w:rPr>
                <w:rFonts w:ascii="宋体" w:hAnsi="宋体" w:hint="eastAsia"/>
                <w:sz w:val="21"/>
                <w:szCs w:val="21"/>
              </w:rPr>
              <w:t>债务重组</w:t>
            </w:r>
            <w:r w:rsidR="000B4F25">
              <w:rPr>
                <w:rFonts w:ascii="宋体" w:hAnsi="宋体" w:hint="eastAsia"/>
                <w:sz w:val="21"/>
                <w:szCs w:val="21"/>
              </w:rPr>
              <w:t>追偿中</w:t>
            </w:r>
          </w:p>
        </w:tc>
        <w:tc>
          <w:tcPr>
            <w:tcW w:w="4169" w:type="dxa"/>
          </w:tcPr>
          <w:p w:rsidR="00E200DE" w:rsidRPr="00E00F23" w:rsidRDefault="00E200DE" w:rsidP="005108BA">
            <w:pPr>
              <w:rPr>
                <w:rFonts w:ascii="宋体" w:hAnsi="宋体"/>
                <w:sz w:val="21"/>
                <w:szCs w:val="21"/>
              </w:rPr>
            </w:pPr>
          </w:p>
        </w:tc>
      </w:tr>
      <w:tr w:rsidR="00CB6CF0" w:rsidTr="005108BA">
        <w:tc>
          <w:tcPr>
            <w:tcW w:w="1008" w:type="dxa"/>
          </w:tcPr>
          <w:p w:rsidR="00CB6CF0" w:rsidRPr="00E00F23" w:rsidRDefault="00CB6CF0" w:rsidP="005108BA">
            <w:pPr>
              <w:jc w:val="center"/>
              <w:rPr>
                <w:rFonts w:ascii="宋体" w:hAnsi="宋体"/>
                <w:sz w:val="21"/>
                <w:szCs w:val="21"/>
              </w:rPr>
            </w:pPr>
            <w:r>
              <w:rPr>
                <w:rFonts w:ascii="宋体" w:hAnsi="宋体" w:hint="eastAsia"/>
                <w:sz w:val="21"/>
                <w:szCs w:val="21"/>
              </w:rPr>
              <w:t>3</w:t>
            </w:r>
          </w:p>
        </w:tc>
        <w:tc>
          <w:tcPr>
            <w:tcW w:w="3211" w:type="dxa"/>
          </w:tcPr>
          <w:p w:rsidR="00CB6CF0" w:rsidRPr="00E00F23" w:rsidRDefault="00CB6CF0" w:rsidP="005108BA">
            <w:pPr>
              <w:rPr>
                <w:rFonts w:ascii="宋体" w:hAnsi="宋体"/>
                <w:sz w:val="21"/>
                <w:szCs w:val="21"/>
              </w:rPr>
            </w:pPr>
            <w:r>
              <w:rPr>
                <w:rFonts w:ascii="宋体" w:hAnsi="宋体" w:hint="eastAsia"/>
                <w:sz w:val="21"/>
                <w:szCs w:val="21"/>
              </w:rPr>
              <w:t>已转坏账</w:t>
            </w:r>
            <w:r w:rsidR="000B4F25">
              <w:rPr>
                <w:rFonts w:ascii="宋体" w:hAnsi="宋体" w:hint="eastAsia"/>
                <w:sz w:val="21"/>
                <w:szCs w:val="21"/>
              </w:rPr>
              <w:t>追偿中</w:t>
            </w:r>
          </w:p>
        </w:tc>
        <w:tc>
          <w:tcPr>
            <w:tcW w:w="4169" w:type="dxa"/>
          </w:tcPr>
          <w:p w:rsidR="00CB6CF0" w:rsidRPr="00E00F23" w:rsidRDefault="00CB6CF0" w:rsidP="005108BA">
            <w:pPr>
              <w:rPr>
                <w:rFonts w:ascii="宋体" w:hAnsi="宋体"/>
                <w:sz w:val="21"/>
                <w:szCs w:val="21"/>
              </w:rPr>
            </w:pPr>
          </w:p>
        </w:tc>
      </w:tr>
      <w:tr w:rsidR="000B4F25" w:rsidTr="005108BA">
        <w:tc>
          <w:tcPr>
            <w:tcW w:w="1008" w:type="dxa"/>
          </w:tcPr>
          <w:p w:rsidR="000B4F25" w:rsidRDefault="000B4F25" w:rsidP="005108BA">
            <w:pPr>
              <w:jc w:val="center"/>
              <w:rPr>
                <w:rFonts w:ascii="宋体" w:hAnsi="宋体"/>
                <w:sz w:val="21"/>
                <w:szCs w:val="21"/>
              </w:rPr>
            </w:pPr>
            <w:r>
              <w:rPr>
                <w:rFonts w:ascii="宋体" w:hAnsi="宋体" w:hint="eastAsia"/>
                <w:sz w:val="21"/>
                <w:szCs w:val="21"/>
              </w:rPr>
              <w:t>4</w:t>
            </w:r>
          </w:p>
        </w:tc>
        <w:tc>
          <w:tcPr>
            <w:tcW w:w="3211" w:type="dxa"/>
          </w:tcPr>
          <w:p w:rsidR="000B4F25" w:rsidRDefault="000B4F25" w:rsidP="005108BA">
            <w:pPr>
              <w:rPr>
                <w:rFonts w:ascii="宋体" w:hAnsi="宋体"/>
                <w:sz w:val="21"/>
                <w:szCs w:val="21"/>
              </w:rPr>
            </w:pPr>
            <w:r>
              <w:rPr>
                <w:rFonts w:ascii="宋体" w:hAnsi="宋体" w:hint="eastAsia"/>
                <w:sz w:val="21"/>
                <w:szCs w:val="21"/>
              </w:rPr>
              <w:t>追偿结束</w:t>
            </w:r>
          </w:p>
        </w:tc>
        <w:tc>
          <w:tcPr>
            <w:tcW w:w="4169" w:type="dxa"/>
          </w:tcPr>
          <w:p w:rsidR="000B4F25" w:rsidRPr="00E00F23" w:rsidRDefault="000B4F25" w:rsidP="005108BA">
            <w:pPr>
              <w:rPr>
                <w:rFonts w:ascii="宋体" w:hAnsi="宋体"/>
                <w:sz w:val="21"/>
                <w:szCs w:val="21"/>
              </w:rPr>
            </w:pPr>
          </w:p>
        </w:tc>
      </w:tr>
    </w:tbl>
    <w:p w:rsidR="00D84DC0" w:rsidRDefault="00D84DC0" w:rsidP="00D84DC0">
      <w:pPr>
        <w:widowControl w:val="0"/>
        <w:spacing w:line="360" w:lineRule="auto"/>
        <w:ind w:left="420"/>
        <w:jc w:val="both"/>
        <w:rPr>
          <w:rFonts w:ascii="宋体" w:hAnsi="宋体"/>
          <w:b/>
        </w:rPr>
      </w:pPr>
    </w:p>
    <w:p w:rsidR="00B13951" w:rsidRPr="00494477" w:rsidRDefault="00B13951" w:rsidP="00B13951">
      <w:pPr>
        <w:widowControl w:val="0"/>
        <w:numPr>
          <w:ilvl w:val="0"/>
          <w:numId w:val="18"/>
        </w:numPr>
        <w:spacing w:line="360" w:lineRule="auto"/>
        <w:jc w:val="both"/>
        <w:rPr>
          <w:rFonts w:ascii="宋体" w:hAnsi="宋体"/>
          <w:b/>
        </w:rPr>
      </w:pPr>
      <w:r w:rsidRPr="00494477">
        <w:rPr>
          <w:rFonts w:ascii="宋体" w:hAnsi="宋体" w:hint="eastAsia"/>
          <w:b/>
        </w:rPr>
        <w:t>反担保方式</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211"/>
        <w:gridCol w:w="4169"/>
      </w:tblGrid>
      <w:tr w:rsidR="00B13951" w:rsidTr="006F1DDF">
        <w:tc>
          <w:tcPr>
            <w:tcW w:w="1008" w:type="dxa"/>
            <w:shd w:val="clear" w:color="auto" w:fill="E6E6E6"/>
          </w:tcPr>
          <w:p w:rsidR="00B13951" w:rsidRPr="00A506E8" w:rsidRDefault="00B13951" w:rsidP="006F1DDF">
            <w:pPr>
              <w:jc w:val="center"/>
              <w:rPr>
                <w:rFonts w:ascii="宋体" w:hAnsi="宋体"/>
                <w:b/>
                <w:sz w:val="21"/>
                <w:szCs w:val="21"/>
              </w:rPr>
            </w:pPr>
            <w:r w:rsidRPr="00A506E8">
              <w:rPr>
                <w:rFonts w:ascii="宋体" w:hAnsi="宋体" w:hint="eastAsia"/>
                <w:b/>
                <w:sz w:val="21"/>
                <w:szCs w:val="21"/>
              </w:rPr>
              <w:t>代  码</w:t>
            </w:r>
          </w:p>
        </w:tc>
        <w:tc>
          <w:tcPr>
            <w:tcW w:w="3211" w:type="dxa"/>
            <w:shd w:val="clear" w:color="auto" w:fill="E6E6E6"/>
          </w:tcPr>
          <w:p w:rsidR="00B13951" w:rsidRPr="00A506E8" w:rsidRDefault="00B13951" w:rsidP="006F1DDF">
            <w:pPr>
              <w:jc w:val="center"/>
              <w:rPr>
                <w:rFonts w:ascii="宋体" w:hAnsi="宋体"/>
                <w:b/>
                <w:sz w:val="21"/>
                <w:szCs w:val="21"/>
              </w:rPr>
            </w:pPr>
            <w:r w:rsidRPr="00A506E8">
              <w:rPr>
                <w:rFonts w:ascii="宋体" w:hAnsi="宋体" w:hint="eastAsia"/>
                <w:b/>
                <w:sz w:val="21"/>
                <w:szCs w:val="21"/>
              </w:rPr>
              <w:t>名    称</w:t>
            </w:r>
          </w:p>
        </w:tc>
        <w:tc>
          <w:tcPr>
            <w:tcW w:w="4169" w:type="dxa"/>
            <w:shd w:val="clear" w:color="auto" w:fill="E6E6E6"/>
          </w:tcPr>
          <w:p w:rsidR="00B13951" w:rsidRPr="00A506E8" w:rsidRDefault="00B13951" w:rsidP="006F1DDF">
            <w:pPr>
              <w:jc w:val="center"/>
              <w:rPr>
                <w:rFonts w:ascii="宋体" w:hAnsi="宋体"/>
                <w:b/>
                <w:sz w:val="21"/>
                <w:szCs w:val="21"/>
              </w:rPr>
            </w:pPr>
            <w:r w:rsidRPr="00A506E8">
              <w:rPr>
                <w:rFonts w:ascii="宋体" w:hAnsi="宋体" w:hint="eastAsia"/>
                <w:b/>
                <w:sz w:val="21"/>
                <w:szCs w:val="21"/>
              </w:rPr>
              <w:t>说  明</w:t>
            </w: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0</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自然人信用担保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1</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第三方企业信用担保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2</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动产质押担保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3</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存单质押担保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4</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知识产权质押担保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5</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应收账款质押担保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6</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其他质押担保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7</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房地产抵押担保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8</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其他抵押担保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B13951" w:rsidP="006F1DDF">
            <w:pPr>
              <w:jc w:val="center"/>
              <w:rPr>
                <w:rFonts w:ascii="宋体" w:hAnsi="宋体"/>
                <w:sz w:val="21"/>
                <w:szCs w:val="21"/>
              </w:rPr>
            </w:pPr>
            <w:r w:rsidRPr="00A506E8">
              <w:rPr>
                <w:rFonts w:ascii="宋体" w:hAnsi="宋体" w:hint="eastAsia"/>
                <w:sz w:val="21"/>
                <w:szCs w:val="21"/>
              </w:rPr>
              <w:t>9</w:t>
            </w:r>
          </w:p>
        </w:tc>
        <w:tc>
          <w:tcPr>
            <w:tcW w:w="3211" w:type="dxa"/>
          </w:tcPr>
          <w:p w:rsidR="00B13951" w:rsidRPr="00A506E8" w:rsidRDefault="00B13951" w:rsidP="006F1DDF">
            <w:pPr>
              <w:rPr>
                <w:rFonts w:ascii="宋体" w:hAnsi="宋体"/>
                <w:sz w:val="21"/>
                <w:szCs w:val="21"/>
              </w:rPr>
            </w:pPr>
            <w:r w:rsidRPr="00A506E8">
              <w:rPr>
                <w:rFonts w:ascii="宋体" w:hAnsi="宋体" w:hint="eastAsia"/>
                <w:sz w:val="21"/>
                <w:szCs w:val="21"/>
              </w:rPr>
              <w:t>多种形式组合担保</w:t>
            </w:r>
          </w:p>
        </w:tc>
        <w:tc>
          <w:tcPr>
            <w:tcW w:w="4169" w:type="dxa"/>
          </w:tcPr>
          <w:p w:rsidR="00B13951" w:rsidRPr="00A506E8" w:rsidRDefault="00B13951" w:rsidP="006F1DDF">
            <w:pPr>
              <w:rPr>
                <w:rFonts w:ascii="宋体" w:hAnsi="宋体"/>
                <w:sz w:val="21"/>
                <w:szCs w:val="21"/>
              </w:rPr>
            </w:pPr>
          </w:p>
        </w:tc>
      </w:tr>
      <w:tr w:rsidR="00B13951" w:rsidTr="006F1DDF">
        <w:tc>
          <w:tcPr>
            <w:tcW w:w="1008" w:type="dxa"/>
          </w:tcPr>
          <w:p w:rsidR="00B13951" w:rsidRPr="00A506E8" w:rsidRDefault="002337A6" w:rsidP="006F1DDF">
            <w:pPr>
              <w:jc w:val="center"/>
              <w:rPr>
                <w:rFonts w:ascii="宋体" w:hAnsi="宋体"/>
                <w:sz w:val="21"/>
                <w:szCs w:val="21"/>
              </w:rPr>
            </w:pPr>
            <w:r>
              <w:rPr>
                <w:rFonts w:ascii="宋体" w:hAnsi="宋体" w:hint="eastAsia"/>
                <w:sz w:val="21"/>
                <w:szCs w:val="21"/>
              </w:rPr>
              <w:t>x</w:t>
            </w:r>
          </w:p>
        </w:tc>
        <w:tc>
          <w:tcPr>
            <w:tcW w:w="3211" w:type="dxa"/>
          </w:tcPr>
          <w:p w:rsidR="00B13951" w:rsidRPr="00A506E8" w:rsidRDefault="00B13951" w:rsidP="006F1DDF">
            <w:pPr>
              <w:rPr>
                <w:sz w:val="21"/>
                <w:szCs w:val="21"/>
              </w:rPr>
            </w:pPr>
            <w:r w:rsidRPr="00A506E8">
              <w:rPr>
                <w:rFonts w:ascii="宋体" w:hAnsi="宋体" w:hint="eastAsia"/>
                <w:sz w:val="21"/>
                <w:szCs w:val="21"/>
              </w:rPr>
              <w:t>无反担保方式。</w:t>
            </w:r>
          </w:p>
        </w:tc>
        <w:tc>
          <w:tcPr>
            <w:tcW w:w="4169" w:type="dxa"/>
          </w:tcPr>
          <w:p w:rsidR="00B13951" w:rsidRPr="00A506E8" w:rsidRDefault="00B13951" w:rsidP="006F1DDF">
            <w:pPr>
              <w:rPr>
                <w:rFonts w:ascii="宋体" w:hAnsi="宋体"/>
                <w:sz w:val="21"/>
                <w:szCs w:val="21"/>
              </w:rPr>
            </w:pPr>
          </w:p>
        </w:tc>
      </w:tr>
    </w:tbl>
    <w:p w:rsidR="00B13951" w:rsidRDefault="00B13951" w:rsidP="00D84DC0">
      <w:pPr>
        <w:widowControl w:val="0"/>
        <w:spacing w:line="360" w:lineRule="auto"/>
        <w:ind w:left="420"/>
        <w:jc w:val="both"/>
        <w:rPr>
          <w:rFonts w:ascii="宋体" w:hAnsi="宋体"/>
          <w:b/>
        </w:rPr>
      </w:pPr>
    </w:p>
    <w:p w:rsidR="00327101" w:rsidRPr="00494477" w:rsidRDefault="00327101" w:rsidP="00494477">
      <w:pPr>
        <w:widowControl w:val="0"/>
        <w:numPr>
          <w:ilvl w:val="0"/>
          <w:numId w:val="18"/>
        </w:numPr>
        <w:spacing w:line="360" w:lineRule="auto"/>
        <w:jc w:val="both"/>
        <w:rPr>
          <w:rFonts w:ascii="宋体" w:hAnsi="宋体"/>
          <w:b/>
        </w:rPr>
      </w:pPr>
      <w:r w:rsidRPr="00494477">
        <w:rPr>
          <w:rFonts w:ascii="宋体" w:hAnsi="宋体" w:hint="eastAsia"/>
          <w:b/>
        </w:rPr>
        <w:lastRenderedPageBreak/>
        <w:t>出错原因</w:t>
      </w:r>
      <w:bookmarkEnd w:id="96"/>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38"/>
        <w:gridCol w:w="4678"/>
        <w:gridCol w:w="1701"/>
      </w:tblGrid>
      <w:tr w:rsidR="008727C3" w:rsidTr="0093698E">
        <w:tc>
          <w:tcPr>
            <w:tcW w:w="1951" w:type="dxa"/>
            <w:gridSpan w:val="2"/>
            <w:shd w:val="clear" w:color="auto" w:fill="E6E6E6"/>
          </w:tcPr>
          <w:p w:rsidR="008727C3" w:rsidRPr="005262BD" w:rsidRDefault="008727C3">
            <w:pPr>
              <w:pStyle w:val="ad"/>
              <w:ind w:firstLineChars="0" w:firstLine="0"/>
              <w:jc w:val="center"/>
              <w:rPr>
                <w:rFonts w:ascii="宋体" w:hAnsi="宋体"/>
                <w:b/>
                <w:sz w:val="21"/>
                <w:szCs w:val="21"/>
              </w:rPr>
            </w:pPr>
            <w:r w:rsidRPr="005262BD">
              <w:rPr>
                <w:rFonts w:ascii="宋体" w:hAnsi="宋体" w:hint="eastAsia"/>
                <w:b/>
                <w:sz w:val="21"/>
                <w:szCs w:val="21"/>
              </w:rPr>
              <w:t>代  码</w:t>
            </w:r>
          </w:p>
        </w:tc>
        <w:tc>
          <w:tcPr>
            <w:tcW w:w="4678" w:type="dxa"/>
            <w:vMerge w:val="restart"/>
            <w:shd w:val="clear" w:color="auto" w:fill="E6E6E6"/>
            <w:vAlign w:val="center"/>
          </w:tcPr>
          <w:p w:rsidR="008727C3" w:rsidRPr="005262BD" w:rsidRDefault="008727C3" w:rsidP="008727C3">
            <w:pPr>
              <w:pStyle w:val="ad"/>
              <w:ind w:firstLineChars="0" w:firstLine="0"/>
              <w:jc w:val="center"/>
              <w:rPr>
                <w:rFonts w:ascii="宋体" w:hAnsi="宋体"/>
                <w:b/>
                <w:sz w:val="21"/>
                <w:szCs w:val="21"/>
              </w:rPr>
            </w:pPr>
            <w:r w:rsidRPr="005262BD">
              <w:rPr>
                <w:rFonts w:ascii="宋体" w:hAnsi="宋体" w:hint="eastAsia"/>
                <w:b/>
                <w:sz w:val="21"/>
                <w:szCs w:val="21"/>
              </w:rPr>
              <w:t>名    称</w:t>
            </w:r>
          </w:p>
        </w:tc>
        <w:tc>
          <w:tcPr>
            <w:tcW w:w="1701" w:type="dxa"/>
            <w:vMerge w:val="restart"/>
            <w:shd w:val="clear" w:color="auto" w:fill="E6E6E6"/>
            <w:vAlign w:val="center"/>
          </w:tcPr>
          <w:p w:rsidR="008727C3" w:rsidRPr="005262BD" w:rsidRDefault="008727C3" w:rsidP="008727C3">
            <w:pPr>
              <w:pStyle w:val="ad"/>
              <w:ind w:firstLineChars="0" w:firstLine="0"/>
              <w:jc w:val="center"/>
              <w:rPr>
                <w:rFonts w:ascii="宋体" w:hAnsi="宋体"/>
                <w:b/>
                <w:sz w:val="21"/>
                <w:szCs w:val="21"/>
              </w:rPr>
            </w:pPr>
            <w:r w:rsidRPr="005262BD">
              <w:rPr>
                <w:rFonts w:ascii="宋体" w:hAnsi="宋体" w:hint="eastAsia"/>
                <w:b/>
                <w:sz w:val="21"/>
                <w:szCs w:val="21"/>
              </w:rPr>
              <w:t>说  明</w:t>
            </w:r>
          </w:p>
        </w:tc>
      </w:tr>
      <w:tr w:rsidR="008727C3" w:rsidTr="0093698E">
        <w:tc>
          <w:tcPr>
            <w:tcW w:w="1013" w:type="dxa"/>
            <w:shd w:val="clear" w:color="auto" w:fill="E6E6E6"/>
          </w:tcPr>
          <w:p w:rsidR="008727C3" w:rsidRPr="005262BD" w:rsidRDefault="008727C3">
            <w:pPr>
              <w:pStyle w:val="ad"/>
              <w:ind w:firstLineChars="0" w:firstLine="0"/>
              <w:jc w:val="center"/>
              <w:rPr>
                <w:rFonts w:ascii="宋体" w:hAnsi="宋体"/>
                <w:b/>
                <w:sz w:val="21"/>
                <w:szCs w:val="21"/>
              </w:rPr>
            </w:pPr>
            <w:r w:rsidRPr="005262BD">
              <w:rPr>
                <w:rFonts w:ascii="宋体" w:hAnsi="宋体" w:hint="eastAsia"/>
                <w:b/>
                <w:sz w:val="21"/>
                <w:szCs w:val="21"/>
              </w:rPr>
              <w:t>大类</w:t>
            </w:r>
          </w:p>
        </w:tc>
        <w:tc>
          <w:tcPr>
            <w:tcW w:w="938" w:type="dxa"/>
            <w:shd w:val="clear" w:color="auto" w:fill="E6E6E6"/>
          </w:tcPr>
          <w:p w:rsidR="008727C3" w:rsidRPr="005262BD" w:rsidRDefault="008727C3">
            <w:pPr>
              <w:pStyle w:val="ad"/>
              <w:ind w:firstLineChars="0" w:firstLine="0"/>
              <w:jc w:val="center"/>
              <w:rPr>
                <w:rFonts w:ascii="宋体" w:hAnsi="宋体"/>
                <w:b/>
                <w:sz w:val="21"/>
                <w:szCs w:val="21"/>
              </w:rPr>
            </w:pPr>
            <w:r w:rsidRPr="005262BD">
              <w:rPr>
                <w:rFonts w:ascii="宋体" w:hAnsi="宋体" w:hint="eastAsia"/>
                <w:b/>
                <w:sz w:val="21"/>
                <w:szCs w:val="21"/>
              </w:rPr>
              <w:t>小类</w:t>
            </w:r>
          </w:p>
        </w:tc>
        <w:tc>
          <w:tcPr>
            <w:tcW w:w="4678" w:type="dxa"/>
            <w:vMerge/>
            <w:shd w:val="clear" w:color="auto" w:fill="E6E6E6"/>
          </w:tcPr>
          <w:p w:rsidR="008727C3" w:rsidRPr="005262BD" w:rsidRDefault="008727C3">
            <w:pPr>
              <w:pStyle w:val="ad"/>
              <w:ind w:firstLineChars="0" w:firstLine="0"/>
              <w:jc w:val="center"/>
              <w:rPr>
                <w:rFonts w:ascii="宋体" w:hAnsi="宋体"/>
                <w:b/>
                <w:sz w:val="21"/>
                <w:szCs w:val="21"/>
              </w:rPr>
            </w:pPr>
          </w:p>
        </w:tc>
        <w:tc>
          <w:tcPr>
            <w:tcW w:w="1701" w:type="dxa"/>
            <w:vMerge/>
            <w:shd w:val="clear" w:color="auto" w:fill="E6E6E6"/>
          </w:tcPr>
          <w:p w:rsidR="008727C3" w:rsidRPr="005262BD" w:rsidRDefault="008727C3">
            <w:pPr>
              <w:pStyle w:val="ad"/>
              <w:ind w:firstLineChars="0" w:firstLine="0"/>
              <w:jc w:val="center"/>
              <w:rPr>
                <w:rFonts w:ascii="宋体" w:hAnsi="宋体"/>
                <w:b/>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10</w:t>
            </w:r>
          </w:p>
        </w:tc>
        <w:tc>
          <w:tcPr>
            <w:tcW w:w="938" w:type="dxa"/>
          </w:tcPr>
          <w:p w:rsidR="00327101" w:rsidRPr="005262BD" w:rsidRDefault="00327101">
            <w:pPr>
              <w:rPr>
                <w:rFonts w:ascii="宋体" w:hAnsi="宋体"/>
                <w:sz w:val="21"/>
                <w:szCs w:val="21"/>
              </w:rPr>
            </w:pPr>
          </w:p>
        </w:tc>
        <w:tc>
          <w:tcPr>
            <w:tcW w:w="4678" w:type="dxa"/>
          </w:tcPr>
          <w:p w:rsidR="00327101" w:rsidRPr="005262BD" w:rsidRDefault="00327101">
            <w:pPr>
              <w:rPr>
                <w:rFonts w:ascii="宋体" w:hAnsi="宋体"/>
                <w:sz w:val="21"/>
                <w:szCs w:val="21"/>
              </w:rPr>
            </w:pPr>
          </w:p>
        </w:tc>
        <w:tc>
          <w:tcPr>
            <w:tcW w:w="1701" w:type="dxa"/>
          </w:tcPr>
          <w:p w:rsidR="00327101" w:rsidRPr="005262BD" w:rsidRDefault="00327101" w:rsidP="00FD42EB">
            <w:pPr>
              <w:pStyle w:val="ad"/>
              <w:ind w:firstLineChars="0" w:firstLine="0"/>
              <w:rPr>
                <w:rFonts w:ascii="宋体" w:hAnsi="宋体"/>
                <w:sz w:val="21"/>
                <w:szCs w:val="21"/>
              </w:rPr>
            </w:pPr>
            <w:r w:rsidRPr="005262BD">
              <w:rPr>
                <w:rFonts w:ascii="宋体" w:hAnsi="宋体" w:hint="eastAsia"/>
                <w:sz w:val="21"/>
                <w:szCs w:val="21"/>
              </w:rPr>
              <w:t>报文出错信息</w:t>
            </w: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11</w:t>
            </w:r>
          </w:p>
        </w:tc>
        <w:tc>
          <w:tcPr>
            <w:tcW w:w="4678" w:type="dxa"/>
          </w:tcPr>
          <w:p w:rsidR="00327101" w:rsidRPr="005262BD" w:rsidRDefault="00327101">
            <w:pPr>
              <w:rPr>
                <w:rFonts w:ascii="宋体" w:hAnsi="宋体"/>
                <w:sz w:val="21"/>
                <w:szCs w:val="21"/>
              </w:rPr>
            </w:pPr>
            <w:r w:rsidRPr="005262BD">
              <w:rPr>
                <w:rFonts w:ascii="宋体" w:hAnsi="宋体" w:hint="eastAsia"/>
                <w:sz w:val="21"/>
                <w:szCs w:val="21"/>
              </w:rPr>
              <w:t>文件解密、解压失败</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12</w:t>
            </w:r>
          </w:p>
        </w:tc>
        <w:tc>
          <w:tcPr>
            <w:tcW w:w="4678" w:type="dxa"/>
          </w:tcPr>
          <w:p w:rsidR="00327101" w:rsidRPr="005262BD" w:rsidRDefault="00327101">
            <w:pPr>
              <w:rPr>
                <w:rFonts w:ascii="宋体" w:hAnsi="宋体"/>
                <w:sz w:val="21"/>
                <w:szCs w:val="21"/>
              </w:rPr>
            </w:pPr>
            <w:r w:rsidRPr="005262BD">
              <w:rPr>
                <w:rFonts w:ascii="宋体" w:hAnsi="宋体" w:hint="eastAsia"/>
                <w:sz w:val="21"/>
                <w:szCs w:val="21"/>
              </w:rPr>
              <w:t>文件解密解压后读取失败</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13</w:t>
            </w:r>
          </w:p>
        </w:tc>
        <w:tc>
          <w:tcPr>
            <w:tcW w:w="4678" w:type="dxa"/>
          </w:tcPr>
          <w:p w:rsidR="00327101" w:rsidRPr="005262BD" w:rsidRDefault="00327101" w:rsidP="00FD42EB">
            <w:pPr>
              <w:rPr>
                <w:rFonts w:ascii="宋体" w:hAnsi="宋体"/>
                <w:sz w:val="21"/>
                <w:szCs w:val="21"/>
              </w:rPr>
            </w:pPr>
            <w:r w:rsidRPr="005262BD">
              <w:rPr>
                <w:rFonts w:ascii="宋体" w:hAnsi="宋体" w:hint="eastAsia"/>
                <w:sz w:val="21"/>
                <w:szCs w:val="21"/>
              </w:rPr>
              <w:t>报文未包含指定个数的报文</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14</w:t>
            </w:r>
          </w:p>
        </w:tc>
        <w:tc>
          <w:tcPr>
            <w:tcW w:w="4678" w:type="dxa"/>
          </w:tcPr>
          <w:p w:rsidR="00327101" w:rsidRPr="005262BD" w:rsidRDefault="00327101" w:rsidP="00FD42EB">
            <w:pPr>
              <w:rPr>
                <w:rFonts w:ascii="宋体" w:hAnsi="宋体"/>
                <w:sz w:val="21"/>
                <w:szCs w:val="21"/>
              </w:rPr>
            </w:pPr>
            <w:r w:rsidRPr="005262BD">
              <w:rPr>
                <w:rFonts w:ascii="宋体" w:hAnsi="宋体" w:hint="eastAsia"/>
                <w:sz w:val="21"/>
                <w:szCs w:val="21"/>
              </w:rPr>
              <w:t>报文中报文的顺序排列不正确</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20</w:t>
            </w:r>
          </w:p>
        </w:tc>
        <w:tc>
          <w:tcPr>
            <w:tcW w:w="938" w:type="dxa"/>
          </w:tcPr>
          <w:p w:rsidR="00327101" w:rsidRPr="005262BD" w:rsidRDefault="00327101">
            <w:pPr>
              <w:pStyle w:val="ad"/>
              <w:ind w:firstLineChars="0" w:firstLine="0"/>
              <w:jc w:val="center"/>
              <w:rPr>
                <w:rFonts w:ascii="宋体" w:hAnsi="宋体"/>
                <w:sz w:val="21"/>
                <w:szCs w:val="21"/>
              </w:rPr>
            </w:pPr>
          </w:p>
        </w:tc>
        <w:tc>
          <w:tcPr>
            <w:tcW w:w="4678" w:type="dxa"/>
          </w:tcPr>
          <w:p w:rsidR="00327101" w:rsidRPr="005262BD" w:rsidRDefault="00327101">
            <w:pPr>
              <w:rPr>
                <w:rFonts w:ascii="宋体" w:hAnsi="宋体"/>
                <w:sz w:val="21"/>
                <w:szCs w:val="21"/>
              </w:rPr>
            </w:pPr>
          </w:p>
        </w:tc>
        <w:tc>
          <w:tcPr>
            <w:tcW w:w="1701" w:type="dxa"/>
          </w:tcPr>
          <w:p w:rsidR="00327101" w:rsidRPr="005262BD" w:rsidRDefault="00327101">
            <w:pPr>
              <w:pStyle w:val="ad"/>
              <w:ind w:firstLineChars="0" w:firstLine="0"/>
              <w:rPr>
                <w:rFonts w:ascii="宋体" w:hAnsi="宋体"/>
                <w:sz w:val="21"/>
                <w:szCs w:val="21"/>
              </w:rPr>
            </w:pPr>
            <w:r w:rsidRPr="005262BD">
              <w:rPr>
                <w:rFonts w:ascii="宋体" w:hAnsi="宋体" w:hint="eastAsia"/>
                <w:sz w:val="21"/>
                <w:szCs w:val="21"/>
              </w:rPr>
              <w:t>报文出错信息</w:t>
            </w: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21</w:t>
            </w:r>
          </w:p>
        </w:tc>
        <w:tc>
          <w:tcPr>
            <w:tcW w:w="4678" w:type="dxa"/>
          </w:tcPr>
          <w:p w:rsidR="00327101" w:rsidRPr="005262BD" w:rsidRDefault="00327101">
            <w:pPr>
              <w:rPr>
                <w:rFonts w:ascii="宋体" w:hAnsi="宋体"/>
                <w:sz w:val="21"/>
                <w:szCs w:val="21"/>
              </w:rPr>
            </w:pPr>
            <w:r w:rsidRPr="005262BD">
              <w:rPr>
                <w:rFonts w:ascii="宋体" w:hAnsi="宋体" w:hint="eastAsia"/>
                <w:sz w:val="21"/>
                <w:szCs w:val="21"/>
              </w:rPr>
              <w:t>报文头中的“报文格式版本号”不是已下发的数据接口规范的版本</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22</w:t>
            </w:r>
          </w:p>
        </w:tc>
        <w:tc>
          <w:tcPr>
            <w:tcW w:w="4678" w:type="dxa"/>
          </w:tcPr>
          <w:p w:rsidR="00327101" w:rsidRPr="005262BD" w:rsidRDefault="00327101" w:rsidP="00FD42EB">
            <w:pPr>
              <w:rPr>
                <w:rFonts w:ascii="宋体" w:hAnsi="宋体"/>
                <w:sz w:val="21"/>
                <w:szCs w:val="21"/>
              </w:rPr>
            </w:pPr>
            <w:r w:rsidRPr="005262BD">
              <w:rPr>
                <w:rFonts w:ascii="宋体" w:hAnsi="宋体" w:hint="eastAsia"/>
                <w:sz w:val="21"/>
                <w:szCs w:val="21"/>
              </w:rPr>
              <w:t>报文头中“</w:t>
            </w:r>
            <w:r w:rsidR="00896821" w:rsidRPr="005262BD">
              <w:rPr>
                <w:rFonts w:ascii="宋体" w:hAnsi="宋体" w:hint="eastAsia"/>
                <w:sz w:val="21"/>
                <w:szCs w:val="21"/>
              </w:rPr>
              <w:t>数据</w:t>
            </w:r>
            <w:r w:rsidR="00FF69B4">
              <w:rPr>
                <w:rFonts w:ascii="宋体" w:hAnsi="宋体" w:hint="eastAsia"/>
                <w:sz w:val="21"/>
                <w:szCs w:val="21"/>
              </w:rPr>
              <w:t>报数机构</w:t>
            </w:r>
            <w:r w:rsidRPr="005262BD">
              <w:rPr>
                <w:rFonts w:ascii="宋体" w:hAnsi="宋体" w:hint="eastAsia"/>
                <w:sz w:val="21"/>
                <w:szCs w:val="21"/>
              </w:rPr>
              <w:t>代码”必须有效，并与报文名中的</w:t>
            </w:r>
            <w:r w:rsidR="00896821" w:rsidRPr="005262BD">
              <w:rPr>
                <w:rFonts w:ascii="宋体" w:hAnsi="宋体" w:hint="eastAsia"/>
                <w:sz w:val="21"/>
                <w:szCs w:val="21"/>
              </w:rPr>
              <w:t>数据</w:t>
            </w:r>
            <w:r w:rsidR="00FF69B4">
              <w:rPr>
                <w:rFonts w:ascii="宋体" w:hAnsi="宋体" w:hint="eastAsia"/>
                <w:sz w:val="21"/>
                <w:szCs w:val="21"/>
              </w:rPr>
              <w:t>报数机构</w:t>
            </w:r>
            <w:r w:rsidRPr="005262BD">
              <w:rPr>
                <w:rFonts w:ascii="宋体" w:hAnsi="宋体" w:hint="eastAsia"/>
                <w:sz w:val="21"/>
                <w:szCs w:val="21"/>
              </w:rPr>
              <w:t>代码一致或者为其分支机构</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23</w:t>
            </w:r>
          </w:p>
        </w:tc>
        <w:tc>
          <w:tcPr>
            <w:tcW w:w="4678" w:type="dxa"/>
          </w:tcPr>
          <w:p w:rsidR="00327101" w:rsidRPr="005262BD" w:rsidRDefault="00327101" w:rsidP="00FD42EB">
            <w:pPr>
              <w:rPr>
                <w:rFonts w:ascii="宋体" w:hAnsi="宋体"/>
                <w:sz w:val="21"/>
                <w:szCs w:val="21"/>
              </w:rPr>
            </w:pPr>
            <w:r w:rsidRPr="005262BD">
              <w:rPr>
                <w:rFonts w:ascii="宋体" w:hAnsi="宋体" w:hint="eastAsia"/>
                <w:sz w:val="21"/>
                <w:szCs w:val="21"/>
              </w:rPr>
              <w:t>报文头中“报文生成时间”必须为有效时间，格式为“YYYYMMDDHHMMSS”，且其中的YYMMDD小于报文名中的“数据生成日期”</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24</w:t>
            </w:r>
          </w:p>
        </w:tc>
        <w:tc>
          <w:tcPr>
            <w:tcW w:w="4678" w:type="dxa"/>
          </w:tcPr>
          <w:p w:rsidR="00327101" w:rsidRPr="005262BD" w:rsidRDefault="00327101">
            <w:pPr>
              <w:rPr>
                <w:rFonts w:ascii="宋体" w:hAnsi="宋体"/>
                <w:sz w:val="21"/>
                <w:szCs w:val="21"/>
              </w:rPr>
            </w:pPr>
            <w:r w:rsidRPr="005262BD">
              <w:rPr>
                <w:rFonts w:ascii="宋体" w:hAnsi="宋体" w:hint="eastAsia"/>
                <w:sz w:val="21"/>
                <w:szCs w:val="21"/>
              </w:rPr>
              <w:t>报文头中“信息记录数”数据项值必须和报文中对应的实际记录数一致</w:t>
            </w:r>
          </w:p>
        </w:tc>
        <w:tc>
          <w:tcPr>
            <w:tcW w:w="1701" w:type="dxa"/>
          </w:tcPr>
          <w:p w:rsidR="00327101" w:rsidRPr="005262BD" w:rsidRDefault="00327101">
            <w:pPr>
              <w:pStyle w:val="ad"/>
              <w:ind w:firstLineChars="0" w:firstLine="0"/>
              <w:rPr>
                <w:rFonts w:ascii="宋体" w:hAnsi="宋体"/>
                <w:sz w:val="21"/>
                <w:szCs w:val="21"/>
              </w:rPr>
            </w:pPr>
          </w:p>
        </w:tc>
      </w:tr>
      <w:tr w:rsidR="00327101" w:rsidTr="0093698E">
        <w:tc>
          <w:tcPr>
            <w:tcW w:w="1013" w:type="dxa"/>
          </w:tcPr>
          <w:p w:rsidR="00327101" w:rsidRPr="005262BD" w:rsidRDefault="00327101">
            <w:pPr>
              <w:pStyle w:val="ad"/>
              <w:ind w:firstLineChars="0" w:firstLine="0"/>
              <w:jc w:val="center"/>
              <w:rPr>
                <w:rFonts w:ascii="宋体" w:hAnsi="宋体"/>
                <w:sz w:val="21"/>
                <w:szCs w:val="21"/>
              </w:rPr>
            </w:pPr>
          </w:p>
        </w:tc>
        <w:tc>
          <w:tcPr>
            <w:tcW w:w="938" w:type="dxa"/>
          </w:tcPr>
          <w:p w:rsidR="00327101" w:rsidRPr="005262BD" w:rsidRDefault="00327101">
            <w:pPr>
              <w:pStyle w:val="ad"/>
              <w:ind w:firstLineChars="0" w:firstLine="0"/>
              <w:jc w:val="center"/>
              <w:rPr>
                <w:rFonts w:ascii="宋体" w:hAnsi="宋体"/>
                <w:sz w:val="21"/>
                <w:szCs w:val="21"/>
              </w:rPr>
            </w:pPr>
            <w:r w:rsidRPr="005262BD">
              <w:rPr>
                <w:rFonts w:ascii="宋体" w:hAnsi="宋体" w:hint="eastAsia"/>
                <w:sz w:val="21"/>
                <w:szCs w:val="21"/>
              </w:rPr>
              <w:t>25</w:t>
            </w:r>
          </w:p>
        </w:tc>
        <w:tc>
          <w:tcPr>
            <w:tcW w:w="4678" w:type="dxa"/>
          </w:tcPr>
          <w:p w:rsidR="00327101" w:rsidRPr="005262BD" w:rsidRDefault="00327101">
            <w:pPr>
              <w:rPr>
                <w:rFonts w:ascii="宋体" w:hAnsi="宋体"/>
                <w:sz w:val="21"/>
                <w:szCs w:val="21"/>
              </w:rPr>
            </w:pPr>
            <w:r w:rsidRPr="005262BD">
              <w:rPr>
                <w:rFonts w:ascii="宋体" w:hAnsi="宋体" w:hint="eastAsia"/>
                <w:sz w:val="21"/>
                <w:szCs w:val="21"/>
              </w:rPr>
              <w:t>报文尾中“信息记录数”数据项值必须和报文中的实际记录数一致</w:t>
            </w:r>
          </w:p>
        </w:tc>
        <w:tc>
          <w:tcPr>
            <w:tcW w:w="1701" w:type="dxa"/>
          </w:tcPr>
          <w:p w:rsidR="00327101" w:rsidRPr="005262BD" w:rsidRDefault="00327101">
            <w:pPr>
              <w:pStyle w:val="ad"/>
              <w:ind w:firstLineChars="0" w:firstLine="0"/>
              <w:rPr>
                <w:rFonts w:ascii="宋体" w:hAnsi="宋体"/>
                <w:sz w:val="21"/>
                <w:szCs w:val="21"/>
              </w:rPr>
            </w:pPr>
          </w:p>
        </w:tc>
      </w:tr>
    </w:tbl>
    <w:p w:rsidR="00EC3061" w:rsidRDefault="00EC3061" w:rsidP="00EC3061">
      <w:pPr>
        <w:widowControl w:val="0"/>
        <w:spacing w:line="360" w:lineRule="auto"/>
        <w:ind w:left="420"/>
        <w:jc w:val="both"/>
        <w:rPr>
          <w:rFonts w:ascii="宋体" w:hAnsi="宋体"/>
          <w:b/>
        </w:rPr>
      </w:pPr>
    </w:p>
    <w:p w:rsidR="00EC3061" w:rsidRPr="00F56F31" w:rsidRDefault="00EC3061" w:rsidP="00EC3061">
      <w:pPr>
        <w:widowControl w:val="0"/>
        <w:numPr>
          <w:ilvl w:val="0"/>
          <w:numId w:val="18"/>
        </w:numPr>
        <w:spacing w:line="360" w:lineRule="auto"/>
        <w:jc w:val="both"/>
        <w:rPr>
          <w:rFonts w:ascii="宋体" w:hAnsi="宋体"/>
          <w:b/>
        </w:rPr>
      </w:pPr>
      <w:r w:rsidRPr="00F56F31">
        <w:rPr>
          <w:rFonts w:ascii="宋体" w:hAnsi="宋体" w:hint="eastAsia"/>
          <w:b/>
        </w:rPr>
        <w:t>投向</w:t>
      </w:r>
    </w:p>
    <w:p w:rsidR="00EC3061" w:rsidRDefault="00EC3061" w:rsidP="00EC3061">
      <w:pPr>
        <w:spacing w:line="360" w:lineRule="auto"/>
        <w:ind w:firstLineChars="200" w:firstLine="480"/>
        <w:rPr>
          <w:rFonts w:ascii="宋体" w:hAnsi="宋体"/>
        </w:rPr>
      </w:pPr>
      <w:r w:rsidRPr="0043322B">
        <w:rPr>
          <w:rFonts w:ascii="宋体" w:hAnsi="宋体" w:hint="eastAsia"/>
        </w:rPr>
        <w:t>参照国标</w:t>
      </w:r>
      <w:r w:rsidRPr="0043322B">
        <w:rPr>
          <w:rFonts w:ascii="宋体" w:hAnsi="宋体"/>
        </w:rPr>
        <w:t>《国民经济行业分类》（GB/T4754―20</w:t>
      </w:r>
      <w:r w:rsidRPr="0043322B">
        <w:rPr>
          <w:rFonts w:ascii="宋体" w:hAnsi="宋体" w:hint="eastAsia"/>
        </w:rPr>
        <w:t>11</w:t>
      </w:r>
      <w:r w:rsidRPr="0043322B">
        <w:rPr>
          <w:rFonts w:ascii="宋体" w:hAnsi="宋体"/>
        </w:rPr>
        <w:t>）</w:t>
      </w:r>
      <w:r w:rsidRPr="0043322B">
        <w:rPr>
          <w:rFonts w:ascii="宋体" w:hAnsi="宋体" w:hint="eastAsia"/>
        </w:rPr>
        <w:t>,要求细化到小类</w:t>
      </w:r>
      <w:r w:rsidRPr="00280C23">
        <w:rPr>
          <w:rFonts w:ascii="宋体" w:hAnsi="宋体" w:hint="eastAsia"/>
        </w:rPr>
        <w:t>，需将门类代码由大写转换为小写填报，如报送“</w:t>
      </w:r>
      <w:r w:rsidRPr="00280C23">
        <w:rPr>
          <w:rFonts w:ascii="宋体" w:hAnsi="宋体"/>
        </w:rPr>
        <w:t>有色金属铸造</w:t>
      </w:r>
      <w:r w:rsidRPr="00280C23">
        <w:rPr>
          <w:rFonts w:ascii="宋体" w:hAnsi="宋体" w:hint="eastAsia"/>
        </w:rPr>
        <w:t>”，“C</w:t>
      </w:r>
      <w:r w:rsidRPr="00280C23">
        <w:rPr>
          <w:rFonts w:ascii="宋体" w:hAnsi="宋体"/>
        </w:rPr>
        <w:t>3250</w:t>
      </w:r>
      <w:r w:rsidRPr="00280C23">
        <w:rPr>
          <w:rFonts w:ascii="宋体" w:hAnsi="宋体" w:hint="eastAsia"/>
        </w:rPr>
        <w:t>”投向时，需填报“</w:t>
      </w:r>
      <w:r w:rsidRPr="00280C23">
        <w:rPr>
          <w:rFonts w:ascii="宋体" w:hAnsi="宋体"/>
        </w:rPr>
        <w:t>c3250</w:t>
      </w:r>
      <w:r w:rsidRPr="00280C23">
        <w:rPr>
          <w:rFonts w:ascii="宋体" w:hAnsi="宋体" w:hint="eastAsia"/>
        </w:rPr>
        <w:t>”。</w:t>
      </w:r>
    </w:p>
    <w:p w:rsidR="00EC3061" w:rsidRDefault="00EC3061" w:rsidP="00EC3061">
      <w:pPr>
        <w:spacing w:line="360" w:lineRule="auto"/>
        <w:ind w:firstLineChars="200" w:firstLine="480"/>
        <w:rPr>
          <w:rFonts w:ascii="宋体" w:hAnsi="宋体"/>
        </w:rPr>
      </w:pPr>
    </w:p>
    <w:p w:rsidR="00EC3061" w:rsidRPr="001D3286" w:rsidRDefault="00EC3061" w:rsidP="00EC3061">
      <w:pPr>
        <w:widowControl w:val="0"/>
        <w:numPr>
          <w:ilvl w:val="0"/>
          <w:numId w:val="18"/>
        </w:numPr>
        <w:spacing w:line="360" w:lineRule="auto"/>
        <w:jc w:val="both"/>
        <w:rPr>
          <w:rFonts w:ascii="宋体" w:hAnsi="宋体"/>
          <w:b/>
        </w:rPr>
      </w:pPr>
      <w:r w:rsidRPr="001D3286">
        <w:rPr>
          <w:rFonts w:ascii="宋体" w:hAnsi="宋体" w:hint="eastAsia"/>
          <w:b/>
        </w:rPr>
        <w:t>报文类型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479"/>
        <w:gridCol w:w="1901"/>
      </w:tblGrid>
      <w:tr w:rsidR="00EC3061" w:rsidRPr="00B25713" w:rsidTr="00CA5847">
        <w:tc>
          <w:tcPr>
            <w:tcW w:w="1008"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代  码</w:t>
            </w:r>
          </w:p>
        </w:tc>
        <w:tc>
          <w:tcPr>
            <w:tcW w:w="5479"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名    称</w:t>
            </w:r>
          </w:p>
        </w:tc>
        <w:tc>
          <w:tcPr>
            <w:tcW w:w="1901"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说  明</w:t>
            </w:r>
          </w:p>
        </w:tc>
      </w:tr>
      <w:tr w:rsidR="00EC3061" w:rsidRPr="00B25713" w:rsidTr="00CA5847">
        <w:tc>
          <w:tcPr>
            <w:tcW w:w="1008" w:type="dxa"/>
          </w:tcPr>
          <w:p w:rsidR="00EC3061" w:rsidRPr="00B25713" w:rsidRDefault="00396342" w:rsidP="007544E5">
            <w:pPr>
              <w:ind w:firstLineChars="100" w:firstLine="210"/>
              <w:rPr>
                <w:rFonts w:ascii="宋体" w:hAnsi="宋体"/>
                <w:sz w:val="21"/>
                <w:szCs w:val="21"/>
              </w:rPr>
            </w:pPr>
            <w:r>
              <w:rPr>
                <w:rFonts w:ascii="宋体" w:hAnsi="宋体" w:hint="eastAsia"/>
                <w:sz w:val="21"/>
                <w:szCs w:val="21"/>
              </w:rPr>
              <w:t>8</w:t>
            </w:r>
            <w:r w:rsidR="00EC3061" w:rsidRPr="00B25713">
              <w:rPr>
                <w:rFonts w:ascii="宋体" w:hAnsi="宋体" w:hint="eastAsia"/>
                <w:sz w:val="21"/>
                <w:szCs w:val="21"/>
              </w:rPr>
              <w:t>1</w:t>
            </w:r>
          </w:p>
        </w:tc>
        <w:tc>
          <w:tcPr>
            <w:tcW w:w="5479" w:type="dxa"/>
          </w:tcPr>
          <w:p w:rsidR="00EC3061" w:rsidRPr="00B25713" w:rsidRDefault="00961173" w:rsidP="008170BC">
            <w:pPr>
              <w:rPr>
                <w:rFonts w:ascii="宋体" w:hAnsi="宋体"/>
                <w:sz w:val="21"/>
                <w:szCs w:val="21"/>
              </w:rPr>
            </w:pPr>
            <w:r>
              <w:rPr>
                <w:rFonts w:ascii="宋体" w:hAnsi="宋体" w:hint="eastAsia"/>
                <w:sz w:val="21"/>
                <w:szCs w:val="21"/>
              </w:rPr>
              <w:t>信用保证保险</w:t>
            </w:r>
            <w:r w:rsidRPr="00E327F9">
              <w:rPr>
                <w:rFonts w:ascii="宋体" w:hAnsi="宋体" w:hint="eastAsia"/>
                <w:sz w:val="21"/>
                <w:szCs w:val="21"/>
              </w:rPr>
              <w:t>业务信息</w:t>
            </w:r>
            <w:r>
              <w:rPr>
                <w:rFonts w:ascii="宋体" w:hAnsi="宋体" w:hint="eastAsia"/>
                <w:sz w:val="21"/>
                <w:szCs w:val="21"/>
              </w:rPr>
              <w:t>正常</w:t>
            </w:r>
            <w:r w:rsidRPr="00E327F9">
              <w:rPr>
                <w:rFonts w:ascii="宋体" w:hAnsi="宋体" w:hint="eastAsia"/>
                <w:sz w:val="21"/>
                <w:szCs w:val="21"/>
              </w:rPr>
              <w:t>报文</w:t>
            </w:r>
          </w:p>
        </w:tc>
        <w:tc>
          <w:tcPr>
            <w:tcW w:w="1901" w:type="dxa"/>
          </w:tcPr>
          <w:p w:rsidR="00EC3061" w:rsidRPr="00B25713" w:rsidRDefault="00EC3061" w:rsidP="007544E5">
            <w:pPr>
              <w:rPr>
                <w:rFonts w:ascii="宋体" w:hAnsi="宋体"/>
                <w:sz w:val="21"/>
                <w:szCs w:val="21"/>
              </w:rPr>
            </w:pPr>
          </w:p>
        </w:tc>
      </w:tr>
      <w:tr w:rsidR="00961173" w:rsidRPr="00B25713" w:rsidTr="00CA5847">
        <w:tc>
          <w:tcPr>
            <w:tcW w:w="1008" w:type="dxa"/>
          </w:tcPr>
          <w:p w:rsidR="00961173" w:rsidRPr="00B25713" w:rsidRDefault="00396342" w:rsidP="007544E5">
            <w:pPr>
              <w:ind w:firstLineChars="100" w:firstLine="210"/>
              <w:rPr>
                <w:rFonts w:ascii="宋体" w:hAnsi="宋体"/>
                <w:sz w:val="21"/>
                <w:szCs w:val="21"/>
              </w:rPr>
            </w:pPr>
            <w:r>
              <w:rPr>
                <w:rFonts w:ascii="宋体" w:hAnsi="宋体" w:hint="eastAsia"/>
                <w:sz w:val="21"/>
                <w:szCs w:val="21"/>
              </w:rPr>
              <w:t>8</w:t>
            </w:r>
            <w:r w:rsidR="00961173">
              <w:rPr>
                <w:rFonts w:ascii="宋体" w:hAnsi="宋体" w:hint="eastAsia"/>
                <w:sz w:val="21"/>
                <w:szCs w:val="21"/>
              </w:rPr>
              <w:t>2</w:t>
            </w:r>
          </w:p>
        </w:tc>
        <w:tc>
          <w:tcPr>
            <w:tcW w:w="5479" w:type="dxa"/>
          </w:tcPr>
          <w:p w:rsidR="00961173" w:rsidRPr="00B25713" w:rsidRDefault="00961173" w:rsidP="008170BC">
            <w:pPr>
              <w:rPr>
                <w:rFonts w:ascii="宋体" w:hAnsi="宋体"/>
                <w:sz w:val="21"/>
                <w:szCs w:val="21"/>
              </w:rPr>
            </w:pPr>
            <w:r>
              <w:rPr>
                <w:rFonts w:ascii="宋体" w:hAnsi="宋体" w:hint="eastAsia"/>
                <w:sz w:val="21"/>
                <w:szCs w:val="21"/>
              </w:rPr>
              <w:t>信用保证保险</w:t>
            </w:r>
            <w:r w:rsidRPr="00E327F9">
              <w:rPr>
                <w:rFonts w:ascii="宋体" w:hAnsi="宋体" w:hint="eastAsia"/>
                <w:sz w:val="21"/>
                <w:szCs w:val="21"/>
              </w:rPr>
              <w:t>业务信息</w:t>
            </w:r>
            <w:r>
              <w:rPr>
                <w:rFonts w:ascii="宋体" w:hAnsi="宋体" w:hint="eastAsia"/>
                <w:sz w:val="21"/>
                <w:szCs w:val="21"/>
              </w:rPr>
              <w:t>删除</w:t>
            </w:r>
            <w:r w:rsidRPr="00E327F9">
              <w:rPr>
                <w:rFonts w:ascii="宋体" w:hAnsi="宋体" w:hint="eastAsia"/>
                <w:sz w:val="21"/>
                <w:szCs w:val="21"/>
              </w:rPr>
              <w:t>报文</w:t>
            </w:r>
          </w:p>
        </w:tc>
        <w:tc>
          <w:tcPr>
            <w:tcW w:w="1901" w:type="dxa"/>
          </w:tcPr>
          <w:p w:rsidR="00961173" w:rsidRPr="00B25713" w:rsidRDefault="00961173" w:rsidP="007544E5">
            <w:pPr>
              <w:rPr>
                <w:rFonts w:ascii="宋体" w:hAnsi="宋体"/>
                <w:sz w:val="21"/>
                <w:szCs w:val="21"/>
              </w:rPr>
            </w:pPr>
          </w:p>
        </w:tc>
      </w:tr>
      <w:tr w:rsidR="00961173" w:rsidRPr="00B25713" w:rsidTr="00CA5847">
        <w:tc>
          <w:tcPr>
            <w:tcW w:w="1008" w:type="dxa"/>
          </w:tcPr>
          <w:p w:rsidR="00961173" w:rsidRPr="00B25713" w:rsidRDefault="00396342" w:rsidP="007544E5">
            <w:pPr>
              <w:ind w:firstLineChars="100" w:firstLine="210"/>
              <w:rPr>
                <w:rFonts w:ascii="宋体" w:hAnsi="宋体"/>
                <w:sz w:val="21"/>
                <w:szCs w:val="21"/>
              </w:rPr>
            </w:pPr>
            <w:r>
              <w:rPr>
                <w:rFonts w:ascii="宋体" w:hAnsi="宋体" w:hint="eastAsia"/>
                <w:sz w:val="21"/>
                <w:szCs w:val="21"/>
              </w:rPr>
              <w:t>8</w:t>
            </w:r>
            <w:r w:rsidR="00961173">
              <w:rPr>
                <w:rFonts w:ascii="宋体" w:hAnsi="宋体" w:hint="eastAsia"/>
                <w:sz w:val="21"/>
                <w:szCs w:val="21"/>
              </w:rPr>
              <w:t>3</w:t>
            </w:r>
          </w:p>
        </w:tc>
        <w:tc>
          <w:tcPr>
            <w:tcW w:w="5479" w:type="dxa"/>
          </w:tcPr>
          <w:p w:rsidR="00961173" w:rsidRPr="00B25713" w:rsidRDefault="00961173" w:rsidP="008170BC">
            <w:pPr>
              <w:rPr>
                <w:rFonts w:ascii="宋体" w:hAnsi="宋体"/>
                <w:sz w:val="21"/>
                <w:szCs w:val="21"/>
              </w:rPr>
            </w:pPr>
            <w:r>
              <w:rPr>
                <w:rFonts w:ascii="宋体" w:hAnsi="宋体" w:hint="eastAsia"/>
                <w:sz w:val="21"/>
                <w:szCs w:val="21"/>
              </w:rPr>
              <w:t>信用保证保险</w:t>
            </w:r>
            <w:r w:rsidRPr="00E327F9">
              <w:rPr>
                <w:rFonts w:ascii="宋体" w:hAnsi="宋体" w:hint="eastAsia"/>
                <w:sz w:val="21"/>
                <w:szCs w:val="21"/>
              </w:rPr>
              <w:t>业务信息</w:t>
            </w:r>
            <w:r>
              <w:rPr>
                <w:rFonts w:ascii="宋体" w:hAnsi="宋体" w:hint="eastAsia"/>
                <w:sz w:val="21"/>
                <w:szCs w:val="21"/>
              </w:rPr>
              <w:t>标识变更</w:t>
            </w:r>
            <w:r w:rsidRPr="00E327F9">
              <w:rPr>
                <w:rFonts w:ascii="宋体" w:hAnsi="宋体" w:hint="eastAsia"/>
                <w:sz w:val="21"/>
                <w:szCs w:val="21"/>
              </w:rPr>
              <w:t>报文</w:t>
            </w:r>
          </w:p>
        </w:tc>
        <w:tc>
          <w:tcPr>
            <w:tcW w:w="1901" w:type="dxa"/>
          </w:tcPr>
          <w:p w:rsidR="00961173" w:rsidRPr="00B25713" w:rsidRDefault="00961173" w:rsidP="007544E5">
            <w:pPr>
              <w:rPr>
                <w:rFonts w:ascii="宋体" w:hAnsi="宋体"/>
                <w:sz w:val="21"/>
                <w:szCs w:val="21"/>
              </w:rPr>
            </w:pPr>
          </w:p>
        </w:tc>
      </w:tr>
    </w:tbl>
    <w:p w:rsidR="00EC3061" w:rsidRDefault="00EC3061" w:rsidP="00EC3061"/>
    <w:p w:rsidR="00EC3061" w:rsidRPr="001D3286" w:rsidRDefault="00EC3061" w:rsidP="00EC3061">
      <w:pPr>
        <w:widowControl w:val="0"/>
        <w:numPr>
          <w:ilvl w:val="0"/>
          <w:numId w:val="18"/>
        </w:numPr>
        <w:spacing w:line="360" w:lineRule="auto"/>
        <w:jc w:val="both"/>
        <w:rPr>
          <w:rFonts w:ascii="宋体" w:hAnsi="宋体"/>
          <w:b/>
        </w:rPr>
      </w:pPr>
      <w:r w:rsidRPr="001D3286">
        <w:rPr>
          <w:rFonts w:ascii="宋体" w:hAnsi="宋体" w:hint="eastAsia"/>
          <w:b/>
        </w:rPr>
        <w:t>删除种类</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479"/>
        <w:gridCol w:w="1985"/>
      </w:tblGrid>
      <w:tr w:rsidR="00EC3061" w:rsidRPr="00B25713" w:rsidTr="007544E5">
        <w:tc>
          <w:tcPr>
            <w:tcW w:w="1008"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代  码</w:t>
            </w:r>
          </w:p>
        </w:tc>
        <w:tc>
          <w:tcPr>
            <w:tcW w:w="5479"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名    称</w:t>
            </w:r>
          </w:p>
        </w:tc>
        <w:tc>
          <w:tcPr>
            <w:tcW w:w="1985" w:type="dxa"/>
            <w:shd w:val="clear" w:color="auto" w:fill="E6E6E6"/>
          </w:tcPr>
          <w:p w:rsidR="00EC3061" w:rsidRPr="00B25713" w:rsidRDefault="00EC3061" w:rsidP="007544E5">
            <w:pPr>
              <w:spacing w:line="300" w:lineRule="exact"/>
              <w:jc w:val="center"/>
              <w:rPr>
                <w:rFonts w:ascii="宋体" w:hAnsi="宋体"/>
                <w:b/>
                <w:sz w:val="21"/>
                <w:szCs w:val="21"/>
              </w:rPr>
            </w:pPr>
            <w:r w:rsidRPr="00B25713">
              <w:rPr>
                <w:rFonts w:ascii="宋体" w:hAnsi="宋体" w:hint="eastAsia"/>
                <w:b/>
                <w:sz w:val="21"/>
                <w:szCs w:val="21"/>
              </w:rPr>
              <w:t>说  明</w:t>
            </w:r>
          </w:p>
        </w:tc>
      </w:tr>
      <w:tr w:rsidR="00EC3061" w:rsidRPr="00B25713" w:rsidTr="007544E5">
        <w:tc>
          <w:tcPr>
            <w:tcW w:w="1008" w:type="dxa"/>
          </w:tcPr>
          <w:p w:rsidR="00EC3061" w:rsidRPr="00B25713" w:rsidRDefault="00EC3061" w:rsidP="007544E5">
            <w:pPr>
              <w:spacing w:line="300" w:lineRule="exact"/>
              <w:jc w:val="center"/>
              <w:rPr>
                <w:rFonts w:ascii="宋体" w:hAnsi="宋体"/>
                <w:sz w:val="21"/>
                <w:szCs w:val="21"/>
              </w:rPr>
            </w:pPr>
            <w:r w:rsidRPr="00B25713">
              <w:rPr>
                <w:rFonts w:ascii="宋体" w:hAnsi="宋体" w:hint="eastAsia"/>
                <w:sz w:val="21"/>
                <w:szCs w:val="21"/>
              </w:rPr>
              <w:t>1</w:t>
            </w:r>
          </w:p>
        </w:tc>
        <w:tc>
          <w:tcPr>
            <w:tcW w:w="5479" w:type="dxa"/>
          </w:tcPr>
          <w:p w:rsidR="00EC3061" w:rsidRPr="00B25713" w:rsidRDefault="00EC3061" w:rsidP="007544E5">
            <w:pPr>
              <w:rPr>
                <w:rFonts w:ascii="宋体" w:hAnsi="宋体"/>
                <w:sz w:val="21"/>
                <w:szCs w:val="21"/>
              </w:rPr>
            </w:pPr>
            <w:r w:rsidRPr="00B25713">
              <w:rPr>
                <w:rFonts w:ascii="宋体" w:hAnsi="宋体" w:hint="eastAsia"/>
                <w:sz w:val="21"/>
                <w:szCs w:val="21"/>
              </w:rPr>
              <w:t>整笔业务删除</w:t>
            </w:r>
            <w:r w:rsidR="008170BC">
              <w:rPr>
                <w:rFonts w:ascii="宋体" w:hAnsi="宋体" w:hint="eastAsia"/>
                <w:sz w:val="21"/>
                <w:szCs w:val="21"/>
              </w:rPr>
              <w:t>信息</w:t>
            </w:r>
          </w:p>
        </w:tc>
        <w:tc>
          <w:tcPr>
            <w:tcW w:w="1985" w:type="dxa"/>
          </w:tcPr>
          <w:p w:rsidR="00EC3061" w:rsidRPr="00B25713" w:rsidRDefault="00EC3061" w:rsidP="007544E5">
            <w:pPr>
              <w:spacing w:line="300" w:lineRule="exact"/>
              <w:rPr>
                <w:rFonts w:ascii="宋体" w:hAnsi="宋体"/>
                <w:sz w:val="21"/>
                <w:szCs w:val="21"/>
              </w:rPr>
            </w:pPr>
          </w:p>
        </w:tc>
      </w:tr>
      <w:tr w:rsidR="00EC3061" w:rsidRPr="00B25713" w:rsidTr="007544E5">
        <w:tc>
          <w:tcPr>
            <w:tcW w:w="1008" w:type="dxa"/>
          </w:tcPr>
          <w:p w:rsidR="00EC3061" w:rsidRPr="00B25713" w:rsidRDefault="00EC3061" w:rsidP="007544E5">
            <w:pPr>
              <w:spacing w:line="300" w:lineRule="exact"/>
              <w:jc w:val="center"/>
              <w:rPr>
                <w:rFonts w:ascii="宋体" w:hAnsi="宋体"/>
                <w:sz w:val="21"/>
                <w:szCs w:val="21"/>
              </w:rPr>
            </w:pPr>
            <w:r w:rsidRPr="00B25713">
              <w:rPr>
                <w:rFonts w:ascii="宋体" w:hAnsi="宋体" w:hint="eastAsia"/>
                <w:sz w:val="21"/>
                <w:szCs w:val="21"/>
              </w:rPr>
              <w:t>2</w:t>
            </w:r>
          </w:p>
        </w:tc>
        <w:tc>
          <w:tcPr>
            <w:tcW w:w="5479" w:type="dxa"/>
          </w:tcPr>
          <w:p w:rsidR="00EC3061" w:rsidRPr="00B25713" w:rsidRDefault="00EC3061" w:rsidP="007544E5">
            <w:pPr>
              <w:rPr>
                <w:rFonts w:ascii="宋体" w:hAnsi="宋体"/>
                <w:sz w:val="21"/>
                <w:szCs w:val="21"/>
              </w:rPr>
            </w:pPr>
            <w:r w:rsidRPr="00B25713">
              <w:rPr>
                <w:rFonts w:ascii="宋体" w:hAnsi="宋体" w:hint="eastAsia"/>
                <w:sz w:val="21"/>
                <w:szCs w:val="21"/>
              </w:rPr>
              <w:t>实际代偿责任</w:t>
            </w:r>
            <w:r w:rsidR="008170BC" w:rsidRPr="00B25713">
              <w:rPr>
                <w:rFonts w:ascii="宋体" w:hAnsi="宋体" w:hint="eastAsia"/>
                <w:sz w:val="21"/>
                <w:szCs w:val="21"/>
              </w:rPr>
              <w:t>删除</w:t>
            </w:r>
            <w:r w:rsidRPr="00B25713">
              <w:rPr>
                <w:rFonts w:ascii="宋体" w:hAnsi="宋体" w:hint="eastAsia"/>
                <w:sz w:val="21"/>
                <w:szCs w:val="21"/>
              </w:rPr>
              <w:t>信息</w:t>
            </w:r>
          </w:p>
        </w:tc>
        <w:tc>
          <w:tcPr>
            <w:tcW w:w="1985" w:type="dxa"/>
          </w:tcPr>
          <w:p w:rsidR="00EC3061" w:rsidRPr="00B25713" w:rsidRDefault="00EC3061" w:rsidP="007544E5">
            <w:pPr>
              <w:spacing w:line="300" w:lineRule="exact"/>
              <w:rPr>
                <w:rFonts w:ascii="宋体" w:hAnsi="宋体"/>
                <w:sz w:val="21"/>
                <w:szCs w:val="21"/>
              </w:rPr>
            </w:pPr>
          </w:p>
        </w:tc>
      </w:tr>
      <w:tr w:rsidR="00EC3061" w:rsidRPr="00B25713" w:rsidTr="007544E5">
        <w:tc>
          <w:tcPr>
            <w:tcW w:w="1008" w:type="dxa"/>
          </w:tcPr>
          <w:p w:rsidR="00EC3061" w:rsidRPr="00B25713" w:rsidRDefault="00EC3061" w:rsidP="007544E5">
            <w:pPr>
              <w:spacing w:line="300" w:lineRule="exact"/>
              <w:jc w:val="center"/>
              <w:rPr>
                <w:rFonts w:ascii="宋体" w:hAnsi="宋体"/>
                <w:sz w:val="21"/>
                <w:szCs w:val="21"/>
              </w:rPr>
            </w:pPr>
            <w:r w:rsidRPr="00B25713">
              <w:rPr>
                <w:rFonts w:ascii="宋体" w:hAnsi="宋体" w:hint="eastAsia"/>
                <w:sz w:val="21"/>
                <w:szCs w:val="21"/>
              </w:rPr>
              <w:t>3</w:t>
            </w:r>
          </w:p>
        </w:tc>
        <w:tc>
          <w:tcPr>
            <w:tcW w:w="5479" w:type="dxa"/>
          </w:tcPr>
          <w:p w:rsidR="00EC3061" w:rsidRPr="00B25713" w:rsidRDefault="00EC3061" w:rsidP="007544E5">
            <w:pPr>
              <w:rPr>
                <w:rFonts w:ascii="宋体" w:hAnsi="宋体"/>
                <w:sz w:val="21"/>
                <w:szCs w:val="21"/>
              </w:rPr>
            </w:pPr>
            <w:r w:rsidRPr="00B25713">
              <w:rPr>
                <w:rFonts w:ascii="宋体" w:hAnsi="宋体" w:hint="eastAsia"/>
                <w:sz w:val="21"/>
                <w:szCs w:val="21"/>
              </w:rPr>
              <w:t>代偿</w:t>
            </w:r>
            <w:r w:rsidR="008170BC" w:rsidRPr="00B25713">
              <w:rPr>
                <w:rFonts w:ascii="宋体" w:hAnsi="宋体" w:hint="eastAsia"/>
                <w:sz w:val="21"/>
                <w:szCs w:val="21"/>
              </w:rPr>
              <w:t>删除</w:t>
            </w:r>
            <w:r w:rsidRPr="00B25713">
              <w:rPr>
                <w:rFonts w:ascii="宋体" w:hAnsi="宋体" w:hint="eastAsia"/>
                <w:sz w:val="21"/>
                <w:szCs w:val="21"/>
              </w:rPr>
              <w:t>信息</w:t>
            </w:r>
          </w:p>
        </w:tc>
        <w:tc>
          <w:tcPr>
            <w:tcW w:w="1985" w:type="dxa"/>
          </w:tcPr>
          <w:p w:rsidR="00EC3061" w:rsidRPr="00B25713" w:rsidRDefault="00EC3061" w:rsidP="007544E5">
            <w:pPr>
              <w:spacing w:line="300" w:lineRule="exact"/>
              <w:rPr>
                <w:rFonts w:ascii="宋体" w:hAnsi="宋体"/>
                <w:sz w:val="21"/>
                <w:szCs w:val="21"/>
              </w:rPr>
            </w:pPr>
          </w:p>
        </w:tc>
      </w:tr>
      <w:tr w:rsidR="00EC3061" w:rsidRPr="00B25713" w:rsidTr="007544E5">
        <w:tc>
          <w:tcPr>
            <w:tcW w:w="1008" w:type="dxa"/>
          </w:tcPr>
          <w:p w:rsidR="00EC3061" w:rsidRPr="00B25713" w:rsidRDefault="00EC3061" w:rsidP="007544E5">
            <w:pPr>
              <w:spacing w:line="300" w:lineRule="exact"/>
              <w:jc w:val="center"/>
              <w:rPr>
                <w:rFonts w:ascii="宋体" w:hAnsi="宋体"/>
                <w:sz w:val="21"/>
                <w:szCs w:val="21"/>
              </w:rPr>
            </w:pPr>
            <w:r w:rsidRPr="00B25713">
              <w:rPr>
                <w:rFonts w:ascii="宋体" w:hAnsi="宋体" w:hint="eastAsia"/>
                <w:sz w:val="21"/>
                <w:szCs w:val="21"/>
              </w:rPr>
              <w:t>4</w:t>
            </w:r>
          </w:p>
        </w:tc>
        <w:tc>
          <w:tcPr>
            <w:tcW w:w="5479" w:type="dxa"/>
          </w:tcPr>
          <w:p w:rsidR="00EC3061" w:rsidRPr="00B25713" w:rsidRDefault="00EC3061" w:rsidP="007544E5">
            <w:pPr>
              <w:rPr>
                <w:rFonts w:ascii="宋体" w:hAnsi="宋体"/>
                <w:sz w:val="21"/>
                <w:szCs w:val="21"/>
              </w:rPr>
            </w:pPr>
            <w:r w:rsidRPr="00B25713">
              <w:rPr>
                <w:rFonts w:ascii="宋体" w:hAnsi="宋体" w:hint="eastAsia"/>
                <w:sz w:val="21"/>
                <w:szCs w:val="21"/>
              </w:rPr>
              <w:t>保费缴纳</w:t>
            </w:r>
            <w:r w:rsidR="008170BC" w:rsidRPr="00B25713">
              <w:rPr>
                <w:rFonts w:ascii="宋体" w:hAnsi="宋体" w:hint="eastAsia"/>
                <w:sz w:val="21"/>
                <w:szCs w:val="21"/>
              </w:rPr>
              <w:t>删除</w:t>
            </w:r>
            <w:r w:rsidRPr="00B25713">
              <w:rPr>
                <w:rFonts w:ascii="宋体" w:hAnsi="宋体" w:hint="eastAsia"/>
                <w:sz w:val="21"/>
                <w:szCs w:val="21"/>
              </w:rPr>
              <w:t>信息</w:t>
            </w:r>
          </w:p>
        </w:tc>
        <w:tc>
          <w:tcPr>
            <w:tcW w:w="1985" w:type="dxa"/>
          </w:tcPr>
          <w:p w:rsidR="00EC3061" w:rsidRPr="00B25713" w:rsidRDefault="00EC3061" w:rsidP="007544E5">
            <w:pPr>
              <w:spacing w:line="300" w:lineRule="exact"/>
              <w:rPr>
                <w:rFonts w:ascii="宋体" w:hAnsi="宋体"/>
                <w:sz w:val="21"/>
                <w:szCs w:val="21"/>
              </w:rPr>
            </w:pPr>
          </w:p>
        </w:tc>
      </w:tr>
    </w:tbl>
    <w:p w:rsidR="00EC3061" w:rsidRDefault="00EC3061" w:rsidP="00EC3061">
      <w:pPr>
        <w:widowControl w:val="0"/>
        <w:spacing w:line="360" w:lineRule="auto"/>
        <w:ind w:left="420"/>
        <w:jc w:val="both"/>
        <w:rPr>
          <w:rFonts w:ascii="宋体" w:hAnsi="宋体"/>
          <w:b/>
        </w:rPr>
      </w:pPr>
    </w:p>
    <w:p w:rsidR="006152FC" w:rsidRPr="00494477" w:rsidRDefault="006152FC" w:rsidP="00494477">
      <w:pPr>
        <w:widowControl w:val="0"/>
        <w:numPr>
          <w:ilvl w:val="0"/>
          <w:numId w:val="18"/>
        </w:numPr>
        <w:spacing w:line="360" w:lineRule="auto"/>
        <w:jc w:val="both"/>
        <w:rPr>
          <w:rFonts w:ascii="宋体" w:hAnsi="宋体"/>
          <w:b/>
        </w:rPr>
      </w:pPr>
      <w:r w:rsidRPr="00494477">
        <w:rPr>
          <w:rFonts w:ascii="宋体" w:hAnsi="宋体" w:hint="eastAsia"/>
          <w:b/>
        </w:rPr>
        <w:t>重报要求</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479"/>
        <w:gridCol w:w="1901"/>
      </w:tblGrid>
      <w:tr w:rsidR="006152FC" w:rsidRPr="00015329" w:rsidTr="008170BC">
        <w:tc>
          <w:tcPr>
            <w:tcW w:w="1008" w:type="dxa"/>
            <w:shd w:val="clear" w:color="auto" w:fill="E6E6E6"/>
          </w:tcPr>
          <w:p w:rsidR="006152FC" w:rsidRPr="000D2183" w:rsidRDefault="006152FC" w:rsidP="004228FB">
            <w:pPr>
              <w:jc w:val="center"/>
              <w:rPr>
                <w:rFonts w:ascii="宋体" w:hAnsi="宋体"/>
                <w:b/>
                <w:sz w:val="21"/>
                <w:szCs w:val="21"/>
              </w:rPr>
            </w:pPr>
            <w:r w:rsidRPr="000D2183">
              <w:rPr>
                <w:rFonts w:ascii="宋体" w:hAnsi="宋体" w:hint="eastAsia"/>
                <w:b/>
                <w:sz w:val="21"/>
                <w:szCs w:val="21"/>
              </w:rPr>
              <w:lastRenderedPageBreak/>
              <w:t>代  码</w:t>
            </w:r>
          </w:p>
        </w:tc>
        <w:tc>
          <w:tcPr>
            <w:tcW w:w="5479" w:type="dxa"/>
            <w:shd w:val="clear" w:color="auto" w:fill="E6E6E6"/>
          </w:tcPr>
          <w:p w:rsidR="006152FC" w:rsidRPr="000D2183" w:rsidRDefault="006152FC" w:rsidP="004228FB">
            <w:pPr>
              <w:jc w:val="center"/>
              <w:rPr>
                <w:rFonts w:ascii="宋体" w:hAnsi="宋体"/>
                <w:b/>
                <w:sz w:val="21"/>
                <w:szCs w:val="21"/>
              </w:rPr>
            </w:pPr>
            <w:r w:rsidRPr="000D2183">
              <w:rPr>
                <w:rFonts w:ascii="宋体" w:hAnsi="宋体" w:hint="eastAsia"/>
                <w:b/>
                <w:sz w:val="21"/>
                <w:szCs w:val="21"/>
              </w:rPr>
              <w:t>名    称</w:t>
            </w:r>
          </w:p>
        </w:tc>
        <w:tc>
          <w:tcPr>
            <w:tcW w:w="1901" w:type="dxa"/>
            <w:shd w:val="clear" w:color="auto" w:fill="E6E6E6"/>
          </w:tcPr>
          <w:p w:rsidR="006152FC" w:rsidRPr="000D2183" w:rsidRDefault="006152FC" w:rsidP="004228FB">
            <w:pPr>
              <w:jc w:val="center"/>
              <w:rPr>
                <w:rFonts w:ascii="宋体" w:hAnsi="宋体"/>
                <w:b/>
                <w:sz w:val="21"/>
                <w:szCs w:val="21"/>
              </w:rPr>
            </w:pPr>
            <w:r w:rsidRPr="000D2183">
              <w:rPr>
                <w:rFonts w:ascii="宋体" w:hAnsi="宋体" w:hint="eastAsia"/>
                <w:b/>
                <w:sz w:val="21"/>
                <w:szCs w:val="21"/>
              </w:rPr>
              <w:t>说  明</w:t>
            </w:r>
          </w:p>
        </w:tc>
      </w:tr>
      <w:tr w:rsidR="006152FC" w:rsidRPr="00015329" w:rsidTr="008170BC">
        <w:tc>
          <w:tcPr>
            <w:tcW w:w="1008" w:type="dxa"/>
          </w:tcPr>
          <w:p w:rsidR="006152FC" w:rsidRPr="000D2183" w:rsidRDefault="006152FC" w:rsidP="004228FB">
            <w:pPr>
              <w:jc w:val="center"/>
              <w:rPr>
                <w:rFonts w:ascii="宋体" w:hAnsi="宋体"/>
                <w:sz w:val="21"/>
                <w:szCs w:val="21"/>
              </w:rPr>
            </w:pPr>
            <w:r w:rsidRPr="000D2183">
              <w:rPr>
                <w:rFonts w:ascii="宋体" w:hAnsi="宋体" w:hint="eastAsia"/>
                <w:sz w:val="21"/>
                <w:szCs w:val="21"/>
              </w:rPr>
              <w:t>1</w:t>
            </w:r>
          </w:p>
        </w:tc>
        <w:tc>
          <w:tcPr>
            <w:tcW w:w="5479" w:type="dxa"/>
          </w:tcPr>
          <w:p w:rsidR="006152FC" w:rsidRPr="000D2183" w:rsidRDefault="006152FC" w:rsidP="004228FB">
            <w:pPr>
              <w:rPr>
                <w:sz w:val="21"/>
                <w:szCs w:val="21"/>
              </w:rPr>
            </w:pPr>
            <w:r w:rsidRPr="000D2183">
              <w:rPr>
                <w:rFonts w:hint="eastAsia"/>
                <w:sz w:val="21"/>
                <w:szCs w:val="21"/>
              </w:rPr>
              <w:t>无出错记录，不需要重报</w:t>
            </w:r>
          </w:p>
        </w:tc>
        <w:tc>
          <w:tcPr>
            <w:tcW w:w="1901" w:type="dxa"/>
          </w:tcPr>
          <w:p w:rsidR="006152FC" w:rsidRPr="000D2183" w:rsidRDefault="006152FC" w:rsidP="004228FB">
            <w:pPr>
              <w:rPr>
                <w:rFonts w:ascii="宋体" w:hAnsi="宋体"/>
                <w:sz w:val="21"/>
                <w:szCs w:val="21"/>
              </w:rPr>
            </w:pPr>
          </w:p>
        </w:tc>
      </w:tr>
      <w:tr w:rsidR="006152FC" w:rsidRPr="00015329" w:rsidTr="008170BC">
        <w:tc>
          <w:tcPr>
            <w:tcW w:w="1008" w:type="dxa"/>
          </w:tcPr>
          <w:p w:rsidR="006152FC" w:rsidRPr="000D2183" w:rsidRDefault="006152FC" w:rsidP="004228FB">
            <w:pPr>
              <w:jc w:val="center"/>
              <w:rPr>
                <w:rFonts w:ascii="宋体" w:hAnsi="宋体"/>
                <w:sz w:val="21"/>
                <w:szCs w:val="21"/>
              </w:rPr>
            </w:pPr>
            <w:r w:rsidRPr="000D2183">
              <w:rPr>
                <w:rFonts w:ascii="宋体" w:hAnsi="宋体" w:hint="eastAsia"/>
                <w:sz w:val="21"/>
                <w:szCs w:val="21"/>
              </w:rPr>
              <w:t>2</w:t>
            </w:r>
          </w:p>
        </w:tc>
        <w:tc>
          <w:tcPr>
            <w:tcW w:w="5479" w:type="dxa"/>
          </w:tcPr>
          <w:p w:rsidR="006152FC" w:rsidRPr="000D2183" w:rsidRDefault="006152FC" w:rsidP="004228FB">
            <w:pPr>
              <w:rPr>
                <w:sz w:val="21"/>
                <w:szCs w:val="21"/>
              </w:rPr>
            </w:pPr>
            <w:r w:rsidRPr="000D2183">
              <w:rPr>
                <w:rFonts w:hint="eastAsia"/>
                <w:sz w:val="21"/>
                <w:szCs w:val="21"/>
              </w:rPr>
              <w:t>需要全部重报</w:t>
            </w:r>
          </w:p>
        </w:tc>
        <w:tc>
          <w:tcPr>
            <w:tcW w:w="1901" w:type="dxa"/>
          </w:tcPr>
          <w:p w:rsidR="006152FC" w:rsidRPr="000D2183" w:rsidRDefault="006152FC" w:rsidP="004228FB">
            <w:pPr>
              <w:rPr>
                <w:rFonts w:ascii="宋体" w:hAnsi="宋体"/>
                <w:sz w:val="21"/>
                <w:szCs w:val="21"/>
              </w:rPr>
            </w:pPr>
          </w:p>
        </w:tc>
      </w:tr>
      <w:tr w:rsidR="006152FC" w:rsidRPr="00015329" w:rsidTr="008170BC">
        <w:tc>
          <w:tcPr>
            <w:tcW w:w="1008" w:type="dxa"/>
          </w:tcPr>
          <w:p w:rsidR="006152FC" w:rsidRPr="000D2183" w:rsidRDefault="006152FC" w:rsidP="004228FB">
            <w:pPr>
              <w:jc w:val="center"/>
              <w:rPr>
                <w:rFonts w:ascii="宋体" w:hAnsi="宋体"/>
                <w:sz w:val="21"/>
                <w:szCs w:val="21"/>
              </w:rPr>
            </w:pPr>
            <w:r w:rsidRPr="000D2183">
              <w:rPr>
                <w:rFonts w:ascii="宋体" w:hAnsi="宋体" w:hint="eastAsia"/>
                <w:sz w:val="21"/>
                <w:szCs w:val="21"/>
              </w:rPr>
              <w:t>3</w:t>
            </w:r>
          </w:p>
        </w:tc>
        <w:tc>
          <w:tcPr>
            <w:tcW w:w="5479" w:type="dxa"/>
          </w:tcPr>
          <w:p w:rsidR="006152FC" w:rsidRPr="000D2183" w:rsidRDefault="006152FC" w:rsidP="004228FB">
            <w:pPr>
              <w:rPr>
                <w:b/>
                <w:bCs/>
                <w:kern w:val="44"/>
                <w:sz w:val="21"/>
                <w:szCs w:val="21"/>
              </w:rPr>
            </w:pPr>
            <w:r w:rsidRPr="000D2183">
              <w:rPr>
                <w:rFonts w:hint="eastAsia"/>
                <w:sz w:val="21"/>
                <w:szCs w:val="21"/>
              </w:rPr>
              <w:t>需要部分重报</w:t>
            </w:r>
          </w:p>
        </w:tc>
        <w:tc>
          <w:tcPr>
            <w:tcW w:w="1901" w:type="dxa"/>
          </w:tcPr>
          <w:p w:rsidR="006152FC" w:rsidRPr="000D2183" w:rsidRDefault="006152FC" w:rsidP="004228FB">
            <w:pPr>
              <w:rPr>
                <w:rFonts w:ascii="宋体" w:hAnsi="宋体"/>
                <w:sz w:val="21"/>
                <w:szCs w:val="21"/>
              </w:rPr>
            </w:pPr>
          </w:p>
        </w:tc>
      </w:tr>
    </w:tbl>
    <w:p w:rsidR="00327101" w:rsidRDefault="00327101">
      <w:pPr>
        <w:pStyle w:val="4"/>
        <w:spacing w:line="374" w:lineRule="auto"/>
        <w:rPr>
          <w:rFonts w:ascii="宋体" w:hAnsi="宋体"/>
          <w:b w:val="0"/>
          <w:bCs w:val="0"/>
        </w:rPr>
        <w:sectPr w:rsidR="00327101">
          <w:pgSz w:w="11906" w:h="16838"/>
          <w:pgMar w:top="1440" w:right="1800" w:bottom="1440" w:left="1800" w:header="708" w:footer="708" w:gutter="0"/>
          <w:pgNumType w:start="1"/>
          <w:cols w:space="708"/>
          <w:docGrid w:linePitch="360"/>
        </w:sectPr>
      </w:pPr>
    </w:p>
    <w:p w:rsidR="00321776" w:rsidRDefault="00327101" w:rsidP="00284DF6">
      <w:pPr>
        <w:pStyle w:val="1"/>
        <w:numPr>
          <w:ilvl w:val="0"/>
          <w:numId w:val="0"/>
        </w:numPr>
        <w:spacing w:beforeLines="150" w:afterLines="50" w:line="360" w:lineRule="auto"/>
        <w:ind w:leftChars="100" w:left="240"/>
        <w:jc w:val="center"/>
        <w:rPr>
          <w:sz w:val="30"/>
        </w:rPr>
      </w:pPr>
      <w:bookmarkStart w:id="97" w:name="_Toc279580918"/>
      <w:bookmarkStart w:id="98" w:name="_Toc290909047"/>
      <w:bookmarkStart w:id="99" w:name="_Toc290909083"/>
      <w:bookmarkStart w:id="100" w:name="_Toc334002670"/>
      <w:r w:rsidRPr="00A5657D">
        <w:rPr>
          <w:rFonts w:hint="eastAsia"/>
          <w:sz w:val="30"/>
        </w:rPr>
        <w:lastRenderedPageBreak/>
        <w:t>附</w:t>
      </w:r>
      <w:r w:rsidR="00896821" w:rsidRPr="00A5657D">
        <w:rPr>
          <w:rFonts w:hint="eastAsia"/>
          <w:sz w:val="30"/>
        </w:rPr>
        <w:t>B</w:t>
      </w:r>
      <w:r w:rsidR="00652894">
        <w:rPr>
          <w:rFonts w:hint="eastAsia"/>
          <w:sz w:val="30"/>
        </w:rPr>
        <w:t xml:space="preserve"> </w:t>
      </w:r>
      <w:r w:rsidR="004B00AA">
        <w:rPr>
          <w:rFonts w:hint="eastAsia"/>
          <w:sz w:val="30"/>
        </w:rPr>
        <w:t>数据</w:t>
      </w:r>
      <w:r w:rsidRPr="00A5657D">
        <w:rPr>
          <w:rFonts w:hint="eastAsia"/>
          <w:sz w:val="30"/>
        </w:rPr>
        <w:t>校验规则</w:t>
      </w:r>
      <w:bookmarkEnd w:id="97"/>
      <w:bookmarkEnd w:id="98"/>
      <w:bookmarkEnd w:id="99"/>
      <w:bookmarkEnd w:id="100"/>
    </w:p>
    <w:p w:rsidR="00327101" w:rsidRDefault="00327101" w:rsidP="00BB6CFE">
      <w:pPr>
        <w:spacing w:line="360" w:lineRule="auto"/>
        <w:ind w:firstLineChars="200" w:firstLine="480"/>
        <w:rPr>
          <w:rFonts w:ascii="宋体" w:hAnsi="宋体"/>
        </w:rPr>
      </w:pPr>
      <w:r>
        <w:rPr>
          <w:rFonts w:ascii="宋体" w:hAnsi="宋体" w:hint="eastAsia"/>
        </w:rPr>
        <w:t>本部分的校验适用于数据</w:t>
      </w:r>
      <w:r w:rsidR="00FF69B4">
        <w:rPr>
          <w:rFonts w:ascii="宋体" w:hAnsi="宋体" w:hint="eastAsia"/>
        </w:rPr>
        <w:t>报数机构</w:t>
      </w:r>
      <w:r>
        <w:rPr>
          <w:rFonts w:ascii="宋体" w:hAnsi="宋体" w:hint="eastAsia"/>
        </w:rPr>
        <w:t>组织</w:t>
      </w:r>
      <w:r w:rsidR="000F029A">
        <w:rPr>
          <w:rFonts w:ascii="宋体" w:hAnsi="宋体" w:hint="eastAsia"/>
        </w:rPr>
        <w:t>报文</w:t>
      </w:r>
      <w:r>
        <w:rPr>
          <w:rFonts w:ascii="宋体" w:hAnsi="宋体" w:hint="eastAsia"/>
        </w:rPr>
        <w:t>过程中和数据中心端数据入库时的数据检验。</w:t>
      </w:r>
    </w:p>
    <w:p w:rsidR="00327101" w:rsidRDefault="00327101" w:rsidP="00BB6CFE">
      <w:pPr>
        <w:spacing w:line="360" w:lineRule="auto"/>
        <w:ind w:firstLineChars="200" w:firstLine="480"/>
        <w:rPr>
          <w:rFonts w:ascii="宋体" w:hAnsi="宋体"/>
        </w:rPr>
      </w:pPr>
      <w:r>
        <w:rPr>
          <w:rFonts w:ascii="宋体" w:hAnsi="宋体" w:hint="eastAsia"/>
        </w:rPr>
        <w:t>校验分层次进行，校验种类有文件名校验、报文级校验、信息记录级校验</w:t>
      </w:r>
      <w:r w:rsidR="00D04A19">
        <w:rPr>
          <w:rFonts w:ascii="宋体" w:hAnsi="宋体" w:hint="eastAsia"/>
        </w:rPr>
        <w:t>和</w:t>
      </w:r>
      <w:r>
        <w:rPr>
          <w:rFonts w:ascii="宋体" w:hAnsi="宋体"/>
        </w:rPr>
        <w:t>数据</w:t>
      </w:r>
      <w:r>
        <w:rPr>
          <w:rFonts w:ascii="宋体" w:hAnsi="宋体" w:hint="eastAsia"/>
        </w:rPr>
        <w:t>项级校验。</w:t>
      </w:r>
    </w:p>
    <w:p w:rsidR="00327101" w:rsidRDefault="00327101" w:rsidP="00BB6CFE">
      <w:pPr>
        <w:pStyle w:val="2"/>
        <w:spacing w:line="360" w:lineRule="auto"/>
        <w:ind w:left="576" w:hanging="576"/>
        <w:rPr>
          <w:rFonts w:ascii="宋体" w:eastAsia="宋体" w:hAnsi="宋体"/>
          <w:color w:val="000000"/>
        </w:rPr>
      </w:pPr>
      <w:bookmarkStart w:id="101" w:name="_Toc79125272"/>
      <w:bookmarkStart w:id="102" w:name="_Toc80414048"/>
      <w:bookmarkStart w:id="103" w:name="_Toc101000250"/>
      <w:bookmarkStart w:id="104" w:name="_Toc101027799"/>
      <w:bookmarkStart w:id="105" w:name="_Toc101666159"/>
      <w:bookmarkStart w:id="106" w:name="_Toc104283287"/>
      <w:bookmarkStart w:id="107" w:name="_Toc108428950"/>
      <w:bookmarkStart w:id="108" w:name="_Toc110936851"/>
      <w:bookmarkStart w:id="109" w:name="_Toc114720736"/>
      <w:bookmarkStart w:id="110" w:name="_Toc163354057"/>
      <w:bookmarkStart w:id="111" w:name="_Toc279580919"/>
      <w:bookmarkStart w:id="112" w:name="_Toc290909048"/>
      <w:bookmarkStart w:id="113" w:name="_Toc290909084"/>
      <w:bookmarkStart w:id="114" w:name="_Toc334002671"/>
      <w:r>
        <w:rPr>
          <w:rFonts w:ascii="宋体" w:eastAsia="宋体" w:hAnsi="宋体" w:hint="eastAsia"/>
          <w:color w:val="000000"/>
        </w:rPr>
        <w:t>1文件名校验</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327101" w:rsidRDefault="00327101" w:rsidP="00BB6CFE">
      <w:pPr>
        <w:numPr>
          <w:ilvl w:val="0"/>
          <w:numId w:val="8"/>
        </w:numPr>
        <w:spacing w:before="50" w:after="50" w:line="360" w:lineRule="auto"/>
        <w:rPr>
          <w:rFonts w:ascii="宋体" w:hAnsi="宋体"/>
          <w:bCs/>
          <w:color w:val="000000"/>
          <w:szCs w:val="30"/>
        </w:rPr>
      </w:pPr>
      <w:r>
        <w:rPr>
          <w:rFonts w:ascii="宋体" w:hAnsi="宋体"/>
          <w:bCs/>
          <w:color w:val="000000"/>
          <w:szCs w:val="30"/>
        </w:rPr>
        <w:t>文件名称</w:t>
      </w:r>
      <w:r>
        <w:rPr>
          <w:rFonts w:ascii="宋体" w:hAnsi="宋体" w:hint="eastAsia"/>
          <w:bCs/>
          <w:color w:val="000000"/>
          <w:szCs w:val="30"/>
        </w:rPr>
        <w:t>只能由英文、</w:t>
      </w:r>
      <w:r>
        <w:rPr>
          <w:rFonts w:ascii="宋体" w:hAnsi="宋体"/>
          <w:bCs/>
          <w:color w:val="000000"/>
          <w:szCs w:val="30"/>
        </w:rPr>
        <w:t>数字</w:t>
      </w:r>
      <w:r>
        <w:rPr>
          <w:rFonts w:ascii="宋体" w:hAnsi="宋体" w:hint="eastAsia"/>
          <w:bCs/>
          <w:color w:val="000000"/>
          <w:szCs w:val="30"/>
        </w:rPr>
        <w:t>以及英文和数字的组合构成，长度为28位。</w:t>
      </w:r>
      <w:r w:rsidR="00437B19">
        <w:rPr>
          <w:rFonts w:ascii="宋体" w:hAnsi="宋体" w:hint="eastAsia"/>
          <w:bCs/>
          <w:color w:val="000000"/>
          <w:szCs w:val="30"/>
        </w:rPr>
        <w:t>报送</w:t>
      </w:r>
      <w:r>
        <w:rPr>
          <w:rFonts w:ascii="宋体" w:hAnsi="宋体" w:hint="eastAsia"/>
          <w:bCs/>
          <w:color w:val="000000"/>
          <w:szCs w:val="30"/>
        </w:rPr>
        <w:t>文件的文件名不重复。</w:t>
      </w:r>
      <w:r w:rsidR="006153F2">
        <w:rPr>
          <w:rFonts w:ascii="宋体" w:hAnsi="宋体" w:hint="eastAsia"/>
          <w:bCs/>
          <w:color w:val="000000"/>
          <w:szCs w:val="30"/>
        </w:rPr>
        <w:t>（错误代码4002）</w:t>
      </w:r>
    </w:p>
    <w:p w:rsidR="00327101" w:rsidRDefault="00327101" w:rsidP="00BB6CFE">
      <w:pPr>
        <w:tabs>
          <w:tab w:val="num" w:pos="840"/>
          <w:tab w:val="num" w:pos="1260"/>
        </w:tabs>
        <w:spacing w:before="50" w:after="50" w:line="360" w:lineRule="auto"/>
        <w:ind w:left="840" w:hanging="420"/>
        <w:rPr>
          <w:rFonts w:ascii="宋体" w:hAnsi="宋体"/>
          <w:bCs/>
          <w:color w:val="000000"/>
          <w:szCs w:val="30"/>
        </w:rPr>
      </w:pPr>
      <w:r>
        <w:rPr>
          <w:rFonts w:ascii="宋体" w:hAnsi="宋体" w:hint="eastAsia"/>
          <w:b/>
          <w:color w:val="000000"/>
          <w:szCs w:val="30"/>
        </w:rPr>
        <w:t>校验规则的解析：</w:t>
      </w:r>
      <w:r w:rsidR="00896821">
        <w:rPr>
          <w:rFonts w:ascii="宋体" w:hAnsi="宋体" w:hint="eastAsia"/>
          <w:color w:val="000000"/>
          <w:szCs w:val="30"/>
        </w:rPr>
        <w:t>数据</w:t>
      </w:r>
      <w:r w:rsidR="00FF69B4">
        <w:rPr>
          <w:rFonts w:ascii="宋体" w:hAnsi="宋体" w:hint="eastAsia"/>
          <w:color w:val="000000"/>
          <w:szCs w:val="30"/>
        </w:rPr>
        <w:t>报数机构</w:t>
      </w:r>
      <w:r>
        <w:rPr>
          <w:rFonts w:ascii="宋体" w:hAnsi="宋体" w:hint="eastAsia"/>
          <w:color w:val="000000"/>
          <w:szCs w:val="30"/>
        </w:rPr>
        <w:t>产生的</w:t>
      </w:r>
      <w:r w:rsidR="00437B19">
        <w:rPr>
          <w:rFonts w:ascii="宋体" w:hAnsi="宋体" w:hint="eastAsia"/>
          <w:color w:val="000000"/>
          <w:szCs w:val="30"/>
        </w:rPr>
        <w:t>报送</w:t>
      </w:r>
      <w:r>
        <w:rPr>
          <w:rFonts w:ascii="宋体" w:hAnsi="宋体" w:hint="eastAsia"/>
          <w:color w:val="000000"/>
          <w:szCs w:val="30"/>
        </w:rPr>
        <w:t>报文</w:t>
      </w:r>
      <w:r w:rsidR="00FD42EB">
        <w:rPr>
          <w:rFonts w:ascii="宋体" w:hAnsi="宋体" w:hint="eastAsia"/>
          <w:color w:val="000000"/>
          <w:szCs w:val="30"/>
        </w:rPr>
        <w:t>的</w:t>
      </w:r>
      <w:r>
        <w:rPr>
          <w:rFonts w:ascii="宋体" w:hAnsi="宋体" w:hint="eastAsia"/>
          <w:color w:val="000000"/>
          <w:szCs w:val="30"/>
        </w:rPr>
        <w:t>文件名必须是唯一的。不能将已</w:t>
      </w:r>
      <w:r w:rsidR="00437B19">
        <w:rPr>
          <w:rFonts w:ascii="宋体" w:hAnsi="宋体" w:hint="eastAsia"/>
          <w:color w:val="000000"/>
          <w:szCs w:val="30"/>
        </w:rPr>
        <w:t>报送</w:t>
      </w:r>
      <w:r>
        <w:rPr>
          <w:rFonts w:ascii="宋体" w:hAnsi="宋体" w:hint="eastAsia"/>
          <w:color w:val="000000"/>
          <w:szCs w:val="30"/>
        </w:rPr>
        <w:t>过的文件重复报送。当一个报文</w:t>
      </w:r>
      <w:r w:rsidR="00FD42EB">
        <w:rPr>
          <w:rFonts w:ascii="宋体" w:hAnsi="宋体" w:hint="eastAsia"/>
          <w:color w:val="000000"/>
          <w:szCs w:val="30"/>
        </w:rPr>
        <w:t>的</w:t>
      </w:r>
      <w:r>
        <w:rPr>
          <w:rFonts w:ascii="宋体" w:hAnsi="宋体" w:hint="eastAsia"/>
          <w:color w:val="000000"/>
          <w:szCs w:val="30"/>
        </w:rPr>
        <w:t>文件校验失败，需要重新</w:t>
      </w:r>
      <w:r w:rsidR="00437B19">
        <w:rPr>
          <w:rFonts w:ascii="宋体" w:hAnsi="宋体" w:hint="eastAsia"/>
          <w:color w:val="000000"/>
          <w:szCs w:val="30"/>
        </w:rPr>
        <w:t>报送</w:t>
      </w:r>
      <w:r>
        <w:rPr>
          <w:rFonts w:ascii="宋体" w:hAnsi="宋体" w:hint="eastAsia"/>
          <w:color w:val="000000"/>
          <w:szCs w:val="30"/>
        </w:rPr>
        <w:t>时，必须</w:t>
      </w:r>
      <w:r w:rsidR="00DA46C2">
        <w:rPr>
          <w:rFonts w:ascii="宋体" w:hAnsi="宋体" w:hint="eastAsia"/>
          <w:color w:val="000000"/>
          <w:szCs w:val="30"/>
        </w:rPr>
        <w:t>将</w:t>
      </w:r>
      <w:r>
        <w:rPr>
          <w:rFonts w:ascii="宋体" w:hAnsi="宋体" w:hint="eastAsia"/>
          <w:color w:val="000000"/>
          <w:szCs w:val="30"/>
        </w:rPr>
        <w:t>文件名称改为新名称后再重新</w:t>
      </w:r>
      <w:r w:rsidR="00437B19">
        <w:rPr>
          <w:rFonts w:ascii="宋体" w:hAnsi="宋体" w:hint="eastAsia"/>
          <w:color w:val="000000"/>
          <w:szCs w:val="30"/>
        </w:rPr>
        <w:t>报送</w:t>
      </w:r>
      <w:r>
        <w:rPr>
          <w:rFonts w:ascii="宋体" w:hAnsi="宋体" w:hint="eastAsia"/>
          <w:color w:val="000000"/>
          <w:szCs w:val="30"/>
        </w:rPr>
        <w:t>。</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文件名第1位（应用系统代码，位置：1-1），必须为数字1 或者 2。</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文件名第2位（机构类型，位置：2-2），必须为数字1。</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文件名3－1</w:t>
      </w:r>
      <w:r w:rsidR="00A806A9">
        <w:rPr>
          <w:rFonts w:ascii="宋体" w:hAnsi="宋体" w:hint="eastAsia"/>
          <w:bCs/>
          <w:color w:val="000000"/>
          <w:szCs w:val="30"/>
        </w:rPr>
        <w:t>6</w:t>
      </w:r>
      <w:r w:rsidR="00437B19">
        <w:rPr>
          <w:rFonts w:ascii="宋体" w:hAnsi="宋体" w:hint="eastAsia"/>
          <w:bCs/>
          <w:color w:val="000000"/>
          <w:szCs w:val="30"/>
        </w:rPr>
        <w:t>位必须为有效的</w:t>
      </w:r>
      <w:r w:rsidR="00E371D6" w:rsidRPr="00E371D6">
        <w:rPr>
          <w:rFonts w:ascii="宋体" w:hAnsi="宋体" w:hint="eastAsia"/>
          <w:bCs/>
          <w:color w:val="000000"/>
          <w:szCs w:val="30"/>
        </w:rPr>
        <w:t>保险公司</w:t>
      </w:r>
      <w:r w:rsidR="00896821">
        <w:rPr>
          <w:rFonts w:ascii="宋体" w:hAnsi="宋体" w:hint="eastAsia"/>
          <w:bCs/>
          <w:color w:val="000000"/>
          <w:szCs w:val="30"/>
        </w:rPr>
        <w:t>机构</w:t>
      </w:r>
      <w:r>
        <w:rPr>
          <w:rFonts w:ascii="宋体" w:hAnsi="宋体" w:hint="eastAsia"/>
          <w:bCs/>
          <w:color w:val="000000"/>
          <w:szCs w:val="30"/>
        </w:rPr>
        <w:t>代码（</w:t>
      </w:r>
      <w:r w:rsidR="00C315B6">
        <w:rPr>
          <w:rFonts w:ascii="宋体" w:hAnsi="宋体" w:hint="eastAsia"/>
          <w:bCs/>
          <w:color w:val="000000"/>
          <w:szCs w:val="30"/>
        </w:rPr>
        <w:t>可为非法人</w:t>
      </w:r>
      <w:r>
        <w:rPr>
          <w:rFonts w:ascii="宋体" w:hAnsi="宋体" w:hint="eastAsia"/>
          <w:bCs/>
          <w:color w:val="000000"/>
          <w:szCs w:val="30"/>
        </w:rPr>
        <w:t>级代码）。</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文件名第1</w:t>
      </w:r>
      <w:r w:rsidR="00A806A9">
        <w:rPr>
          <w:rFonts w:ascii="宋体" w:hAnsi="宋体" w:hint="eastAsia"/>
          <w:bCs/>
          <w:color w:val="000000"/>
          <w:szCs w:val="30"/>
        </w:rPr>
        <w:t>7</w:t>
      </w:r>
      <w:r>
        <w:rPr>
          <w:rFonts w:ascii="宋体" w:hAnsi="宋体" w:hint="eastAsia"/>
          <w:bCs/>
          <w:color w:val="000000"/>
          <w:szCs w:val="30"/>
        </w:rPr>
        <w:t>－</w:t>
      </w:r>
      <w:r w:rsidR="00A806A9">
        <w:rPr>
          <w:rFonts w:ascii="宋体" w:hAnsi="宋体" w:hint="eastAsia"/>
          <w:bCs/>
          <w:color w:val="000000"/>
          <w:szCs w:val="30"/>
        </w:rPr>
        <w:t>22</w:t>
      </w:r>
      <w:r>
        <w:rPr>
          <w:rFonts w:ascii="宋体" w:hAnsi="宋体" w:hint="eastAsia"/>
          <w:bCs/>
          <w:color w:val="000000"/>
          <w:szCs w:val="30"/>
        </w:rPr>
        <w:t>位为有效年月日，格式为“YYMMDD”，且大于“</w:t>
      </w:r>
      <w:r w:rsidR="00896821">
        <w:rPr>
          <w:rFonts w:ascii="宋体" w:hAnsi="宋体" w:hint="eastAsia"/>
          <w:bCs/>
          <w:color w:val="000000"/>
          <w:szCs w:val="30"/>
        </w:rPr>
        <w:t>10</w:t>
      </w:r>
      <w:r>
        <w:rPr>
          <w:rFonts w:ascii="宋体" w:hAnsi="宋体" w:hint="eastAsia"/>
          <w:bCs/>
          <w:color w:val="000000"/>
          <w:szCs w:val="30"/>
        </w:rPr>
        <w:t>0101”。</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文件名第2</w:t>
      </w:r>
      <w:r w:rsidR="00A806A9">
        <w:rPr>
          <w:rFonts w:ascii="宋体" w:hAnsi="宋体" w:hint="eastAsia"/>
          <w:bCs/>
          <w:color w:val="000000"/>
          <w:szCs w:val="30"/>
        </w:rPr>
        <w:t>3</w:t>
      </w:r>
      <w:r>
        <w:rPr>
          <w:rFonts w:ascii="宋体" w:hAnsi="宋体" w:hint="eastAsia"/>
          <w:bCs/>
          <w:color w:val="000000"/>
          <w:szCs w:val="30"/>
        </w:rPr>
        <w:t>－2</w:t>
      </w:r>
      <w:r w:rsidR="00A806A9">
        <w:rPr>
          <w:rFonts w:ascii="宋体" w:hAnsi="宋体" w:hint="eastAsia"/>
          <w:bCs/>
          <w:color w:val="000000"/>
          <w:szCs w:val="30"/>
        </w:rPr>
        <w:t>4</w:t>
      </w:r>
      <w:r w:rsidR="004B775E">
        <w:rPr>
          <w:rFonts w:ascii="宋体" w:hAnsi="宋体" w:hint="eastAsia"/>
          <w:bCs/>
          <w:color w:val="000000"/>
          <w:szCs w:val="30"/>
        </w:rPr>
        <w:t>位必须为：“</w:t>
      </w:r>
      <w:r w:rsidR="003C5C13">
        <w:rPr>
          <w:rFonts w:ascii="宋体" w:hAnsi="宋体" w:hint="eastAsia"/>
          <w:bCs/>
          <w:color w:val="000000"/>
          <w:szCs w:val="30"/>
        </w:rPr>
        <w:t>1</w:t>
      </w:r>
      <w:r w:rsidR="004B775E">
        <w:rPr>
          <w:rFonts w:ascii="宋体" w:hAnsi="宋体" w:hint="eastAsia"/>
          <w:bCs/>
          <w:color w:val="000000"/>
          <w:szCs w:val="30"/>
        </w:rPr>
        <w:t>5”、“</w:t>
      </w:r>
      <w:r w:rsidR="003C5C13">
        <w:rPr>
          <w:rFonts w:ascii="宋体" w:hAnsi="宋体" w:hint="eastAsia"/>
          <w:bCs/>
          <w:color w:val="000000"/>
          <w:szCs w:val="30"/>
        </w:rPr>
        <w:t>1</w:t>
      </w:r>
      <w:r w:rsidR="004B775E">
        <w:rPr>
          <w:rFonts w:ascii="宋体" w:hAnsi="宋体" w:hint="eastAsia"/>
          <w:bCs/>
          <w:color w:val="000000"/>
          <w:szCs w:val="30"/>
        </w:rPr>
        <w:t>6”、“</w:t>
      </w:r>
      <w:r w:rsidR="003C5C13">
        <w:rPr>
          <w:rFonts w:ascii="宋体" w:hAnsi="宋体" w:hint="eastAsia"/>
          <w:bCs/>
          <w:color w:val="000000"/>
          <w:szCs w:val="30"/>
        </w:rPr>
        <w:t>1</w:t>
      </w:r>
      <w:r w:rsidR="004B775E">
        <w:rPr>
          <w:rFonts w:ascii="宋体" w:hAnsi="宋体" w:hint="eastAsia"/>
          <w:bCs/>
          <w:color w:val="000000"/>
          <w:szCs w:val="30"/>
        </w:rPr>
        <w:t>7”其中之一。</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文件名第2</w:t>
      </w:r>
      <w:r w:rsidR="00A806A9">
        <w:rPr>
          <w:rFonts w:ascii="宋体" w:hAnsi="宋体" w:hint="eastAsia"/>
          <w:bCs/>
          <w:color w:val="000000"/>
          <w:szCs w:val="30"/>
        </w:rPr>
        <w:t>5</w:t>
      </w:r>
      <w:r>
        <w:rPr>
          <w:rFonts w:ascii="宋体" w:hAnsi="宋体" w:hint="eastAsia"/>
          <w:bCs/>
          <w:color w:val="000000"/>
          <w:szCs w:val="30"/>
        </w:rPr>
        <w:t>位必须为“1”。</w:t>
      </w:r>
      <w:r w:rsidR="006153F2">
        <w:rPr>
          <w:rFonts w:ascii="宋体" w:hAnsi="宋体" w:hint="eastAsia"/>
          <w:bCs/>
          <w:color w:val="000000"/>
          <w:szCs w:val="30"/>
        </w:rPr>
        <w:t>（错误代码4002）</w:t>
      </w:r>
    </w:p>
    <w:p w:rsidR="00327101" w:rsidRDefault="00327101" w:rsidP="00BB6CFE">
      <w:pPr>
        <w:numPr>
          <w:ilvl w:val="0"/>
          <w:numId w:val="8"/>
        </w:numPr>
        <w:spacing w:line="360" w:lineRule="auto"/>
        <w:rPr>
          <w:rFonts w:ascii="宋体" w:hAnsi="宋体"/>
          <w:bCs/>
          <w:color w:val="000000"/>
          <w:szCs w:val="30"/>
        </w:rPr>
      </w:pPr>
      <w:r>
        <w:rPr>
          <w:rFonts w:ascii="宋体" w:hAnsi="宋体" w:hint="eastAsia"/>
          <w:bCs/>
          <w:color w:val="000000"/>
          <w:szCs w:val="30"/>
        </w:rPr>
        <w:lastRenderedPageBreak/>
        <w:t>当文件名中前2</w:t>
      </w:r>
      <w:r w:rsidR="00A806A9">
        <w:rPr>
          <w:rFonts w:ascii="宋体" w:hAnsi="宋体" w:hint="eastAsia"/>
          <w:bCs/>
          <w:color w:val="000000"/>
          <w:szCs w:val="30"/>
        </w:rPr>
        <w:t>5</w:t>
      </w:r>
      <w:r>
        <w:rPr>
          <w:rFonts w:ascii="宋体" w:hAnsi="宋体" w:hint="eastAsia"/>
          <w:bCs/>
          <w:color w:val="000000"/>
          <w:szCs w:val="30"/>
        </w:rPr>
        <w:t>位相同时，第2</w:t>
      </w:r>
      <w:r w:rsidR="00A806A9">
        <w:rPr>
          <w:rFonts w:ascii="宋体" w:hAnsi="宋体" w:hint="eastAsia"/>
          <w:bCs/>
          <w:color w:val="000000"/>
          <w:szCs w:val="30"/>
        </w:rPr>
        <w:t>6</w:t>
      </w:r>
      <w:r>
        <w:rPr>
          <w:rFonts w:ascii="宋体" w:hAnsi="宋体" w:hint="eastAsia"/>
          <w:bCs/>
          <w:color w:val="000000"/>
          <w:szCs w:val="30"/>
        </w:rPr>
        <w:t>位至2</w:t>
      </w:r>
      <w:r w:rsidR="00A806A9">
        <w:rPr>
          <w:rFonts w:ascii="宋体" w:hAnsi="宋体" w:hint="eastAsia"/>
          <w:bCs/>
          <w:color w:val="000000"/>
          <w:szCs w:val="30"/>
        </w:rPr>
        <w:t>9</w:t>
      </w:r>
      <w:r>
        <w:rPr>
          <w:rFonts w:ascii="宋体" w:hAnsi="宋体" w:hint="eastAsia"/>
          <w:bCs/>
          <w:color w:val="000000"/>
          <w:szCs w:val="30"/>
        </w:rPr>
        <w:t>位是0001－9999的顺序号。</w:t>
      </w:r>
      <w:r w:rsidR="006153F2">
        <w:rPr>
          <w:rFonts w:ascii="宋体" w:hAnsi="宋体" w:hint="eastAsia"/>
          <w:bCs/>
          <w:color w:val="000000"/>
          <w:szCs w:val="30"/>
        </w:rPr>
        <w:t>（错误代码4002）</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当报文为数据</w:t>
      </w:r>
      <w:r w:rsidR="00FF69B4">
        <w:rPr>
          <w:rFonts w:ascii="宋体" w:hAnsi="宋体" w:hint="eastAsia"/>
          <w:bCs/>
          <w:color w:val="000000"/>
          <w:szCs w:val="30"/>
        </w:rPr>
        <w:t>报数机构</w:t>
      </w:r>
      <w:r>
        <w:rPr>
          <w:rFonts w:ascii="宋体" w:hAnsi="宋体" w:hint="eastAsia"/>
          <w:bCs/>
          <w:color w:val="000000"/>
          <w:szCs w:val="30"/>
        </w:rPr>
        <w:t>报送时，文件名中的第</w:t>
      </w:r>
      <w:r w:rsidR="00A806A9">
        <w:rPr>
          <w:rFonts w:ascii="宋体" w:hAnsi="宋体" w:hint="eastAsia"/>
          <w:bCs/>
          <w:color w:val="000000"/>
          <w:szCs w:val="30"/>
        </w:rPr>
        <w:t>30</w:t>
      </w:r>
      <w:r>
        <w:rPr>
          <w:rFonts w:ascii="宋体" w:hAnsi="宋体" w:hint="eastAsia"/>
          <w:bCs/>
          <w:color w:val="000000"/>
          <w:szCs w:val="30"/>
        </w:rPr>
        <w:t xml:space="preserve">位必须填“0”。 </w:t>
      </w:r>
      <w:r w:rsidR="006153F2">
        <w:rPr>
          <w:rFonts w:ascii="宋体" w:hAnsi="宋体" w:hint="eastAsia"/>
          <w:bCs/>
          <w:color w:val="000000"/>
          <w:szCs w:val="30"/>
        </w:rPr>
        <w:t>（错误代码4002）</w:t>
      </w:r>
    </w:p>
    <w:p w:rsidR="00327101" w:rsidRDefault="00327101" w:rsidP="00BB6CFE">
      <w:pPr>
        <w:tabs>
          <w:tab w:val="num" w:pos="840"/>
          <w:tab w:val="num" w:pos="1260"/>
        </w:tabs>
        <w:spacing w:before="50" w:after="50" w:line="360" w:lineRule="auto"/>
        <w:ind w:left="840" w:hanging="420"/>
        <w:rPr>
          <w:rFonts w:ascii="宋体" w:hAnsi="宋体"/>
          <w:bCs/>
          <w:color w:val="000000"/>
          <w:szCs w:val="30"/>
        </w:rPr>
      </w:pPr>
      <w:r>
        <w:rPr>
          <w:rFonts w:ascii="宋体" w:hAnsi="宋体" w:hint="eastAsia"/>
          <w:b/>
          <w:color w:val="000000"/>
          <w:szCs w:val="30"/>
        </w:rPr>
        <w:t>校验规则的解析：</w:t>
      </w:r>
      <w:r w:rsidR="00896821">
        <w:rPr>
          <w:rFonts w:ascii="宋体" w:hAnsi="宋体" w:hint="eastAsia"/>
          <w:color w:val="000000"/>
          <w:szCs w:val="30"/>
        </w:rPr>
        <w:t>数据</w:t>
      </w:r>
      <w:r w:rsidR="00FF69B4">
        <w:rPr>
          <w:rFonts w:ascii="宋体" w:hAnsi="宋体" w:hint="eastAsia"/>
          <w:color w:val="000000"/>
          <w:szCs w:val="30"/>
        </w:rPr>
        <w:t>报数机构</w:t>
      </w:r>
      <w:r>
        <w:rPr>
          <w:rFonts w:ascii="宋体" w:hAnsi="宋体" w:hint="eastAsia"/>
          <w:color w:val="000000"/>
          <w:szCs w:val="30"/>
        </w:rPr>
        <w:t>产生的</w:t>
      </w:r>
      <w:r w:rsidR="00437B19">
        <w:rPr>
          <w:rFonts w:ascii="宋体" w:hAnsi="宋体" w:hint="eastAsia"/>
          <w:color w:val="000000"/>
          <w:szCs w:val="30"/>
        </w:rPr>
        <w:t>报送</w:t>
      </w:r>
      <w:r>
        <w:rPr>
          <w:rFonts w:ascii="宋体" w:hAnsi="宋体" w:hint="eastAsia"/>
          <w:color w:val="000000"/>
          <w:szCs w:val="30"/>
        </w:rPr>
        <w:t>报文，此项为0。</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当报文为数据中心反馈报文时，文件名中的第</w:t>
      </w:r>
      <w:r w:rsidR="00A806A9">
        <w:rPr>
          <w:rFonts w:ascii="宋体" w:hAnsi="宋体" w:hint="eastAsia"/>
          <w:bCs/>
          <w:color w:val="000000"/>
          <w:szCs w:val="30"/>
        </w:rPr>
        <w:t>30</w:t>
      </w:r>
      <w:r>
        <w:rPr>
          <w:rFonts w:ascii="宋体" w:hAnsi="宋体" w:hint="eastAsia"/>
          <w:bCs/>
          <w:color w:val="000000"/>
          <w:szCs w:val="30"/>
        </w:rPr>
        <w:t>位必须填“1”。</w:t>
      </w:r>
      <w:r w:rsidR="006153F2">
        <w:rPr>
          <w:rFonts w:ascii="宋体" w:hAnsi="宋体" w:hint="eastAsia"/>
          <w:bCs/>
          <w:color w:val="000000"/>
          <w:szCs w:val="30"/>
        </w:rPr>
        <w:t>（错误代码4002）</w:t>
      </w:r>
    </w:p>
    <w:p w:rsidR="00327101" w:rsidRDefault="00327101" w:rsidP="00BB6CFE">
      <w:pPr>
        <w:tabs>
          <w:tab w:val="num" w:pos="840"/>
          <w:tab w:val="num" w:pos="1260"/>
        </w:tabs>
        <w:spacing w:before="50" w:after="50" w:line="360" w:lineRule="auto"/>
        <w:ind w:left="840" w:hanging="420"/>
        <w:rPr>
          <w:rFonts w:ascii="宋体" w:hAnsi="宋体"/>
          <w:bCs/>
          <w:color w:val="000000"/>
          <w:szCs w:val="30"/>
        </w:rPr>
      </w:pPr>
      <w:r>
        <w:rPr>
          <w:rFonts w:ascii="宋体" w:hAnsi="宋体" w:hint="eastAsia"/>
          <w:b/>
          <w:color w:val="000000"/>
          <w:szCs w:val="30"/>
        </w:rPr>
        <w:t>校验规则的解析：</w:t>
      </w:r>
      <w:r w:rsidR="00896821">
        <w:rPr>
          <w:rFonts w:ascii="宋体" w:hAnsi="宋体" w:hint="eastAsia"/>
          <w:color w:val="000000"/>
          <w:szCs w:val="30"/>
        </w:rPr>
        <w:t>数据</w:t>
      </w:r>
      <w:r w:rsidR="00FF69B4">
        <w:rPr>
          <w:rFonts w:ascii="宋体" w:hAnsi="宋体" w:hint="eastAsia"/>
          <w:color w:val="000000"/>
          <w:szCs w:val="30"/>
        </w:rPr>
        <w:t>报数机构</w:t>
      </w:r>
      <w:r>
        <w:rPr>
          <w:rFonts w:ascii="宋体" w:hAnsi="宋体" w:hint="eastAsia"/>
          <w:color w:val="000000"/>
          <w:szCs w:val="30"/>
        </w:rPr>
        <w:t>收到的反馈报文，此项为1。</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文件名第</w:t>
      </w:r>
      <w:r w:rsidR="00A806A9">
        <w:rPr>
          <w:rFonts w:ascii="宋体" w:hAnsi="宋体" w:hint="eastAsia"/>
          <w:bCs/>
          <w:color w:val="000000"/>
          <w:szCs w:val="30"/>
        </w:rPr>
        <w:t>31</w:t>
      </w:r>
      <w:r>
        <w:rPr>
          <w:rFonts w:ascii="宋体" w:hAnsi="宋体" w:hint="eastAsia"/>
          <w:bCs/>
          <w:color w:val="000000"/>
          <w:szCs w:val="30"/>
        </w:rPr>
        <w:t>位用“0”填充。</w:t>
      </w:r>
      <w:r w:rsidR="006153F2">
        <w:rPr>
          <w:rFonts w:ascii="宋体" w:hAnsi="宋体" w:hint="eastAsia"/>
          <w:bCs/>
          <w:color w:val="000000"/>
          <w:szCs w:val="30"/>
        </w:rPr>
        <w:t>（错误代码4002）</w:t>
      </w:r>
    </w:p>
    <w:p w:rsidR="00327101" w:rsidRDefault="00327101" w:rsidP="00BB6CFE">
      <w:pPr>
        <w:pStyle w:val="2"/>
        <w:spacing w:line="360" w:lineRule="auto"/>
        <w:rPr>
          <w:rFonts w:ascii="宋体" w:eastAsia="宋体" w:hAnsi="宋体"/>
          <w:color w:val="000000"/>
        </w:rPr>
      </w:pPr>
      <w:bookmarkStart w:id="115" w:name="_Toc114720737"/>
      <w:bookmarkStart w:id="116" w:name="_Toc163354058"/>
      <w:bookmarkStart w:id="117" w:name="_Toc279580920"/>
      <w:bookmarkStart w:id="118" w:name="_Toc290909049"/>
      <w:bookmarkStart w:id="119" w:name="_Toc290909085"/>
      <w:bookmarkStart w:id="120" w:name="_Toc334002672"/>
      <w:r>
        <w:rPr>
          <w:rFonts w:ascii="宋体" w:eastAsia="宋体" w:hAnsi="宋体" w:hint="eastAsia"/>
          <w:color w:val="000000"/>
        </w:rPr>
        <w:t>2报文级检查</w:t>
      </w:r>
      <w:bookmarkEnd w:id="115"/>
      <w:bookmarkEnd w:id="116"/>
      <w:bookmarkEnd w:id="117"/>
      <w:bookmarkEnd w:id="118"/>
      <w:bookmarkEnd w:id="119"/>
      <w:bookmarkEnd w:id="120"/>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w:t>
      </w:r>
      <w:r w:rsidR="000F029A">
        <w:rPr>
          <w:rFonts w:ascii="宋体" w:hAnsi="宋体" w:hint="eastAsia"/>
          <w:bCs/>
          <w:color w:val="000000"/>
          <w:szCs w:val="30"/>
        </w:rPr>
        <w:t>报文</w:t>
      </w:r>
      <w:r>
        <w:rPr>
          <w:rFonts w:ascii="宋体" w:hAnsi="宋体" w:hint="eastAsia"/>
          <w:bCs/>
          <w:color w:val="000000"/>
          <w:szCs w:val="30"/>
        </w:rPr>
        <w:t>为数据</w:t>
      </w:r>
      <w:r w:rsidR="004B775E">
        <w:rPr>
          <w:rFonts w:ascii="宋体" w:hAnsi="宋体" w:hint="eastAsia"/>
          <w:bCs/>
          <w:color w:val="000000"/>
          <w:szCs w:val="30"/>
        </w:rPr>
        <w:t>上报</w:t>
      </w:r>
      <w:r w:rsidR="000F029A">
        <w:rPr>
          <w:rFonts w:ascii="宋体" w:hAnsi="宋体" w:hint="eastAsia"/>
          <w:bCs/>
          <w:color w:val="000000"/>
          <w:szCs w:val="30"/>
        </w:rPr>
        <w:t>报文</w:t>
      </w:r>
      <w:r>
        <w:rPr>
          <w:rFonts w:ascii="宋体" w:hAnsi="宋体" w:hint="eastAsia"/>
          <w:bCs/>
          <w:color w:val="000000"/>
          <w:szCs w:val="30"/>
        </w:rPr>
        <w:t>时，</w:t>
      </w:r>
      <w:r w:rsidR="003410EF">
        <w:rPr>
          <w:rFonts w:ascii="宋体" w:hAnsi="宋体" w:hint="eastAsia"/>
          <w:bCs/>
          <w:color w:val="000000"/>
          <w:szCs w:val="30"/>
        </w:rPr>
        <w:t>各报文中</w:t>
      </w:r>
      <w:r w:rsidR="00FD42EB">
        <w:rPr>
          <w:rFonts w:ascii="宋体" w:hAnsi="宋体" w:hint="eastAsia"/>
          <w:bCs/>
          <w:color w:val="000000"/>
          <w:szCs w:val="30"/>
        </w:rPr>
        <w:t>必须包含信息记录，即</w:t>
      </w:r>
      <w:r>
        <w:rPr>
          <w:rFonts w:ascii="宋体" w:hAnsi="宋体" w:hint="eastAsia"/>
          <w:bCs/>
          <w:color w:val="000000"/>
          <w:szCs w:val="30"/>
        </w:rPr>
        <w:t>不</w:t>
      </w:r>
      <w:r w:rsidR="00FD42EB">
        <w:rPr>
          <w:rFonts w:ascii="宋体" w:hAnsi="宋体" w:hint="eastAsia"/>
          <w:bCs/>
          <w:color w:val="000000"/>
          <w:szCs w:val="30"/>
        </w:rPr>
        <w:t>能</w:t>
      </w:r>
      <w:r>
        <w:rPr>
          <w:rFonts w:ascii="宋体" w:hAnsi="宋体" w:hint="eastAsia"/>
          <w:bCs/>
          <w:color w:val="000000"/>
          <w:szCs w:val="30"/>
        </w:rPr>
        <w:t>为空报文。（错误代码1002）</w:t>
      </w:r>
    </w:p>
    <w:p w:rsidR="00327101" w:rsidRPr="000130F5" w:rsidRDefault="000130F5" w:rsidP="00BB6CFE">
      <w:pPr>
        <w:tabs>
          <w:tab w:val="num" w:pos="840"/>
          <w:tab w:val="num" w:pos="1260"/>
        </w:tabs>
        <w:spacing w:before="50" w:after="50" w:line="360" w:lineRule="auto"/>
        <w:ind w:left="840" w:hanging="420"/>
        <w:rPr>
          <w:rFonts w:ascii="宋体" w:hAnsi="宋体"/>
          <w:color w:val="000000"/>
          <w:szCs w:val="30"/>
        </w:rPr>
      </w:pPr>
      <w:r>
        <w:rPr>
          <w:rFonts w:ascii="宋体" w:hAnsi="宋体" w:hint="eastAsia"/>
          <w:b/>
          <w:color w:val="000000"/>
          <w:szCs w:val="30"/>
        </w:rPr>
        <w:t>校验规则的解析：</w:t>
      </w:r>
      <w:r w:rsidR="00327101" w:rsidRPr="000130F5">
        <w:rPr>
          <w:rFonts w:ascii="宋体" w:hAnsi="宋体" w:hint="eastAsia"/>
          <w:color w:val="000000"/>
          <w:szCs w:val="30"/>
        </w:rPr>
        <w:t>如果</w:t>
      </w:r>
      <w:r w:rsidR="00896821" w:rsidRPr="000130F5">
        <w:rPr>
          <w:rFonts w:ascii="宋体" w:hAnsi="宋体" w:hint="eastAsia"/>
          <w:color w:val="000000"/>
          <w:szCs w:val="30"/>
        </w:rPr>
        <w:t>数据</w:t>
      </w:r>
      <w:r w:rsidR="00FF69B4">
        <w:rPr>
          <w:rFonts w:ascii="宋体" w:hAnsi="宋体" w:hint="eastAsia"/>
          <w:color w:val="000000"/>
          <w:szCs w:val="30"/>
        </w:rPr>
        <w:t>报数机构</w:t>
      </w:r>
      <w:r w:rsidR="00327101" w:rsidRPr="000130F5">
        <w:rPr>
          <w:rFonts w:ascii="宋体" w:hAnsi="宋体" w:hint="eastAsia"/>
          <w:color w:val="000000"/>
          <w:szCs w:val="30"/>
        </w:rPr>
        <w:t>当日没有业务发生时，则不必</w:t>
      </w:r>
      <w:r w:rsidR="00437B19" w:rsidRPr="000130F5">
        <w:rPr>
          <w:rFonts w:ascii="宋体" w:hAnsi="宋体" w:hint="eastAsia"/>
          <w:color w:val="000000"/>
          <w:szCs w:val="30"/>
        </w:rPr>
        <w:t>报送</w:t>
      </w:r>
      <w:r w:rsidR="000F029A">
        <w:rPr>
          <w:rFonts w:ascii="宋体" w:hAnsi="宋体" w:hint="eastAsia"/>
          <w:color w:val="000000"/>
          <w:szCs w:val="30"/>
        </w:rPr>
        <w:t>报文</w:t>
      </w:r>
      <w:r w:rsidR="00327101" w:rsidRPr="000130F5">
        <w:rPr>
          <w:rFonts w:ascii="宋体" w:hAnsi="宋体" w:hint="eastAsia"/>
          <w:color w:val="000000"/>
          <w:szCs w:val="30"/>
        </w:rPr>
        <w:t>，而不是以全部空</w:t>
      </w:r>
      <w:r w:rsidR="000F029A">
        <w:rPr>
          <w:rFonts w:ascii="宋体" w:hAnsi="宋体" w:hint="eastAsia"/>
          <w:color w:val="000000"/>
          <w:szCs w:val="30"/>
        </w:rPr>
        <w:t>报文</w:t>
      </w:r>
      <w:r w:rsidR="00327101" w:rsidRPr="000130F5">
        <w:rPr>
          <w:rFonts w:ascii="宋体" w:hAnsi="宋体" w:hint="eastAsia"/>
          <w:color w:val="000000"/>
          <w:szCs w:val="30"/>
        </w:rPr>
        <w:t>的形式</w:t>
      </w:r>
      <w:r w:rsidR="00437B19" w:rsidRPr="000130F5">
        <w:rPr>
          <w:rFonts w:ascii="宋体" w:hAnsi="宋体" w:hint="eastAsia"/>
          <w:color w:val="000000"/>
          <w:szCs w:val="30"/>
        </w:rPr>
        <w:t>报送</w:t>
      </w:r>
      <w:r w:rsidR="00327101" w:rsidRPr="000130F5">
        <w:rPr>
          <w:rFonts w:ascii="宋体" w:hAnsi="宋体" w:hint="eastAsia"/>
          <w:color w:val="000000"/>
          <w:szCs w:val="30"/>
        </w:rPr>
        <w:t>。</w:t>
      </w:r>
    </w:p>
    <w:p w:rsidR="004B775E" w:rsidRDefault="004B775E" w:rsidP="00BB6CFE">
      <w:pPr>
        <w:numPr>
          <w:ilvl w:val="0"/>
          <w:numId w:val="8"/>
        </w:numPr>
        <w:spacing w:line="360" w:lineRule="auto"/>
        <w:rPr>
          <w:rFonts w:ascii="宋体" w:hAnsi="宋体"/>
          <w:bCs/>
          <w:color w:val="000000"/>
          <w:szCs w:val="30"/>
        </w:rPr>
      </w:pPr>
      <w:r>
        <w:rPr>
          <w:rFonts w:ascii="宋体" w:hAnsi="宋体" w:hint="eastAsia"/>
          <w:bCs/>
          <w:color w:val="000000"/>
          <w:szCs w:val="30"/>
        </w:rPr>
        <w:t>当报文的文件名中“报文种类”为“</w:t>
      </w:r>
      <w:r w:rsidR="003C5C13">
        <w:rPr>
          <w:rFonts w:ascii="宋体" w:hAnsi="宋体" w:hint="eastAsia"/>
          <w:bCs/>
          <w:color w:val="000000"/>
          <w:szCs w:val="30"/>
        </w:rPr>
        <w:t>1</w:t>
      </w:r>
      <w:r>
        <w:rPr>
          <w:rFonts w:ascii="宋体" w:hAnsi="宋体" w:hint="eastAsia"/>
          <w:bCs/>
          <w:color w:val="000000"/>
          <w:szCs w:val="30"/>
        </w:rPr>
        <w:t>5</w:t>
      </w:r>
      <w:r>
        <w:rPr>
          <w:rFonts w:ascii="宋体" w:hAnsi="宋体"/>
          <w:bCs/>
          <w:color w:val="000000"/>
          <w:szCs w:val="30"/>
        </w:rPr>
        <w:t>—</w:t>
      </w:r>
      <w:r>
        <w:rPr>
          <w:rFonts w:ascii="宋体" w:hAnsi="宋体" w:hint="eastAsia"/>
          <w:bCs/>
          <w:color w:val="000000"/>
          <w:szCs w:val="30"/>
        </w:rPr>
        <w:t>信用保证保险</w:t>
      </w:r>
      <w:r w:rsidRPr="007B0E60">
        <w:rPr>
          <w:rFonts w:ascii="宋体" w:hAnsi="宋体" w:hint="eastAsia"/>
          <w:bCs/>
          <w:color w:val="000000"/>
          <w:szCs w:val="30"/>
        </w:rPr>
        <w:t>业务信息</w:t>
      </w:r>
      <w:r>
        <w:rPr>
          <w:rFonts w:ascii="宋体" w:hAnsi="宋体" w:hint="eastAsia"/>
          <w:bCs/>
          <w:color w:val="000000"/>
          <w:szCs w:val="30"/>
        </w:rPr>
        <w:t>正常</w:t>
      </w:r>
      <w:r w:rsidRPr="007B0E60">
        <w:rPr>
          <w:rFonts w:ascii="宋体" w:hAnsi="宋体" w:hint="eastAsia"/>
          <w:bCs/>
          <w:color w:val="000000"/>
          <w:szCs w:val="30"/>
        </w:rPr>
        <w:t>文件</w:t>
      </w:r>
      <w:r>
        <w:rPr>
          <w:rFonts w:ascii="宋体" w:hAnsi="宋体" w:hint="eastAsia"/>
          <w:bCs/>
          <w:color w:val="000000"/>
          <w:szCs w:val="30"/>
        </w:rPr>
        <w:t>”时，此文件仅包含一个信用保证保险</w:t>
      </w:r>
      <w:r w:rsidRPr="007B0E60">
        <w:rPr>
          <w:rFonts w:ascii="宋体" w:hAnsi="宋体" w:hint="eastAsia"/>
          <w:bCs/>
          <w:color w:val="000000"/>
          <w:szCs w:val="30"/>
        </w:rPr>
        <w:t>业务信息</w:t>
      </w:r>
      <w:r>
        <w:rPr>
          <w:rFonts w:ascii="宋体" w:hAnsi="宋体" w:hint="eastAsia"/>
          <w:bCs/>
          <w:color w:val="000000"/>
          <w:szCs w:val="30"/>
        </w:rPr>
        <w:t>正常报文，即：报文头中报文类型必须为“</w:t>
      </w:r>
      <w:r w:rsidR="00396342">
        <w:rPr>
          <w:rFonts w:ascii="宋体" w:hAnsi="宋体" w:hint="eastAsia"/>
          <w:bCs/>
          <w:color w:val="000000"/>
          <w:szCs w:val="30"/>
        </w:rPr>
        <w:t>8</w:t>
      </w:r>
      <w:r>
        <w:rPr>
          <w:rFonts w:ascii="宋体" w:hAnsi="宋体" w:hint="eastAsia"/>
          <w:bCs/>
          <w:color w:val="000000"/>
          <w:szCs w:val="30"/>
        </w:rPr>
        <w:t>1”；当报文的文件名中“报文种类”为“</w:t>
      </w:r>
      <w:r w:rsidR="003C5C13">
        <w:rPr>
          <w:rFonts w:ascii="宋体" w:hAnsi="宋体" w:hint="eastAsia"/>
          <w:bCs/>
          <w:color w:val="000000"/>
          <w:szCs w:val="30"/>
        </w:rPr>
        <w:t>1</w:t>
      </w:r>
      <w:r>
        <w:rPr>
          <w:rFonts w:ascii="宋体" w:hAnsi="宋体" w:hint="eastAsia"/>
          <w:bCs/>
          <w:color w:val="000000"/>
          <w:szCs w:val="30"/>
        </w:rPr>
        <w:t>6</w:t>
      </w:r>
      <w:r>
        <w:rPr>
          <w:rFonts w:ascii="宋体" w:hAnsi="宋体"/>
          <w:bCs/>
          <w:color w:val="000000"/>
          <w:szCs w:val="30"/>
        </w:rPr>
        <w:t>—</w:t>
      </w:r>
      <w:r>
        <w:rPr>
          <w:rFonts w:ascii="宋体" w:hAnsi="宋体" w:hint="eastAsia"/>
          <w:bCs/>
          <w:color w:val="000000"/>
          <w:szCs w:val="30"/>
        </w:rPr>
        <w:t>信用保证保险</w:t>
      </w:r>
      <w:r w:rsidRPr="007B0E60">
        <w:rPr>
          <w:rFonts w:ascii="宋体" w:hAnsi="宋体" w:hint="eastAsia"/>
          <w:bCs/>
          <w:color w:val="000000"/>
          <w:szCs w:val="30"/>
        </w:rPr>
        <w:t>业务信息</w:t>
      </w:r>
      <w:r>
        <w:rPr>
          <w:rFonts w:ascii="宋体" w:hAnsi="宋体" w:hint="eastAsia"/>
          <w:bCs/>
          <w:color w:val="000000"/>
          <w:szCs w:val="30"/>
        </w:rPr>
        <w:t>标识变更</w:t>
      </w:r>
      <w:r w:rsidRPr="007B0E60">
        <w:rPr>
          <w:rFonts w:ascii="宋体" w:hAnsi="宋体" w:hint="eastAsia"/>
          <w:bCs/>
          <w:color w:val="000000"/>
          <w:szCs w:val="30"/>
        </w:rPr>
        <w:t>文件</w:t>
      </w:r>
      <w:r>
        <w:rPr>
          <w:rFonts w:ascii="宋体" w:hAnsi="宋体" w:hint="eastAsia"/>
          <w:bCs/>
          <w:color w:val="000000"/>
          <w:szCs w:val="30"/>
        </w:rPr>
        <w:t>”时，此文件仅包含一个信用保证保险</w:t>
      </w:r>
      <w:r w:rsidRPr="007B0E60">
        <w:rPr>
          <w:rFonts w:ascii="宋体" w:hAnsi="宋体" w:hint="eastAsia"/>
          <w:bCs/>
          <w:color w:val="000000"/>
          <w:szCs w:val="30"/>
        </w:rPr>
        <w:t>业务</w:t>
      </w:r>
      <w:r>
        <w:rPr>
          <w:rFonts w:ascii="宋体" w:hAnsi="宋体" w:hint="eastAsia"/>
          <w:bCs/>
          <w:color w:val="000000"/>
          <w:szCs w:val="30"/>
        </w:rPr>
        <w:t>标识变更</w:t>
      </w:r>
      <w:r w:rsidRPr="007B0E60">
        <w:rPr>
          <w:rFonts w:ascii="宋体" w:hAnsi="宋体" w:hint="eastAsia"/>
          <w:bCs/>
          <w:color w:val="000000"/>
          <w:szCs w:val="30"/>
        </w:rPr>
        <w:t>信息</w:t>
      </w:r>
      <w:r>
        <w:rPr>
          <w:rFonts w:ascii="宋体" w:hAnsi="宋体" w:hint="eastAsia"/>
          <w:bCs/>
          <w:color w:val="000000"/>
          <w:szCs w:val="30"/>
        </w:rPr>
        <w:t>报文，即：报文头中报文类型必须为“</w:t>
      </w:r>
      <w:r w:rsidR="00396342">
        <w:rPr>
          <w:rFonts w:ascii="宋体" w:hAnsi="宋体" w:hint="eastAsia"/>
          <w:bCs/>
          <w:color w:val="000000"/>
          <w:szCs w:val="30"/>
        </w:rPr>
        <w:t>8</w:t>
      </w:r>
      <w:r>
        <w:rPr>
          <w:rFonts w:ascii="宋体" w:hAnsi="宋体" w:hint="eastAsia"/>
          <w:bCs/>
          <w:color w:val="000000"/>
          <w:szCs w:val="30"/>
        </w:rPr>
        <w:t>2”；当报文的文件名中“报文种类”为“</w:t>
      </w:r>
      <w:r w:rsidR="003C5C13">
        <w:rPr>
          <w:rFonts w:ascii="宋体" w:hAnsi="宋体" w:hint="eastAsia"/>
          <w:bCs/>
          <w:color w:val="000000"/>
          <w:szCs w:val="30"/>
        </w:rPr>
        <w:t>1</w:t>
      </w:r>
      <w:r>
        <w:rPr>
          <w:rFonts w:ascii="宋体" w:hAnsi="宋体" w:hint="eastAsia"/>
          <w:bCs/>
          <w:color w:val="000000"/>
          <w:szCs w:val="30"/>
        </w:rPr>
        <w:t>7</w:t>
      </w:r>
      <w:r>
        <w:rPr>
          <w:rFonts w:ascii="宋体" w:hAnsi="宋体"/>
          <w:bCs/>
          <w:color w:val="000000"/>
          <w:szCs w:val="30"/>
        </w:rPr>
        <w:t>—</w:t>
      </w:r>
      <w:r>
        <w:rPr>
          <w:rFonts w:ascii="宋体" w:hAnsi="宋体" w:hint="eastAsia"/>
          <w:bCs/>
          <w:color w:val="000000"/>
          <w:szCs w:val="30"/>
        </w:rPr>
        <w:t>信用保证保险</w:t>
      </w:r>
      <w:r w:rsidRPr="007B0E60">
        <w:rPr>
          <w:rFonts w:ascii="宋体" w:hAnsi="宋体" w:hint="eastAsia"/>
          <w:bCs/>
          <w:color w:val="000000"/>
          <w:szCs w:val="30"/>
        </w:rPr>
        <w:t>业务信息</w:t>
      </w:r>
      <w:r>
        <w:rPr>
          <w:rFonts w:ascii="宋体" w:hAnsi="宋体" w:hint="eastAsia"/>
          <w:bCs/>
          <w:color w:val="000000"/>
          <w:szCs w:val="30"/>
        </w:rPr>
        <w:t>删除</w:t>
      </w:r>
      <w:r w:rsidRPr="007B0E60">
        <w:rPr>
          <w:rFonts w:ascii="宋体" w:hAnsi="宋体" w:hint="eastAsia"/>
          <w:bCs/>
          <w:color w:val="000000"/>
          <w:szCs w:val="30"/>
        </w:rPr>
        <w:t>文件</w:t>
      </w:r>
      <w:r>
        <w:rPr>
          <w:rFonts w:ascii="宋体" w:hAnsi="宋体" w:hint="eastAsia"/>
          <w:bCs/>
          <w:color w:val="000000"/>
          <w:szCs w:val="30"/>
        </w:rPr>
        <w:t>”时，此文件仅包含一个信用保证保险</w:t>
      </w:r>
      <w:r w:rsidRPr="007B0E60">
        <w:rPr>
          <w:rFonts w:ascii="宋体" w:hAnsi="宋体" w:hint="eastAsia"/>
          <w:bCs/>
          <w:color w:val="000000"/>
          <w:szCs w:val="30"/>
        </w:rPr>
        <w:t>业务</w:t>
      </w:r>
      <w:r>
        <w:rPr>
          <w:rFonts w:ascii="宋体" w:hAnsi="宋体" w:hint="eastAsia"/>
          <w:bCs/>
          <w:color w:val="000000"/>
          <w:szCs w:val="30"/>
        </w:rPr>
        <w:t>删除</w:t>
      </w:r>
      <w:r w:rsidRPr="007B0E60">
        <w:rPr>
          <w:rFonts w:ascii="宋体" w:hAnsi="宋体" w:hint="eastAsia"/>
          <w:bCs/>
          <w:color w:val="000000"/>
          <w:szCs w:val="30"/>
        </w:rPr>
        <w:t>信息</w:t>
      </w:r>
      <w:r>
        <w:rPr>
          <w:rFonts w:ascii="宋体" w:hAnsi="宋体" w:hint="eastAsia"/>
          <w:bCs/>
          <w:color w:val="000000"/>
          <w:szCs w:val="30"/>
        </w:rPr>
        <w:t>报文，即：报文头中报文类型必须为“</w:t>
      </w:r>
      <w:r w:rsidR="00396342">
        <w:rPr>
          <w:rFonts w:ascii="宋体" w:hAnsi="宋体" w:hint="eastAsia"/>
          <w:bCs/>
          <w:color w:val="000000"/>
          <w:szCs w:val="30"/>
        </w:rPr>
        <w:t>8</w:t>
      </w:r>
      <w:r>
        <w:rPr>
          <w:rFonts w:ascii="宋体" w:hAnsi="宋体" w:hint="eastAsia"/>
          <w:bCs/>
          <w:color w:val="000000"/>
          <w:szCs w:val="30"/>
        </w:rPr>
        <w:t>3”。（错误代码1006）</w:t>
      </w:r>
    </w:p>
    <w:p w:rsidR="00DA46C2" w:rsidRDefault="00DA46C2" w:rsidP="00BB6CFE">
      <w:pPr>
        <w:numPr>
          <w:ilvl w:val="0"/>
          <w:numId w:val="8"/>
        </w:numPr>
        <w:spacing w:line="360" w:lineRule="auto"/>
        <w:rPr>
          <w:rFonts w:ascii="宋体" w:hAnsi="宋体"/>
          <w:bCs/>
          <w:color w:val="000000"/>
          <w:szCs w:val="30"/>
        </w:rPr>
      </w:pPr>
      <w:r>
        <w:rPr>
          <w:rFonts w:ascii="宋体" w:hAnsi="宋体" w:hint="eastAsia"/>
          <w:bCs/>
          <w:color w:val="000000"/>
          <w:szCs w:val="30"/>
        </w:rPr>
        <w:t>当</w:t>
      </w:r>
      <w:r w:rsidR="00DA2774">
        <w:rPr>
          <w:rFonts w:ascii="宋体" w:hAnsi="宋体" w:hint="eastAsia"/>
          <w:bCs/>
          <w:color w:val="000000"/>
          <w:szCs w:val="30"/>
        </w:rPr>
        <w:t>报文头中报文类型</w:t>
      </w:r>
      <w:r w:rsidR="00A511F6">
        <w:rPr>
          <w:rFonts w:ascii="宋体" w:hAnsi="宋体" w:hint="eastAsia"/>
          <w:bCs/>
          <w:color w:val="000000"/>
          <w:szCs w:val="30"/>
        </w:rPr>
        <w:t>为“</w:t>
      </w:r>
      <w:r w:rsidR="00396342">
        <w:rPr>
          <w:rFonts w:ascii="宋体" w:hAnsi="宋体" w:hint="eastAsia"/>
          <w:bCs/>
          <w:color w:val="000000"/>
          <w:szCs w:val="30"/>
        </w:rPr>
        <w:t>8</w:t>
      </w:r>
      <w:r w:rsidR="00DA2774">
        <w:rPr>
          <w:rFonts w:ascii="宋体" w:hAnsi="宋体" w:hint="eastAsia"/>
          <w:bCs/>
          <w:color w:val="000000"/>
          <w:szCs w:val="30"/>
        </w:rPr>
        <w:t>1</w:t>
      </w:r>
      <w:r w:rsidR="00A511F6">
        <w:rPr>
          <w:rFonts w:ascii="宋体" w:hAnsi="宋体" w:hint="eastAsia"/>
          <w:bCs/>
          <w:color w:val="000000"/>
          <w:szCs w:val="30"/>
        </w:rPr>
        <w:t>”时，</w:t>
      </w:r>
      <w:r w:rsidR="00DA2774">
        <w:rPr>
          <w:rFonts w:ascii="宋体" w:hAnsi="宋体" w:hint="eastAsia"/>
          <w:bCs/>
          <w:color w:val="000000"/>
          <w:szCs w:val="30"/>
        </w:rPr>
        <w:t>报文体中</w:t>
      </w:r>
      <w:r w:rsidR="00A511F6">
        <w:rPr>
          <w:rFonts w:ascii="宋体" w:hAnsi="宋体" w:hint="eastAsia"/>
          <w:bCs/>
          <w:color w:val="000000"/>
          <w:szCs w:val="30"/>
        </w:rPr>
        <w:t>只能包含正常信息记录；</w:t>
      </w:r>
      <w:r w:rsidR="00DA2774">
        <w:rPr>
          <w:rFonts w:ascii="宋体" w:hAnsi="宋体" w:hint="eastAsia"/>
          <w:bCs/>
          <w:color w:val="000000"/>
          <w:szCs w:val="30"/>
        </w:rPr>
        <w:t>当报文头中报文类型为“</w:t>
      </w:r>
      <w:r w:rsidR="00396342">
        <w:rPr>
          <w:rFonts w:ascii="宋体" w:hAnsi="宋体" w:hint="eastAsia"/>
          <w:bCs/>
          <w:color w:val="000000"/>
          <w:szCs w:val="30"/>
        </w:rPr>
        <w:t>8</w:t>
      </w:r>
      <w:r w:rsidR="00DA2774">
        <w:rPr>
          <w:rFonts w:ascii="宋体" w:hAnsi="宋体" w:hint="eastAsia"/>
          <w:bCs/>
          <w:color w:val="000000"/>
          <w:szCs w:val="30"/>
        </w:rPr>
        <w:t>2”时，报文体中只能包含</w:t>
      </w:r>
      <w:r w:rsidR="004359DC">
        <w:rPr>
          <w:rFonts w:ascii="宋体" w:hAnsi="宋体" w:hint="eastAsia"/>
          <w:bCs/>
          <w:color w:val="000000"/>
          <w:szCs w:val="30"/>
        </w:rPr>
        <w:t>标识变更</w:t>
      </w:r>
      <w:r w:rsidR="00DA2774">
        <w:rPr>
          <w:rFonts w:ascii="宋体" w:hAnsi="宋体" w:hint="eastAsia"/>
          <w:bCs/>
          <w:color w:val="000000"/>
          <w:szCs w:val="30"/>
        </w:rPr>
        <w:t>信息记录；</w:t>
      </w:r>
      <w:r w:rsidR="00DA2774">
        <w:rPr>
          <w:rFonts w:ascii="宋体" w:hAnsi="宋体" w:hint="eastAsia"/>
          <w:bCs/>
          <w:color w:val="000000"/>
          <w:szCs w:val="30"/>
        </w:rPr>
        <w:lastRenderedPageBreak/>
        <w:t>当报文头中报文类型为“</w:t>
      </w:r>
      <w:r w:rsidR="00396342">
        <w:rPr>
          <w:rFonts w:ascii="宋体" w:hAnsi="宋体" w:hint="eastAsia"/>
          <w:bCs/>
          <w:color w:val="000000"/>
          <w:szCs w:val="30"/>
        </w:rPr>
        <w:t>8</w:t>
      </w:r>
      <w:r w:rsidR="00DA2774">
        <w:rPr>
          <w:rFonts w:ascii="宋体" w:hAnsi="宋体" w:hint="eastAsia"/>
          <w:bCs/>
          <w:color w:val="000000"/>
          <w:szCs w:val="30"/>
        </w:rPr>
        <w:t>3”时，报文体中只能包含</w:t>
      </w:r>
      <w:r w:rsidR="004359DC">
        <w:rPr>
          <w:rFonts w:ascii="宋体" w:hAnsi="宋体" w:hint="eastAsia"/>
          <w:bCs/>
          <w:color w:val="000000"/>
          <w:szCs w:val="30"/>
        </w:rPr>
        <w:t>删除</w:t>
      </w:r>
      <w:r w:rsidR="00DA2774">
        <w:rPr>
          <w:rFonts w:ascii="宋体" w:hAnsi="宋体" w:hint="eastAsia"/>
          <w:bCs/>
          <w:color w:val="000000"/>
          <w:szCs w:val="30"/>
        </w:rPr>
        <w:t>信息记录</w:t>
      </w:r>
      <w:r w:rsidR="00A511F6">
        <w:rPr>
          <w:rFonts w:ascii="宋体" w:hAnsi="宋体" w:hint="eastAsia"/>
          <w:bCs/>
          <w:color w:val="000000"/>
          <w:szCs w:val="30"/>
        </w:rPr>
        <w:t>。</w:t>
      </w:r>
      <w:r w:rsidR="00080E7E">
        <w:rPr>
          <w:rFonts w:ascii="宋体" w:hAnsi="宋体" w:hint="eastAsia"/>
          <w:bCs/>
          <w:color w:val="000000"/>
          <w:szCs w:val="30"/>
        </w:rPr>
        <w:t>（错误代码2001）</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信息记录与信息记录之间用一个回车换行符（“﹨r﹨n”或“﹨n”）分隔。（错误代码2002）</w:t>
      </w:r>
    </w:p>
    <w:p w:rsidR="00327101" w:rsidRDefault="00327101" w:rsidP="00BB6CFE">
      <w:pPr>
        <w:numPr>
          <w:ilvl w:val="0"/>
          <w:numId w:val="8"/>
        </w:numPr>
        <w:spacing w:line="360" w:lineRule="auto"/>
        <w:rPr>
          <w:rFonts w:ascii="宋体" w:hAnsi="宋体"/>
          <w:bCs/>
          <w:color w:val="000000"/>
          <w:szCs w:val="30"/>
        </w:rPr>
      </w:pPr>
      <w:r>
        <w:rPr>
          <w:rFonts w:ascii="宋体" w:hAnsi="宋体" w:hint="eastAsia"/>
          <w:bCs/>
          <w:color w:val="000000"/>
          <w:szCs w:val="30"/>
        </w:rPr>
        <w:t>一个报文包含且只包含一个报文头</w:t>
      </w:r>
      <w:r w:rsidR="004B775E">
        <w:rPr>
          <w:rFonts w:ascii="宋体" w:hAnsi="宋体" w:hint="eastAsia"/>
          <w:bCs/>
          <w:color w:val="000000"/>
          <w:szCs w:val="30"/>
        </w:rPr>
        <w:t>、报文尾</w:t>
      </w:r>
      <w:r>
        <w:rPr>
          <w:rFonts w:ascii="宋体" w:hAnsi="宋体" w:hint="eastAsia"/>
          <w:bCs/>
          <w:color w:val="000000"/>
          <w:szCs w:val="30"/>
        </w:rPr>
        <w:t>。（错误代码2004）</w:t>
      </w:r>
    </w:p>
    <w:p w:rsidR="00327101" w:rsidRDefault="004B775E"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报文头与报文体之间、报文体与报文尾之间各用</w:t>
      </w:r>
      <w:r w:rsidR="004359DC">
        <w:rPr>
          <w:rFonts w:ascii="宋体" w:hAnsi="宋体" w:hint="eastAsia"/>
          <w:bCs/>
          <w:color w:val="000000"/>
          <w:szCs w:val="30"/>
        </w:rPr>
        <w:t>一个回车换行符</w:t>
      </w:r>
      <w:r w:rsidR="00327101">
        <w:rPr>
          <w:rFonts w:ascii="宋体" w:hAnsi="宋体" w:hint="eastAsia"/>
          <w:bCs/>
          <w:color w:val="000000"/>
          <w:szCs w:val="30"/>
        </w:rPr>
        <w:t>（“﹨r﹨n”或“﹨n”）分隔。（错误代码2008）</w:t>
      </w:r>
    </w:p>
    <w:p w:rsidR="00327101" w:rsidRDefault="00080E7E"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 xml:space="preserve"> </w:t>
      </w:r>
      <w:r w:rsidR="00327101">
        <w:rPr>
          <w:rFonts w:ascii="宋体" w:hAnsi="宋体" w:hint="eastAsia"/>
          <w:bCs/>
          <w:color w:val="000000"/>
          <w:szCs w:val="30"/>
        </w:rPr>
        <w:t>“报文格式版本号”不为空，</w:t>
      </w:r>
      <w:r w:rsidR="003967BD">
        <w:rPr>
          <w:rFonts w:ascii="宋体" w:hAnsi="宋体" w:hint="eastAsia"/>
          <w:bCs/>
          <w:color w:val="000000"/>
          <w:szCs w:val="30"/>
        </w:rPr>
        <w:t>与接口规范版本号对应，格式为“N.N”</w:t>
      </w:r>
      <w:r w:rsidR="00327101">
        <w:rPr>
          <w:rFonts w:ascii="宋体" w:hAnsi="宋体" w:hint="eastAsia"/>
          <w:bCs/>
          <w:color w:val="000000"/>
          <w:szCs w:val="30"/>
        </w:rPr>
        <w:t>。（错误代码2012）</w:t>
      </w:r>
    </w:p>
    <w:p w:rsidR="00327101" w:rsidRDefault="00327101" w:rsidP="00BB6CFE">
      <w:pPr>
        <w:numPr>
          <w:ilvl w:val="0"/>
          <w:numId w:val="8"/>
        </w:numPr>
        <w:spacing w:line="360" w:lineRule="auto"/>
        <w:rPr>
          <w:rFonts w:ascii="宋体" w:hAnsi="宋体"/>
          <w:bCs/>
          <w:color w:val="000000"/>
          <w:szCs w:val="30"/>
        </w:rPr>
      </w:pPr>
      <w:r>
        <w:rPr>
          <w:rFonts w:ascii="宋体" w:hAnsi="宋体" w:hint="eastAsia"/>
          <w:bCs/>
          <w:color w:val="000000"/>
          <w:szCs w:val="30"/>
        </w:rPr>
        <w:t>20</w:t>
      </w:r>
      <w:r w:rsidR="00437B19">
        <w:rPr>
          <w:rFonts w:ascii="宋体" w:hAnsi="宋体" w:hint="eastAsia"/>
          <w:bCs/>
          <w:color w:val="000000"/>
          <w:szCs w:val="30"/>
        </w:rPr>
        <w:t>10</w:t>
      </w:r>
      <w:r>
        <w:rPr>
          <w:rFonts w:ascii="宋体" w:hAnsi="宋体" w:hint="eastAsia"/>
          <w:bCs/>
          <w:color w:val="000000"/>
          <w:szCs w:val="30"/>
        </w:rPr>
        <w:t>0101≤“报文生成时间”≤文件名中的“数据生成日期”。（错误代码2014）</w:t>
      </w:r>
    </w:p>
    <w:p w:rsidR="00327101" w:rsidRDefault="00327101" w:rsidP="00BB6CFE">
      <w:pPr>
        <w:numPr>
          <w:ilvl w:val="0"/>
          <w:numId w:val="8"/>
        </w:numPr>
        <w:spacing w:line="360" w:lineRule="auto"/>
        <w:rPr>
          <w:rFonts w:ascii="宋体" w:hAnsi="宋体"/>
          <w:bCs/>
          <w:color w:val="000000"/>
          <w:szCs w:val="30"/>
        </w:rPr>
      </w:pPr>
      <w:r>
        <w:rPr>
          <w:rFonts w:ascii="宋体" w:hAnsi="宋体" w:hint="eastAsia"/>
          <w:bCs/>
          <w:color w:val="000000"/>
          <w:szCs w:val="30"/>
        </w:rPr>
        <w:t>“报文生成时间”为有效时间，格式为“YYYYMMDDHHMMSS”。（错误代码2016）</w:t>
      </w:r>
    </w:p>
    <w:p w:rsidR="00E158E3" w:rsidRDefault="00FD42EB" w:rsidP="00BB6CFE">
      <w:pPr>
        <w:pStyle w:val="2"/>
        <w:spacing w:line="360" w:lineRule="auto"/>
        <w:rPr>
          <w:rFonts w:ascii="宋体" w:eastAsia="宋体" w:hAnsi="宋体"/>
          <w:color w:val="000000"/>
        </w:rPr>
      </w:pPr>
      <w:bookmarkStart w:id="121" w:name="_Toc334002673"/>
      <w:bookmarkStart w:id="122" w:name="_Toc279580922"/>
      <w:bookmarkStart w:id="123" w:name="_Toc290909051"/>
      <w:bookmarkStart w:id="124" w:name="_Toc290909087"/>
      <w:r>
        <w:rPr>
          <w:rFonts w:ascii="宋体" w:eastAsia="宋体" w:hAnsi="宋体" w:hint="eastAsia"/>
          <w:color w:val="000000"/>
        </w:rPr>
        <w:t>3</w:t>
      </w:r>
      <w:r w:rsidR="00E158E3">
        <w:rPr>
          <w:rFonts w:ascii="宋体" w:eastAsia="宋体" w:hAnsi="宋体" w:hint="eastAsia"/>
          <w:color w:val="000000"/>
        </w:rPr>
        <w:t>信息记录级校验</w:t>
      </w:r>
      <w:bookmarkEnd w:id="121"/>
    </w:p>
    <w:p w:rsidR="009F1990" w:rsidRPr="009F1990" w:rsidRDefault="009F1990" w:rsidP="003967BD">
      <w:pPr>
        <w:numPr>
          <w:ilvl w:val="0"/>
          <w:numId w:val="8"/>
        </w:numPr>
        <w:spacing w:line="360" w:lineRule="auto"/>
        <w:ind w:left="704"/>
        <w:rPr>
          <w:rFonts w:ascii="宋体" w:hAnsi="宋体"/>
          <w:bCs/>
          <w:color w:val="000000"/>
          <w:szCs w:val="30"/>
        </w:rPr>
      </w:pPr>
      <w:r w:rsidRPr="009F1990">
        <w:rPr>
          <w:rFonts w:ascii="宋体" w:hAnsi="宋体" w:hint="eastAsia"/>
          <w:bCs/>
          <w:color w:val="000000"/>
          <w:szCs w:val="21"/>
        </w:rPr>
        <w:t>对于同一笔保险合同，在一天内发生的多次业务变更，必须将所有变化合并成一条信息记录上报。（错误代码3014）</w:t>
      </w:r>
    </w:p>
    <w:p w:rsidR="009F1990" w:rsidRDefault="0093488E" w:rsidP="009F1990">
      <w:pPr>
        <w:numPr>
          <w:ilvl w:val="0"/>
          <w:numId w:val="8"/>
        </w:numPr>
        <w:spacing w:line="360" w:lineRule="auto"/>
        <w:rPr>
          <w:rFonts w:ascii="宋体" w:hAnsi="宋体"/>
          <w:bCs/>
          <w:color w:val="000000"/>
          <w:szCs w:val="30"/>
        </w:rPr>
      </w:pPr>
      <w:r>
        <w:rPr>
          <w:rFonts w:hint="eastAsia"/>
        </w:rPr>
        <w:t>正常报送记录中</w:t>
      </w:r>
      <w:r w:rsidR="00E158E3" w:rsidRPr="009F1990">
        <w:rPr>
          <w:rFonts w:ascii="宋体" w:hAnsi="宋体" w:hint="eastAsia"/>
          <w:bCs/>
          <w:color w:val="000000"/>
          <w:szCs w:val="30"/>
        </w:rPr>
        <w:t>有且只有一个基础段。（错误代码30</w:t>
      </w:r>
      <w:r w:rsidR="009F1990" w:rsidRPr="009F1990">
        <w:rPr>
          <w:rFonts w:ascii="宋体" w:hAnsi="宋体" w:hint="eastAsia"/>
          <w:bCs/>
          <w:color w:val="000000"/>
          <w:szCs w:val="30"/>
        </w:rPr>
        <w:t>67</w:t>
      </w:r>
      <w:r w:rsidR="00E158E3" w:rsidRPr="009F1990">
        <w:rPr>
          <w:rFonts w:ascii="宋体" w:hAnsi="宋体" w:hint="eastAsia"/>
          <w:bCs/>
          <w:color w:val="000000"/>
          <w:szCs w:val="30"/>
        </w:rPr>
        <w:t>）</w:t>
      </w:r>
    </w:p>
    <w:p w:rsidR="009F1990" w:rsidRPr="009F1990" w:rsidRDefault="009F1990" w:rsidP="009F1990">
      <w:pPr>
        <w:numPr>
          <w:ilvl w:val="0"/>
          <w:numId w:val="8"/>
        </w:numPr>
        <w:spacing w:line="360" w:lineRule="auto"/>
        <w:rPr>
          <w:rFonts w:ascii="宋体" w:hAnsi="宋体"/>
          <w:bCs/>
          <w:color w:val="000000"/>
          <w:szCs w:val="30"/>
        </w:rPr>
      </w:pPr>
      <w:r>
        <w:rPr>
          <w:rFonts w:hint="eastAsia"/>
        </w:rPr>
        <w:t>正常报送记录中</w:t>
      </w:r>
      <w:r w:rsidRPr="009F1990">
        <w:rPr>
          <w:rFonts w:ascii="宋体" w:hAnsi="宋体" w:hint="eastAsia"/>
          <w:bCs/>
          <w:color w:val="000000"/>
          <w:szCs w:val="30"/>
        </w:rPr>
        <w:t>最多只能有一个保险合同信息段。（错误代码3068）</w:t>
      </w:r>
    </w:p>
    <w:p w:rsidR="009F1990" w:rsidRDefault="009F1990" w:rsidP="009F1990">
      <w:pPr>
        <w:numPr>
          <w:ilvl w:val="0"/>
          <w:numId w:val="8"/>
        </w:numPr>
        <w:spacing w:line="360" w:lineRule="auto"/>
        <w:rPr>
          <w:rFonts w:ascii="宋体" w:hAnsi="宋体"/>
          <w:bCs/>
          <w:color w:val="000000"/>
          <w:szCs w:val="30"/>
        </w:rPr>
      </w:pPr>
      <w:r>
        <w:rPr>
          <w:rFonts w:hint="eastAsia"/>
        </w:rPr>
        <w:t>正常报送记录中</w:t>
      </w:r>
      <w:r w:rsidRPr="009F1990">
        <w:rPr>
          <w:rFonts w:ascii="宋体" w:hAnsi="宋体" w:hint="eastAsia"/>
          <w:bCs/>
          <w:color w:val="000000"/>
          <w:szCs w:val="30"/>
        </w:rPr>
        <w:t>最多只能有一个实际代偿责任信息段。（错误代码3069）</w:t>
      </w:r>
    </w:p>
    <w:p w:rsidR="009F1990" w:rsidRDefault="009F1990" w:rsidP="003967BD">
      <w:pPr>
        <w:numPr>
          <w:ilvl w:val="0"/>
          <w:numId w:val="8"/>
        </w:numPr>
        <w:spacing w:line="360" w:lineRule="auto"/>
        <w:ind w:left="704"/>
        <w:rPr>
          <w:rFonts w:ascii="宋体" w:hAnsi="宋体"/>
          <w:bCs/>
          <w:color w:val="000000"/>
          <w:szCs w:val="30"/>
        </w:rPr>
      </w:pPr>
      <w:r>
        <w:rPr>
          <w:rFonts w:hint="eastAsia"/>
        </w:rPr>
        <w:t>正常报送记录中</w:t>
      </w:r>
      <w:r w:rsidRPr="009F1990">
        <w:rPr>
          <w:rFonts w:ascii="宋体" w:hAnsi="宋体" w:hint="eastAsia"/>
          <w:bCs/>
          <w:color w:val="000000"/>
          <w:szCs w:val="30"/>
        </w:rPr>
        <w:t>最多只能有一个代偿概括信息段。（错误代码3070）</w:t>
      </w:r>
    </w:p>
    <w:p w:rsidR="009F1990" w:rsidRPr="009F1990" w:rsidRDefault="009F1990" w:rsidP="003967BD">
      <w:pPr>
        <w:numPr>
          <w:ilvl w:val="0"/>
          <w:numId w:val="8"/>
        </w:numPr>
        <w:spacing w:line="360" w:lineRule="auto"/>
        <w:ind w:left="704"/>
        <w:rPr>
          <w:rFonts w:ascii="宋体" w:hAnsi="宋体"/>
          <w:bCs/>
          <w:color w:val="000000"/>
          <w:szCs w:val="30"/>
        </w:rPr>
      </w:pPr>
      <w:r>
        <w:rPr>
          <w:rFonts w:hint="eastAsia"/>
        </w:rPr>
        <w:t>正常报送记录中</w:t>
      </w:r>
      <w:r w:rsidRPr="009F1990">
        <w:rPr>
          <w:rFonts w:ascii="宋体" w:hAnsi="宋体" w:hint="eastAsia"/>
          <w:bCs/>
          <w:color w:val="000000"/>
          <w:szCs w:val="30"/>
        </w:rPr>
        <w:t>最多只能有一个保费缴纳概括信息段。（错误代码3071）</w:t>
      </w:r>
    </w:p>
    <w:p w:rsidR="003967BD" w:rsidRPr="003967BD" w:rsidRDefault="0093488E" w:rsidP="003967BD">
      <w:pPr>
        <w:numPr>
          <w:ilvl w:val="0"/>
          <w:numId w:val="8"/>
        </w:numPr>
        <w:spacing w:line="360" w:lineRule="auto"/>
        <w:ind w:left="704"/>
        <w:rPr>
          <w:rFonts w:ascii="宋体" w:hAnsi="宋体"/>
          <w:bCs/>
          <w:color w:val="000000"/>
          <w:szCs w:val="30"/>
        </w:rPr>
      </w:pPr>
      <w:r w:rsidRPr="003967BD">
        <w:rPr>
          <w:rFonts w:ascii="宋体" w:hAnsi="宋体" w:hint="eastAsia"/>
          <w:bCs/>
          <w:color w:val="000000"/>
          <w:szCs w:val="30"/>
        </w:rPr>
        <w:t>正常报送记录中有代偿明细信息段时，必须有代偿概况信息段。（错误代码307</w:t>
      </w:r>
      <w:r w:rsidR="0097050E" w:rsidRPr="003967BD">
        <w:rPr>
          <w:rFonts w:ascii="宋体" w:hAnsi="宋体" w:hint="eastAsia"/>
          <w:bCs/>
          <w:color w:val="000000"/>
          <w:szCs w:val="30"/>
        </w:rPr>
        <w:t>3</w:t>
      </w:r>
      <w:r w:rsidRPr="003967BD">
        <w:rPr>
          <w:rFonts w:ascii="宋体" w:hAnsi="宋体" w:hint="eastAsia"/>
          <w:bCs/>
          <w:color w:val="000000"/>
          <w:szCs w:val="30"/>
        </w:rPr>
        <w:t>）</w:t>
      </w:r>
    </w:p>
    <w:p w:rsidR="003967BD" w:rsidRPr="003967BD" w:rsidRDefault="006E0665" w:rsidP="003967BD">
      <w:pPr>
        <w:numPr>
          <w:ilvl w:val="0"/>
          <w:numId w:val="8"/>
        </w:numPr>
        <w:spacing w:line="360" w:lineRule="auto"/>
        <w:ind w:left="704"/>
        <w:rPr>
          <w:rFonts w:ascii="宋体" w:hAnsi="宋体"/>
          <w:bCs/>
          <w:color w:val="000000"/>
          <w:szCs w:val="30"/>
        </w:rPr>
      </w:pPr>
      <w:r w:rsidRPr="003967BD">
        <w:rPr>
          <w:rFonts w:ascii="宋体" w:hAnsi="宋体" w:hint="eastAsia"/>
          <w:bCs/>
          <w:color w:val="000000"/>
          <w:szCs w:val="30"/>
        </w:rPr>
        <w:lastRenderedPageBreak/>
        <w:t>正常报送记录中有追偿明细信息段时，必须有代偿概况信息段。（错误代码307</w:t>
      </w:r>
      <w:r w:rsidR="0097050E" w:rsidRPr="003967BD">
        <w:rPr>
          <w:rFonts w:ascii="宋体" w:hAnsi="宋体" w:hint="eastAsia"/>
          <w:bCs/>
          <w:color w:val="000000"/>
          <w:szCs w:val="30"/>
        </w:rPr>
        <w:t>7</w:t>
      </w:r>
      <w:r w:rsidRPr="003967BD">
        <w:rPr>
          <w:rFonts w:ascii="宋体" w:hAnsi="宋体" w:hint="eastAsia"/>
          <w:bCs/>
          <w:color w:val="000000"/>
          <w:szCs w:val="30"/>
        </w:rPr>
        <w:t>）</w:t>
      </w:r>
    </w:p>
    <w:p w:rsidR="003967BD" w:rsidRPr="003967BD" w:rsidRDefault="006E0665" w:rsidP="003967BD">
      <w:pPr>
        <w:numPr>
          <w:ilvl w:val="0"/>
          <w:numId w:val="8"/>
        </w:numPr>
        <w:spacing w:line="360" w:lineRule="auto"/>
        <w:ind w:left="704"/>
        <w:rPr>
          <w:rFonts w:ascii="宋体" w:hAnsi="宋体"/>
          <w:bCs/>
          <w:color w:val="000000"/>
          <w:szCs w:val="30"/>
        </w:rPr>
      </w:pPr>
      <w:r w:rsidRPr="003967BD">
        <w:rPr>
          <w:rFonts w:ascii="宋体" w:hAnsi="宋体" w:hint="eastAsia"/>
          <w:bCs/>
          <w:color w:val="000000"/>
          <w:szCs w:val="30"/>
        </w:rPr>
        <w:t>正常报送记录中有保费缴纳明细信息段时，必须有保费缴纳概况信息段。（错误代码307</w:t>
      </w:r>
      <w:r w:rsidR="0097050E" w:rsidRPr="003967BD">
        <w:rPr>
          <w:rFonts w:ascii="宋体" w:hAnsi="宋体" w:hint="eastAsia"/>
          <w:bCs/>
          <w:color w:val="000000"/>
          <w:szCs w:val="30"/>
        </w:rPr>
        <w:t>9</w:t>
      </w:r>
      <w:r w:rsidRPr="003967BD">
        <w:rPr>
          <w:rFonts w:ascii="宋体" w:hAnsi="宋体" w:hint="eastAsia"/>
          <w:bCs/>
          <w:color w:val="000000"/>
          <w:szCs w:val="30"/>
        </w:rPr>
        <w:t>）</w:t>
      </w:r>
    </w:p>
    <w:p w:rsidR="003967BD" w:rsidRDefault="009F1990" w:rsidP="003967BD">
      <w:pPr>
        <w:numPr>
          <w:ilvl w:val="0"/>
          <w:numId w:val="8"/>
        </w:numPr>
        <w:tabs>
          <w:tab w:val="clear" w:pos="840"/>
          <w:tab w:val="num" w:pos="704"/>
        </w:tabs>
        <w:spacing w:line="360" w:lineRule="auto"/>
        <w:ind w:left="704"/>
        <w:rPr>
          <w:rFonts w:ascii="宋体" w:hAnsi="宋体"/>
          <w:bCs/>
          <w:color w:val="000000"/>
          <w:szCs w:val="30"/>
        </w:rPr>
      </w:pPr>
      <w:r>
        <w:rPr>
          <w:rFonts w:ascii="宋体" w:hAnsi="宋体" w:hint="eastAsia"/>
          <w:bCs/>
          <w:color w:val="000000"/>
          <w:szCs w:val="30"/>
        </w:rPr>
        <w:t>对于一条正常报送记录，如果其中的任何一个段出现错误，其他段均不入库。</w:t>
      </w:r>
      <w:r w:rsidR="003967BD" w:rsidRPr="006E0665">
        <w:rPr>
          <w:rFonts w:ascii="宋体" w:hAnsi="宋体" w:hint="eastAsia"/>
          <w:bCs/>
          <w:color w:val="000000"/>
          <w:szCs w:val="30"/>
        </w:rPr>
        <w:t>（错误代码30</w:t>
      </w:r>
      <w:r w:rsidR="003967BD">
        <w:rPr>
          <w:rFonts w:ascii="宋体" w:hAnsi="宋体" w:hint="eastAsia"/>
          <w:bCs/>
          <w:color w:val="000000"/>
          <w:szCs w:val="30"/>
        </w:rPr>
        <w:t>80</w:t>
      </w:r>
      <w:r w:rsidR="003967BD" w:rsidRPr="006E0665">
        <w:rPr>
          <w:rFonts w:ascii="宋体" w:hAnsi="宋体" w:hint="eastAsia"/>
          <w:bCs/>
          <w:color w:val="000000"/>
          <w:szCs w:val="30"/>
        </w:rPr>
        <w:t>）</w:t>
      </w:r>
    </w:p>
    <w:p w:rsidR="00327101" w:rsidRPr="00694ACD" w:rsidRDefault="00FD42EB" w:rsidP="00BB6CFE">
      <w:pPr>
        <w:pStyle w:val="2"/>
        <w:spacing w:line="360" w:lineRule="auto"/>
        <w:rPr>
          <w:rFonts w:ascii="宋体" w:eastAsia="宋体" w:hAnsi="宋体"/>
          <w:color w:val="000000"/>
        </w:rPr>
      </w:pPr>
      <w:bookmarkStart w:id="125" w:name="_Toc334002674"/>
      <w:r>
        <w:rPr>
          <w:rFonts w:ascii="宋体" w:eastAsia="宋体" w:hAnsi="宋体" w:hint="eastAsia"/>
          <w:color w:val="000000"/>
        </w:rPr>
        <w:t>4</w:t>
      </w:r>
      <w:r w:rsidR="00E158E3" w:rsidRPr="00694ACD">
        <w:rPr>
          <w:rFonts w:ascii="宋体" w:eastAsia="宋体" w:hAnsi="宋体" w:hint="eastAsia"/>
          <w:color w:val="000000"/>
        </w:rPr>
        <w:t xml:space="preserve"> 数据项级校验</w:t>
      </w:r>
      <w:bookmarkEnd w:id="122"/>
      <w:bookmarkEnd w:id="123"/>
      <w:bookmarkEnd w:id="124"/>
      <w:bookmarkEnd w:id="125"/>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所有数据项的数据类型必须符合《企业征信系统接口规范》中的规定。（错误代码4002）</w:t>
      </w:r>
    </w:p>
    <w:p w:rsidR="00327101" w:rsidRDefault="00327101" w:rsidP="00BB6CFE">
      <w:pPr>
        <w:tabs>
          <w:tab w:val="num" w:pos="1260"/>
        </w:tabs>
        <w:spacing w:before="50" w:after="50" w:line="360" w:lineRule="auto"/>
        <w:ind w:left="420"/>
        <w:rPr>
          <w:rFonts w:ascii="宋体" w:hAnsi="宋体"/>
          <w:bCs/>
          <w:color w:val="000000"/>
          <w:szCs w:val="30"/>
        </w:rPr>
      </w:pPr>
      <w:r>
        <w:rPr>
          <w:rFonts w:ascii="宋体" w:hAnsi="宋体" w:hint="eastAsia"/>
          <w:b/>
          <w:color w:val="000000"/>
          <w:szCs w:val="30"/>
        </w:rPr>
        <w:t>校验规则的解析：</w:t>
      </w:r>
      <w:r>
        <w:rPr>
          <w:rFonts w:ascii="宋体" w:hAnsi="宋体" w:hint="eastAsia"/>
          <w:bCs/>
          <w:color w:val="000000"/>
          <w:szCs w:val="30"/>
        </w:rPr>
        <w:t>必须符合《企业征信系统接口规范》中的规定三种类型即：N、AN、ANC。</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信息记录中的“</w:t>
      </w:r>
      <w:r w:rsidR="003967BD">
        <w:rPr>
          <w:rFonts w:ascii="宋体" w:hAnsi="宋体" w:hint="eastAsia"/>
          <w:bCs/>
          <w:color w:val="000000"/>
          <w:szCs w:val="30"/>
        </w:rPr>
        <w:t>数据报告</w:t>
      </w:r>
      <w:r>
        <w:rPr>
          <w:rFonts w:ascii="宋体" w:hAnsi="宋体" w:hint="eastAsia"/>
          <w:bCs/>
          <w:color w:val="000000"/>
          <w:szCs w:val="30"/>
        </w:rPr>
        <w:t>日期”≤报文头中的“报文生成时间”，且为合法的日期。（错误代码4010）</w:t>
      </w:r>
    </w:p>
    <w:p w:rsidR="00327101" w:rsidRDefault="00327101" w:rsidP="00BB6CFE">
      <w:pPr>
        <w:tabs>
          <w:tab w:val="num" w:pos="1260"/>
        </w:tabs>
        <w:spacing w:before="50" w:after="50" w:line="360" w:lineRule="auto"/>
        <w:ind w:left="420"/>
        <w:rPr>
          <w:rFonts w:ascii="宋体" w:hAnsi="宋体"/>
          <w:bCs/>
          <w:color w:val="000000"/>
          <w:szCs w:val="30"/>
        </w:rPr>
      </w:pPr>
      <w:r>
        <w:rPr>
          <w:rFonts w:ascii="宋体" w:hAnsi="宋体" w:hint="eastAsia"/>
          <w:b/>
          <w:color w:val="000000"/>
          <w:szCs w:val="30"/>
        </w:rPr>
        <w:t>校验规则的解析：</w:t>
      </w:r>
      <w:r>
        <w:rPr>
          <w:rFonts w:ascii="宋体" w:hAnsi="宋体" w:hint="eastAsia"/>
          <w:bCs/>
          <w:color w:val="000000"/>
          <w:szCs w:val="30"/>
        </w:rPr>
        <w:t>由于先发生业务信息后产生报文，所以信息记录中表示该笔业务信息发生的时间或该笔业务信息记录录入系统的时间的“业务发生时间”一定要小于或等于系统将上述业务记录生成报文的时间，即报文头中的“报文生成时间”。</w:t>
      </w:r>
    </w:p>
    <w:p w:rsidR="00327101"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信息记录中所有的</w:t>
      </w:r>
      <w:r w:rsidR="00F47523">
        <w:rPr>
          <w:rFonts w:ascii="宋体" w:hAnsi="宋体" w:hint="eastAsia"/>
          <w:bCs/>
          <w:color w:val="000000"/>
          <w:szCs w:val="30"/>
        </w:rPr>
        <w:t>金融</w:t>
      </w:r>
      <w:r w:rsidR="00896821">
        <w:rPr>
          <w:rFonts w:ascii="宋体" w:hAnsi="宋体" w:hint="eastAsia"/>
          <w:bCs/>
          <w:color w:val="000000"/>
          <w:szCs w:val="30"/>
        </w:rPr>
        <w:t>机构</w:t>
      </w:r>
      <w:r>
        <w:rPr>
          <w:rFonts w:ascii="宋体" w:hAnsi="宋体" w:hint="eastAsia"/>
          <w:bCs/>
          <w:color w:val="000000"/>
          <w:szCs w:val="30"/>
        </w:rPr>
        <w:t>代码都是系统中合法的</w:t>
      </w:r>
      <w:r w:rsidR="00F47523">
        <w:rPr>
          <w:rFonts w:ascii="宋体" w:hAnsi="宋体" w:hint="eastAsia"/>
          <w:bCs/>
          <w:color w:val="000000"/>
          <w:szCs w:val="30"/>
        </w:rPr>
        <w:t>金融</w:t>
      </w:r>
      <w:r w:rsidR="00896821">
        <w:rPr>
          <w:rFonts w:ascii="宋体" w:hAnsi="宋体" w:hint="eastAsia"/>
          <w:bCs/>
          <w:color w:val="000000"/>
          <w:szCs w:val="30"/>
        </w:rPr>
        <w:t>机构</w:t>
      </w:r>
      <w:r>
        <w:rPr>
          <w:rFonts w:ascii="宋体" w:hAnsi="宋体" w:hint="eastAsia"/>
          <w:bCs/>
          <w:color w:val="000000"/>
          <w:szCs w:val="30"/>
        </w:rPr>
        <w:t>代码，其校验位（最后1位）必须符合</w:t>
      </w:r>
      <w:r w:rsidR="00896821">
        <w:rPr>
          <w:rFonts w:ascii="宋体" w:hAnsi="宋体" w:hint="eastAsia"/>
          <w:bCs/>
          <w:color w:val="000000"/>
          <w:szCs w:val="30"/>
        </w:rPr>
        <w:t>数据</w:t>
      </w:r>
      <w:r w:rsidR="00FF69B4">
        <w:rPr>
          <w:rFonts w:ascii="宋体" w:hAnsi="宋体" w:hint="eastAsia"/>
          <w:bCs/>
          <w:color w:val="000000"/>
          <w:szCs w:val="30"/>
        </w:rPr>
        <w:t>报数机构</w:t>
      </w:r>
      <w:r>
        <w:rPr>
          <w:rFonts w:ascii="宋体" w:hAnsi="宋体" w:hint="eastAsia"/>
          <w:bCs/>
          <w:color w:val="000000"/>
          <w:szCs w:val="30"/>
        </w:rPr>
        <w:t>代码的校验算法。（错误代码4012）</w:t>
      </w:r>
    </w:p>
    <w:p w:rsidR="003967BD" w:rsidRDefault="00327101" w:rsidP="003967BD">
      <w:pPr>
        <w:numPr>
          <w:ilvl w:val="0"/>
          <w:numId w:val="8"/>
        </w:numPr>
        <w:tabs>
          <w:tab w:val="num" w:pos="2100"/>
        </w:tabs>
        <w:spacing w:before="50" w:after="50" w:line="360" w:lineRule="auto"/>
        <w:ind w:left="704"/>
        <w:rPr>
          <w:rFonts w:ascii="宋体" w:hAnsi="宋体"/>
          <w:bCs/>
          <w:color w:val="000000"/>
          <w:szCs w:val="30"/>
        </w:rPr>
      </w:pPr>
      <w:r w:rsidRPr="003967BD">
        <w:rPr>
          <w:rFonts w:ascii="宋体" w:hAnsi="宋体" w:hint="eastAsia"/>
          <w:bCs/>
          <w:color w:val="000000"/>
          <w:szCs w:val="30"/>
        </w:rPr>
        <w:t>日期类数据项必须是 “YYYYMMDD”格式的有效日期，当不为空时，年份大于1900。（错误代码4016）</w:t>
      </w:r>
    </w:p>
    <w:p w:rsidR="003967BD" w:rsidRPr="003967BD" w:rsidRDefault="003967BD" w:rsidP="003967BD">
      <w:pPr>
        <w:numPr>
          <w:ilvl w:val="0"/>
          <w:numId w:val="8"/>
        </w:numPr>
        <w:tabs>
          <w:tab w:val="num" w:pos="2100"/>
        </w:tabs>
        <w:spacing w:before="50" w:after="50" w:line="360" w:lineRule="auto"/>
        <w:ind w:left="704"/>
        <w:rPr>
          <w:rFonts w:ascii="宋体" w:hAnsi="宋体"/>
          <w:bCs/>
          <w:color w:val="000000"/>
          <w:szCs w:val="30"/>
        </w:rPr>
      </w:pPr>
      <w:r w:rsidRPr="003967BD">
        <w:rPr>
          <w:rFonts w:ascii="宋体" w:hAnsi="宋体" w:hint="eastAsia"/>
          <w:bCs/>
          <w:color w:val="000000"/>
          <w:szCs w:val="21"/>
        </w:rPr>
        <w:lastRenderedPageBreak/>
        <w:t>组织机构代码必须为10位的有效组织机构代码，前8位为有效数字和字符，第9位为“－”，第10位为校验位，算法符合GB11714－1997《全国组织机构代码编制规则》。</w:t>
      </w:r>
      <w:r w:rsidRPr="003967BD">
        <w:rPr>
          <w:rFonts w:ascii="宋体" w:hAnsi="宋体" w:cs="宋体" w:hint="eastAsia"/>
          <w:bCs/>
          <w:color w:val="000000"/>
          <w:szCs w:val="21"/>
        </w:rPr>
        <w:t>（错误代码</w:t>
      </w:r>
      <w:r w:rsidRPr="003967BD">
        <w:rPr>
          <w:rFonts w:ascii="宋体" w:hAnsi="宋体" w:hint="eastAsia"/>
          <w:bCs/>
          <w:color w:val="000000"/>
          <w:szCs w:val="21"/>
        </w:rPr>
        <w:t>4018）</w:t>
      </w:r>
    </w:p>
    <w:p w:rsidR="003967BD" w:rsidRPr="003967BD" w:rsidRDefault="003967BD" w:rsidP="00BB6CFE">
      <w:pPr>
        <w:numPr>
          <w:ilvl w:val="0"/>
          <w:numId w:val="8"/>
        </w:numPr>
        <w:tabs>
          <w:tab w:val="clear" w:pos="840"/>
          <w:tab w:val="num" w:pos="704"/>
          <w:tab w:val="num" w:pos="2100"/>
        </w:tabs>
        <w:spacing w:before="50" w:after="50" w:line="360" w:lineRule="auto"/>
        <w:rPr>
          <w:rFonts w:ascii="宋体" w:hAnsi="宋体"/>
          <w:bCs/>
          <w:color w:val="000000"/>
          <w:szCs w:val="30"/>
        </w:rPr>
      </w:pPr>
      <w:r w:rsidRPr="003967BD">
        <w:rPr>
          <w:rFonts w:ascii="宋体" w:hAnsi="宋体" w:hint="eastAsia"/>
          <w:bCs/>
          <w:color w:val="000000"/>
          <w:szCs w:val="21"/>
        </w:rPr>
        <w:t>机构信用代码必须为系统已配发的代码。</w:t>
      </w:r>
      <w:r w:rsidRPr="003967BD">
        <w:rPr>
          <w:rFonts w:ascii="宋体" w:hAnsi="宋体" w:cs="宋体" w:hint="eastAsia"/>
          <w:bCs/>
          <w:color w:val="000000"/>
          <w:szCs w:val="21"/>
        </w:rPr>
        <w:t>（错误代码</w:t>
      </w:r>
      <w:r w:rsidRPr="003967BD">
        <w:rPr>
          <w:rFonts w:ascii="宋体" w:hAnsi="宋体" w:hint="eastAsia"/>
          <w:bCs/>
          <w:color w:val="000000"/>
          <w:szCs w:val="21"/>
        </w:rPr>
        <w:t>4019）</w:t>
      </w:r>
    </w:p>
    <w:p w:rsidR="00327101" w:rsidRPr="003967BD" w:rsidRDefault="003967BD" w:rsidP="00BB6CFE">
      <w:pPr>
        <w:numPr>
          <w:ilvl w:val="0"/>
          <w:numId w:val="8"/>
        </w:numPr>
        <w:tabs>
          <w:tab w:val="clear" w:pos="840"/>
          <w:tab w:val="num" w:pos="704"/>
          <w:tab w:val="num" w:pos="2100"/>
        </w:tabs>
        <w:spacing w:before="50" w:after="50" w:line="360" w:lineRule="auto"/>
        <w:rPr>
          <w:rFonts w:ascii="宋体" w:hAnsi="宋体"/>
          <w:bCs/>
          <w:color w:val="000000"/>
          <w:szCs w:val="30"/>
        </w:rPr>
      </w:pPr>
      <w:r w:rsidRPr="006E0665">
        <w:rPr>
          <w:rFonts w:ascii="宋体" w:hAnsi="宋体" w:hint="eastAsia"/>
          <w:bCs/>
          <w:color w:val="000000"/>
          <w:szCs w:val="30"/>
        </w:rPr>
        <w:t>正常报送记录中</w:t>
      </w:r>
      <w:r>
        <w:rPr>
          <w:rFonts w:ascii="宋体" w:hAnsi="宋体" w:hint="eastAsia"/>
          <w:bCs/>
          <w:color w:val="000000"/>
          <w:szCs w:val="30"/>
        </w:rPr>
        <w:t>，</w:t>
      </w:r>
      <w:r w:rsidR="00327101" w:rsidRPr="003967BD">
        <w:rPr>
          <w:rFonts w:ascii="宋体" w:hAnsi="宋体" w:hint="eastAsia"/>
          <w:bCs/>
          <w:color w:val="000000"/>
          <w:szCs w:val="30"/>
        </w:rPr>
        <w:t>“信息记录长度”的数值必须与该信息记录的实际长度相符。（错误代码4020）</w:t>
      </w:r>
    </w:p>
    <w:p w:rsidR="00327101" w:rsidRPr="009F7780" w:rsidRDefault="00327101"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当数据项的状态为“M”时，数据项不能为空。（错误代码4026）</w:t>
      </w:r>
    </w:p>
    <w:p w:rsidR="00327101" w:rsidRDefault="00E371D6"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贷款卡编码必须是企业征信系统发放的、合法的编码。</w:t>
      </w:r>
      <w:r w:rsidR="00327101">
        <w:rPr>
          <w:rFonts w:ascii="宋体" w:hAnsi="宋体" w:hint="eastAsia"/>
          <w:bCs/>
          <w:color w:val="000000"/>
          <w:szCs w:val="30"/>
        </w:rPr>
        <w:t>（错误代码4034）</w:t>
      </w:r>
    </w:p>
    <w:p w:rsidR="00564CAC" w:rsidRDefault="00564CAC" w:rsidP="00BB6CFE">
      <w:pPr>
        <w:numPr>
          <w:ilvl w:val="0"/>
          <w:numId w:val="8"/>
        </w:numPr>
        <w:spacing w:before="50" w:after="50" w:line="360" w:lineRule="auto"/>
        <w:rPr>
          <w:rFonts w:ascii="宋体" w:hAnsi="宋体"/>
          <w:bCs/>
          <w:color w:val="000000"/>
          <w:szCs w:val="30"/>
        </w:rPr>
      </w:pPr>
      <w:r w:rsidRPr="00564CAC">
        <w:rPr>
          <w:rFonts w:ascii="宋体" w:hAnsi="宋体" w:hint="eastAsia"/>
          <w:bCs/>
          <w:color w:val="000000"/>
          <w:szCs w:val="30"/>
        </w:rPr>
        <w:t>当信息记录中包含标识变更段时，要求变更</w:t>
      </w:r>
      <w:r w:rsidR="005813FE">
        <w:rPr>
          <w:rFonts w:ascii="宋体" w:hAnsi="宋体" w:hint="eastAsia"/>
          <w:bCs/>
          <w:color w:val="000000"/>
          <w:szCs w:val="30"/>
        </w:rPr>
        <w:t>前的</w:t>
      </w:r>
      <w:r w:rsidR="00115281">
        <w:rPr>
          <w:rFonts w:ascii="宋体" w:hAnsi="宋体" w:hint="eastAsia"/>
          <w:bCs/>
          <w:color w:val="000000"/>
          <w:szCs w:val="30"/>
        </w:rPr>
        <w:t>标识在库中存在，变更后的标识</w:t>
      </w:r>
      <w:r w:rsidRPr="00564CAC">
        <w:rPr>
          <w:rFonts w:ascii="宋体" w:hAnsi="宋体" w:hint="eastAsia"/>
          <w:bCs/>
          <w:color w:val="000000"/>
          <w:szCs w:val="30"/>
        </w:rPr>
        <w:t>在库中不存在。（错误代码4046）</w:t>
      </w:r>
    </w:p>
    <w:p w:rsidR="003967BD" w:rsidRDefault="003967BD" w:rsidP="003967BD">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金额类数据项必须为大于、等于0的有效数字。（错误代码4056）</w:t>
      </w:r>
    </w:p>
    <w:p w:rsidR="009F1990" w:rsidRDefault="009F1990" w:rsidP="009F1990">
      <w:pPr>
        <w:numPr>
          <w:ilvl w:val="0"/>
          <w:numId w:val="8"/>
        </w:numPr>
        <w:spacing w:before="50" w:after="50" w:line="360" w:lineRule="auto"/>
        <w:rPr>
          <w:rFonts w:ascii="宋体" w:hAnsi="宋体"/>
          <w:bCs/>
          <w:color w:val="000000"/>
          <w:szCs w:val="30"/>
        </w:rPr>
      </w:pPr>
      <w:r>
        <w:rPr>
          <w:rFonts w:ascii="宋体" w:hAnsi="宋体" w:hint="eastAsia"/>
          <w:bCs/>
          <w:color w:val="000000"/>
          <w:szCs w:val="30"/>
        </w:rPr>
        <w:t>当“被保险人类型”为放贷机构时，被保险人</w:t>
      </w:r>
      <w:r w:rsidRPr="00CC505A">
        <w:rPr>
          <w:rFonts w:ascii="宋体" w:hAnsi="宋体" w:hint="eastAsia"/>
          <w:bCs/>
          <w:color w:val="000000"/>
          <w:szCs w:val="30"/>
        </w:rPr>
        <w:t>名称、</w:t>
      </w:r>
      <w:r>
        <w:rPr>
          <w:rFonts w:ascii="宋体" w:hAnsi="宋体" w:hint="eastAsia"/>
          <w:bCs/>
          <w:color w:val="000000"/>
          <w:szCs w:val="30"/>
        </w:rPr>
        <w:t>被保险人</w:t>
      </w:r>
      <w:r w:rsidRPr="00CC505A">
        <w:rPr>
          <w:rFonts w:ascii="宋体" w:hAnsi="宋体" w:hint="eastAsia"/>
          <w:bCs/>
          <w:color w:val="000000"/>
          <w:szCs w:val="30"/>
        </w:rPr>
        <w:t>证件类型、</w:t>
      </w:r>
      <w:r>
        <w:rPr>
          <w:rFonts w:ascii="宋体" w:hAnsi="宋体" w:hint="eastAsia"/>
          <w:bCs/>
          <w:color w:val="000000"/>
          <w:szCs w:val="30"/>
        </w:rPr>
        <w:t>被保险人</w:t>
      </w:r>
      <w:r w:rsidRPr="00CC505A">
        <w:rPr>
          <w:rFonts w:ascii="宋体" w:hAnsi="宋体" w:hint="eastAsia"/>
          <w:bCs/>
          <w:color w:val="000000"/>
          <w:szCs w:val="30"/>
        </w:rPr>
        <w:t>证件号码、主合同编号</w:t>
      </w:r>
      <w:r>
        <w:rPr>
          <w:rFonts w:ascii="宋体" w:hAnsi="宋体" w:hint="eastAsia"/>
          <w:bCs/>
          <w:color w:val="000000"/>
          <w:szCs w:val="30"/>
        </w:rPr>
        <w:t>数据项必填。</w:t>
      </w:r>
      <w:r w:rsidRPr="00564CAC">
        <w:rPr>
          <w:rFonts w:ascii="宋体" w:hAnsi="宋体" w:hint="eastAsia"/>
          <w:bCs/>
          <w:color w:val="000000"/>
          <w:szCs w:val="30"/>
        </w:rPr>
        <w:t>（错误代码4</w:t>
      </w:r>
      <w:r>
        <w:rPr>
          <w:rFonts w:ascii="宋体" w:hAnsi="宋体" w:hint="eastAsia"/>
          <w:bCs/>
          <w:color w:val="000000"/>
          <w:szCs w:val="30"/>
        </w:rPr>
        <w:t>400</w:t>
      </w:r>
      <w:r w:rsidRPr="00564CAC">
        <w:rPr>
          <w:rFonts w:ascii="宋体" w:hAnsi="宋体" w:hint="eastAsia"/>
          <w:bCs/>
          <w:color w:val="000000"/>
          <w:szCs w:val="30"/>
        </w:rPr>
        <w:t>）</w:t>
      </w:r>
    </w:p>
    <w:p w:rsidR="006D2767" w:rsidRDefault="006D2767" w:rsidP="00BB6CFE">
      <w:pPr>
        <w:numPr>
          <w:ilvl w:val="0"/>
          <w:numId w:val="8"/>
        </w:numPr>
        <w:tabs>
          <w:tab w:val="num" w:pos="2100"/>
        </w:tabs>
        <w:spacing w:before="50" w:after="50" w:line="360" w:lineRule="auto"/>
        <w:rPr>
          <w:rFonts w:ascii="宋体" w:hAnsi="宋体"/>
          <w:bCs/>
          <w:color w:val="000000"/>
          <w:szCs w:val="30"/>
        </w:rPr>
      </w:pPr>
      <w:r w:rsidRPr="006D2767">
        <w:rPr>
          <w:rFonts w:ascii="宋体" w:hAnsi="宋体" w:hint="eastAsia"/>
          <w:bCs/>
          <w:color w:val="000000"/>
          <w:szCs w:val="30"/>
        </w:rPr>
        <w:t>当“</w:t>
      </w:r>
      <w:r w:rsidR="00F178FC">
        <w:rPr>
          <w:rFonts w:ascii="宋体" w:hAnsi="宋体" w:hint="eastAsia"/>
          <w:bCs/>
          <w:color w:val="000000"/>
          <w:szCs w:val="30"/>
        </w:rPr>
        <w:t>保险</w:t>
      </w:r>
      <w:r w:rsidRPr="006D2767">
        <w:rPr>
          <w:rFonts w:ascii="宋体" w:hAnsi="宋体" w:hint="eastAsia"/>
          <w:bCs/>
          <w:color w:val="000000"/>
          <w:szCs w:val="30"/>
        </w:rPr>
        <w:t>有效状态”为“无效”时，</w:t>
      </w:r>
      <w:r>
        <w:rPr>
          <w:rFonts w:ascii="宋体" w:hAnsi="宋体" w:hint="eastAsia"/>
          <w:bCs/>
          <w:color w:val="000000"/>
          <w:szCs w:val="30"/>
        </w:rPr>
        <w:t>“</w:t>
      </w:r>
      <w:r w:rsidR="00F178FC">
        <w:rPr>
          <w:rFonts w:ascii="宋体" w:hAnsi="宋体" w:hint="eastAsia"/>
          <w:bCs/>
          <w:color w:val="000000"/>
          <w:szCs w:val="30"/>
        </w:rPr>
        <w:t>代偿</w:t>
      </w:r>
      <w:r>
        <w:rPr>
          <w:rFonts w:ascii="宋体" w:hAnsi="宋体" w:hint="eastAsia"/>
          <w:bCs/>
          <w:color w:val="000000"/>
          <w:szCs w:val="30"/>
        </w:rPr>
        <w:t>责任解除日期”</w:t>
      </w:r>
      <w:r w:rsidRPr="006D2767">
        <w:rPr>
          <w:rFonts w:ascii="宋体" w:hAnsi="宋体" w:hint="eastAsia"/>
          <w:bCs/>
          <w:color w:val="000000"/>
          <w:szCs w:val="30"/>
        </w:rPr>
        <w:t xml:space="preserve"> </w:t>
      </w:r>
      <w:r w:rsidR="0097050E">
        <w:rPr>
          <w:rFonts w:ascii="宋体" w:hAnsi="宋体" w:hint="eastAsia"/>
          <w:bCs/>
          <w:color w:val="000000"/>
          <w:szCs w:val="30"/>
        </w:rPr>
        <w:t>必填</w:t>
      </w:r>
      <w:r>
        <w:rPr>
          <w:rFonts w:ascii="宋体" w:hAnsi="宋体" w:hint="eastAsia"/>
          <w:bCs/>
          <w:color w:val="000000"/>
          <w:szCs w:val="30"/>
        </w:rPr>
        <w:t>（错误代码440</w:t>
      </w:r>
      <w:r w:rsidR="00D61FEF">
        <w:rPr>
          <w:rFonts w:ascii="宋体" w:hAnsi="宋体" w:hint="eastAsia"/>
          <w:bCs/>
          <w:color w:val="000000"/>
          <w:szCs w:val="30"/>
        </w:rPr>
        <w:t>2</w:t>
      </w:r>
      <w:r>
        <w:rPr>
          <w:rFonts w:ascii="宋体" w:hAnsi="宋体" w:hint="eastAsia"/>
          <w:bCs/>
          <w:color w:val="000000"/>
          <w:szCs w:val="30"/>
        </w:rPr>
        <w:t>）</w:t>
      </w:r>
    </w:p>
    <w:p w:rsidR="00564CAC" w:rsidRDefault="003967BD"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当正常报文中包含</w:t>
      </w:r>
      <w:r w:rsidR="009F1990">
        <w:rPr>
          <w:rFonts w:ascii="宋体" w:hAnsi="宋体" w:hint="eastAsia"/>
          <w:bCs/>
          <w:color w:val="000000"/>
          <w:szCs w:val="30"/>
        </w:rPr>
        <w:t>实际代偿责任</w:t>
      </w:r>
      <w:r>
        <w:rPr>
          <w:rFonts w:ascii="宋体" w:hAnsi="宋体" w:hint="eastAsia"/>
          <w:bCs/>
          <w:color w:val="000000"/>
          <w:szCs w:val="30"/>
        </w:rPr>
        <w:t>信息段时，如库中本笔业务最新记录的“</w:t>
      </w:r>
      <w:r w:rsidR="003C5C13">
        <w:rPr>
          <w:rFonts w:ascii="宋体" w:hAnsi="宋体" w:hint="eastAsia"/>
          <w:bCs/>
          <w:color w:val="000000"/>
          <w:szCs w:val="30"/>
        </w:rPr>
        <w:t>保险</w:t>
      </w:r>
      <w:r>
        <w:rPr>
          <w:rFonts w:ascii="宋体" w:hAnsi="宋体" w:hint="eastAsia"/>
          <w:bCs/>
          <w:color w:val="000000"/>
          <w:szCs w:val="30"/>
        </w:rPr>
        <w:t>合同状态”为“无效”，则本段不入库</w:t>
      </w:r>
      <w:r w:rsidR="006D2767">
        <w:rPr>
          <w:rFonts w:ascii="宋体" w:hAnsi="宋体" w:hint="eastAsia"/>
          <w:bCs/>
          <w:color w:val="000000"/>
          <w:szCs w:val="30"/>
        </w:rPr>
        <w:t>（错误代码440</w:t>
      </w:r>
      <w:r w:rsidR="00D61FEF">
        <w:rPr>
          <w:rFonts w:ascii="宋体" w:hAnsi="宋体" w:hint="eastAsia"/>
          <w:bCs/>
          <w:color w:val="000000"/>
          <w:szCs w:val="30"/>
        </w:rPr>
        <w:t>4</w:t>
      </w:r>
      <w:r w:rsidR="006D2767">
        <w:rPr>
          <w:rFonts w:ascii="宋体" w:hAnsi="宋体" w:hint="eastAsia"/>
          <w:bCs/>
          <w:color w:val="000000"/>
          <w:szCs w:val="30"/>
        </w:rPr>
        <w:t>）</w:t>
      </w:r>
    </w:p>
    <w:p w:rsidR="00D61FEF" w:rsidRDefault="003967BD"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当正常报文中包含</w:t>
      </w:r>
      <w:r w:rsidR="00D61FEF">
        <w:rPr>
          <w:rFonts w:ascii="宋体" w:hAnsi="宋体" w:hint="eastAsia"/>
          <w:bCs/>
          <w:color w:val="000000"/>
          <w:szCs w:val="30"/>
        </w:rPr>
        <w:t>实际代偿责任信息段时，</w:t>
      </w:r>
      <w:r w:rsidR="00D61FEF" w:rsidRPr="00D61FEF">
        <w:rPr>
          <w:rFonts w:ascii="宋体" w:hAnsi="宋体" w:hint="eastAsia"/>
          <w:bCs/>
          <w:color w:val="000000"/>
          <w:szCs w:val="30"/>
        </w:rPr>
        <w:t>若</w:t>
      </w:r>
      <w:r w:rsidR="00D61FEF" w:rsidRPr="00D61FEF">
        <w:rPr>
          <w:rFonts w:ascii="宋体" w:hAnsi="宋体"/>
          <w:bCs/>
          <w:color w:val="000000"/>
          <w:szCs w:val="30"/>
        </w:rPr>
        <w:t>“</w:t>
      </w:r>
      <w:r w:rsidR="00D61FEF" w:rsidRPr="00D61FEF">
        <w:rPr>
          <w:rFonts w:ascii="宋体" w:hAnsi="宋体" w:hint="eastAsia"/>
          <w:bCs/>
          <w:color w:val="000000"/>
          <w:szCs w:val="30"/>
        </w:rPr>
        <w:t>担保责任解除日期</w:t>
      </w:r>
      <w:r w:rsidR="00D61FEF" w:rsidRPr="00D61FEF">
        <w:rPr>
          <w:rFonts w:ascii="宋体" w:hAnsi="宋体"/>
          <w:bCs/>
          <w:color w:val="000000"/>
          <w:szCs w:val="30"/>
        </w:rPr>
        <w:t>”</w:t>
      </w:r>
      <w:r w:rsidR="00D61FEF" w:rsidRPr="00D61FEF">
        <w:rPr>
          <w:rFonts w:ascii="宋体" w:hAnsi="宋体" w:hint="eastAsia"/>
          <w:bCs/>
          <w:color w:val="000000"/>
          <w:szCs w:val="30"/>
        </w:rPr>
        <w:t>不为空时，担保责任解除日期</w:t>
      </w:r>
      <w:r w:rsidR="00D61FEF" w:rsidRPr="00D61FEF">
        <w:rPr>
          <w:rFonts w:ascii="宋体" w:hAnsi="宋体"/>
          <w:bCs/>
          <w:color w:val="000000"/>
          <w:szCs w:val="30"/>
        </w:rPr>
        <w:t>&gt;=</w:t>
      </w:r>
      <w:r w:rsidR="00D61FEF" w:rsidRPr="00D61FEF">
        <w:rPr>
          <w:rFonts w:ascii="宋体" w:hAnsi="宋体" w:hint="eastAsia"/>
          <w:bCs/>
          <w:color w:val="000000"/>
          <w:szCs w:val="30"/>
        </w:rPr>
        <w:t>余额变化日期。（错误代码</w:t>
      </w:r>
      <w:r w:rsidR="00D61FEF" w:rsidRPr="00D61FEF">
        <w:rPr>
          <w:rFonts w:ascii="宋体" w:hAnsi="宋体"/>
          <w:bCs/>
          <w:color w:val="000000"/>
          <w:szCs w:val="30"/>
        </w:rPr>
        <w:t>4406</w:t>
      </w:r>
      <w:r w:rsidR="00D61FEF" w:rsidRPr="00D61FEF">
        <w:rPr>
          <w:rFonts w:ascii="宋体" w:hAnsi="宋体" w:hint="eastAsia"/>
          <w:bCs/>
          <w:color w:val="000000"/>
          <w:szCs w:val="30"/>
        </w:rPr>
        <w:t>）</w:t>
      </w:r>
    </w:p>
    <w:p w:rsidR="006D2767" w:rsidRPr="00701A0D" w:rsidRDefault="006D2767" w:rsidP="00BB6CFE">
      <w:pPr>
        <w:numPr>
          <w:ilvl w:val="0"/>
          <w:numId w:val="8"/>
        </w:numPr>
        <w:tabs>
          <w:tab w:val="num" w:pos="2100"/>
        </w:tabs>
        <w:spacing w:before="50" w:after="50" w:line="360" w:lineRule="auto"/>
        <w:rPr>
          <w:rFonts w:ascii="宋体" w:hAnsi="宋体"/>
          <w:bCs/>
          <w:color w:val="000000"/>
          <w:szCs w:val="30"/>
        </w:rPr>
      </w:pPr>
      <w:r w:rsidRPr="00701A0D">
        <w:rPr>
          <w:rFonts w:ascii="宋体" w:hAnsi="宋体" w:hint="eastAsia"/>
          <w:bCs/>
          <w:color w:val="000000"/>
          <w:szCs w:val="30"/>
        </w:rPr>
        <w:t>当</w:t>
      </w:r>
      <w:r w:rsidR="003410EF">
        <w:rPr>
          <w:rFonts w:ascii="宋体" w:hAnsi="宋体" w:hint="eastAsia"/>
          <w:bCs/>
          <w:color w:val="000000"/>
          <w:szCs w:val="30"/>
        </w:rPr>
        <w:t>正常</w:t>
      </w:r>
      <w:r w:rsidRPr="00701A0D">
        <w:rPr>
          <w:rFonts w:ascii="宋体" w:hAnsi="宋体" w:hint="eastAsia"/>
          <w:bCs/>
          <w:color w:val="000000"/>
          <w:szCs w:val="30"/>
        </w:rPr>
        <w:t>上报记录中含有</w:t>
      </w:r>
      <w:r w:rsidR="0097050E" w:rsidRPr="00701A0D">
        <w:rPr>
          <w:rFonts w:ascii="宋体" w:hAnsi="宋体" w:hint="eastAsia"/>
          <w:bCs/>
          <w:color w:val="000000"/>
          <w:szCs w:val="30"/>
        </w:rPr>
        <w:t>代偿概况信息段时，如库中本笔业务最新记录的“追偿</w:t>
      </w:r>
      <w:r w:rsidR="00701A0D" w:rsidRPr="00701A0D">
        <w:rPr>
          <w:rFonts w:ascii="宋体" w:hAnsi="宋体" w:hint="eastAsia"/>
          <w:bCs/>
          <w:color w:val="000000"/>
          <w:szCs w:val="30"/>
        </w:rPr>
        <w:t>状态</w:t>
      </w:r>
      <w:r w:rsidR="0097050E" w:rsidRPr="00701A0D">
        <w:rPr>
          <w:rFonts w:ascii="宋体" w:hAnsi="宋体" w:hint="eastAsia"/>
          <w:bCs/>
          <w:color w:val="000000"/>
          <w:szCs w:val="30"/>
        </w:rPr>
        <w:t>”为</w:t>
      </w:r>
      <w:r w:rsidR="000B4F25" w:rsidRPr="00701A0D">
        <w:rPr>
          <w:rFonts w:ascii="宋体" w:hAnsi="宋体" w:hint="eastAsia"/>
          <w:bCs/>
          <w:color w:val="000000"/>
          <w:szCs w:val="30"/>
        </w:rPr>
        <w:t xml:space="preserve"> </w:t>
      </w:r>
      <w:r w:rsidR="00701A0D" w:rsidRPr="00701A0D">
        <w:rPr>
          <w:rFonts w:ascii="宋体" w:hAnsi="宋体" w:hint="eastAsia"/>
          <w:bCs/>
          <w:color w:val="000000"/>
          <w:szCs w:val="30"/>
        </w:rPr>
        <w:t>“4-追偿结束”</w:t>
      </w:r>
      <w:r w:rsidRPr="00701A0D">
        <w:rPr>
          <w:rFonts w:ascii="宋体" w:hAnsi="宋体" w:hint="eastAsia"/>
          <w:bCs/>
          <w:color w:val="000000"/>
          <w:szCs w:val="30"/>
        </w:rPr>
        <w:t>，则</w:t>
      </w:r>
      <w:r w:rsidR="003967BD">
        <w:rPr>
          <w:rFonts w:ascii="宋体" w:hAnsi="宋体" w:hint="eastAsia"/>
          <w:bCs/>
          <w:color w:val="000000"/>
          <w:szCs w:val="30"/>
        </w:rPr>
        <w:t>本段</w:t>
      </w:r>
      <w:r w:rsidRPr="00701A0D">
        <w:rPr>
          <w:rFonts w:ascii="宋体" w:hAnsi="宋体" w:hint="eastAsia"/>
          <w:bCs/>
          <w:color w:val="000000"/>
          <w:szCs w:val="30"/>
        </w:rPr>
        <w:t>不入库。（错误代码4408）</w:t>
      </w:r>
    </w:p>
    <w:p w:rsidR="006D2767" w:rsidRDefault="006D2767" w:rsidP="00BB6CFE">
      <w:pPr>
        <w:numPr>
          <w:ilvl w:val="0"/>
          <w:numId w:val="8"/>
        </w:numPr>
        <w:tabs>
          <w:tab w:val="num" w:pos="2100"/>
        </w:tabs>
        <w:spacing w:before="50" w:after="50" w:line="360" w:lineRule="auto"/>
        <w:rPr>
          <w:rFonts w:ascii="宋体" w:hAnsi="宋体"/>
          <w:bCs/>
          <w:color w:val="000000"/>
          <w:szCs w:val="30"/>
        </w:rPr>
      </w:pPr>
      <w:r w:rsidRPr="00ED7085">
        <w:rPr>
          <w:rFonts w:ascii="宋体" w:hAnsi="宋体" w:hint="eastAsia"/>
          <w:bCs/>
          <w:color w:val="000000"/>
          <w:szCs w:val="30"/>
        </w:rPr>
        <w:t>累计代偿金额&gt;=本机构承担代偿金额。</w:t>
      </w:r>
      <w:r>
        <w:rPr>
          <w:rFonts w:ascii="宋体" w:hAnsi="宋体" w:hint="eastAsia"/>
          <w:bCs/>
          <w:color w:val="000000"/>
          <w:szCs w:val="30"/>
        </w:rPr>
        <w:t>（错误代码441</w:t>
      </w:r>
      <w:r w:rsidR="003967BD">
        <w:rPr>
          <w:rFonts w:ascii="宋体" w:hAnsi="宋体" w:hint="eastAsia"/>
          <w:bCs/>
          <w:color w:val="000000"/>
          <w:szCs w:val="30"/>
        </w:rPr>
        <w:t>0</w:t>
      </w:r>
      <w:r>
        <w:rPr>
          <w:rFonts w:ascii="宋体" w:hAnsi="宋体" w:hint="eastAsia"/>
          <w:bCs/>
          <w:color w:val="000000"/>
          <w:szCs w:val="30"/>
        </w:rPr>
        <w:t>）</w:t>
      </w:r>
    </w:p>
    <w:p w:rsidR="006D2767" w:rsidRDefault="000B4F25"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待追偿金额</w:t>
      </w:r>
      <w:r w:rsidR="006D2767" w:rsidRPr="00ED7085">
        <w:rPr>
          <w:rFonts w:ascii="宋体" w:hAnsi="宋体" w:hint="eastAsia"/>
          <w:bCs/>
          <w:color w:val="000000"/>
          <w:szCs w:val="30"/>
        </w:rPr>
        <w:t>&gt;=本机构</w:t>
      </w:r>
      <w:r>
        <w:rPr>
          <w:rFonts w:ascii="宋体" w:hAnsi="宋体" w:hint="eastAsia"/>
          <w:bCs/>
          <w:color w:val="000000"/>
          <w:szCs w:val="30"/>
        </w:rPr>
        <w:t>待追偿金额</w:t>
      </w:r>
      <w:r w:rsidR="006D2767" w:rsidRPr="00ED7085">
        <w:rPr>
          <w:rFonts w:ascii="宋体" w:hAnsi="宋体" w:hint="eastAsia"/>
          <w:bCs/>
          <w:color w:val="000000"/>
          <w:szCs w:val="30"/>
        </w:rPr>
        <w:t>。</w:t>
      </w:r>
      <w:r w:rsidR="006D2767">
        <w:rPr>
          <w:rFonts w:ascii="宋体" w:hAnsi="宋体" w:hint="eastAsia"/>
          <w:bCs/>
          <w:color w:val="000000"/>
          <w:szCs w:val="30"/>
        </w:rPr>
        <w:t>（错误代码441</w:t>
      </w:r>
      <w:r w:rsidR="003967BD">
        <w:rPr>
          <w:rFonts w:ascii="宋体" w:hAnsi="宋体" w:hint="eastAsia"/>
          <w:bCs/>
          <w:color w:val="000000"/>
          <w:szCs w:val="30"/>
        </w:rPr>
        <w:t>2</w:t>
      </w:r>
      <w:r w:rsidR="006D2767">
        <w:rPr>
          <w:rFonts w:ascii="宋体" w:hAnsi="宋体" w:hint="eastAsia"/>
          <w:bCs/>
          <w:color w:val="000000"/>
          <w:szCs w:val="30"/>
        </w:rPr>
        <w:t>）</w:t>
      </w:r>
    </w:p>
    <w:p w:rsidR="003967BD" w:rsidRPr="003967BD" w:rsidRDefault="003967BD" w:rsidP="00BB6CFE">
      <w:pPr>
        <w:numPr>
          <w:ilvl w:val="0"/>
          <w:numId w:val="8"/>
        </w:numPr>
        <w:tabs>
          <w:tab w:val="num" w:pos="2100"/>
        </w:tabs>
        <w:spacing w:before="50" w:after="50" w:line="360" w:lineRule="auto"/>
        <w:rPr>
          <w:rFonts w:ascii="宋体" w:hAnsi="宋体"/>
          <w:bCs/>
          <w:color w:val="000000"/>
          <w:szCs w:val="30"/>
        </w:rPr>
      </w:pPr>
      <w:r w:rsidRPr="003967BD">
        <w:rPr>
          <w:rFonts w:ascii="宋体" w:hAnsi="宋体" w:hint="eastAsia"/>
          <w:bCs/>
          <w:color w:val="000000"/>
          <w:szCs w:val="30"/>
        </w:rPr>
        <w:lastRenderedPageBreak/>
        <w:t>当正常上报记录中含有保费缴纳概况信息段时，如库中本笔业务最新记录的“保费缴纳状态”为“3-缴清”，则本段不入库。（错误代码441</w:t>
      </w:r>
      <w:r>
        <w:rPr>
          <w:rFonts w:ascii="宋体" w:hAnsi="宋体" w:hint="eastAsia"/>
          <w:bCs/>
          <w:color w:val="000000"/>
          <w:szCs w:val="30"/>
        </w:rPr>
        <w:t>4</w:t>
      </w:r>
      <w:r w:rsidRPr="003967BD">
        <w:rPr>
          <w:rFonts w:ascii="宋体" w:hAnsi="宋体" w:hint="eastAsia"/>
          <w:bCs/>
          <w:color w:val="000000"/>
          <w:szCs w:val="30"/>
        </w:rPr>
        <w:t>）</w:t>
      </w:r>
    </w:p>
    <w:p w:rsidR="00ED7085" w:rsidRDefault="00ED7085" w:rsidP="00BB6CFE">
      <w:pPr>
        <w:numPr>
          <w:ilvl w:val="0"/>
          <w:numId w:val="8"/>
        </w:numPr>
        <w:tabs>
          <w:tab w:val="num" w:pos="2100"/>
        </w:tabs>
        <w:spacing w:before="50" w:after="50" w:line="360" w:lineRule="auto"/>
        <w:rPr>
          <w:rFonts w:ascii="宋体" w:hAnsi="宋体"/>
          <w:bCs/>
          <w:color w:val="000000"/>
          <w:szCs w:val="30"/>
        </w:rPr>
      </w:pPr>
      <w:r w:rsidRPr="00ED7085">
        <w:rPr>
          <w:rFonts w:ascii="宋体" w:hAnsi="宋体" w:hint="eastAsia"/>
          <w:bCs/>
          <w:color w:val="000000"/>
          <w:szCs w:val="30"/>
        </w:rPr>
        <w:t>保费金额&gt;=保费余额</w:t>
      </w:r>
      <w:r w:rsidR="00115281">
        <w:rPr>
          <w:rFonts w:ascii="宋体" w:hAnsi="宋体" w:hint="eastAsia"/>
          <w:bCs/>
          <w:color w:val="000000"/>
          <w:szCs w:val="30"/>
        </w:rPr>
        <w:t>。</w:t>
      </w:r>
      <w:r>
        <w:rPr>
          <w:rFonts w:ascii="宋体" w:hAnsi="宋体" w:hint="eastAsia"/>
          <w:bCs/>
          <w:color w:val="000000"/>
          <w:szCs w:val="30"/>
        </w:rPr>
        <w:t>（错误代码4416）</w:t>
      </w:r>
    </w:p>
    <w:p w:rsidR="00ED7085" w:rsidRDefault="00ED7085" w:rsidP="00BB6CFE">
      <w:pPr>
        <w:numPr>
          <w:ilvl w:val="0"/>
          <w:numId w:val="8"/>
        </w:numPr>
        <w:tabs>
          <w:tab w:val="num" w:pos="2100"/>
        </w:tabs>
        <w:spacing w:before="50" w:after="50" w:line="360" w:lineRule="auto"/>
        <w:rPr>
          <w:rFonts w:ascii="宋体" w:hAnsi="宋体"/>
          <w:bCs/>
          <w:color w:val="000000"/>
          <w:szCs w:val="30"/>
        </w:rPr>
      </w:pPr>
      <w:r w:rsidRPr="00ED7085">
        <w:rPr>
          <w:rFonts w:ascii="宋体" w:hAnsi="宋体" w:hint="eastAsia"/>
          <w:bCs/>
          <w:color w:val="000000"/>
          <w:szCs w:val="30"/>
        </w:rPr>
        <w:t>保费金额&gt;=累计欠缴金额</w:t>
      </w:r>
      <w:r w:rsidR="00115281">
        <w:rPr>
          <w:rFonts w:ascii="宋体" w:hAnsi="宋体" w:hint="eastAsia"/>
          <w:bCs/>
          <w:color w:val="000000"/>
          <w:szCs w:val="30"/>
        </w:rPr>
        <w:t>。</w:t>
      </w:r>
      <w:r>
        <w:rPr>
          <w:rFonts w:ascii="宋体" w:hAnsi="宋体" w:hint="eastAsia"/>
          <w:bCs/>
          <w:color w:val="000000"/>
          <w:szCs w:val="30"/>
        </w:rPr>
        <w:t>（错误代码4418）</w:t>
      </w:r>
    </w:p>
    <w:p w:rsidR="00ED7085" w:rsidRDefault="00133A7D"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应缴保费金额&gt;=欠缴金额。（错误代码4420）</w:t>
      </w:r>
    </w:p>
    <w:p w:rsidR="00133A7D" w:rsidRDefault="00133A7D" w:rsidP="00BB6CFE">
      <w:pPr>
        <w:numPr>
          <w:ilvl w:val="0"/>
          <w:numId w:val="8"/>
        </w:numPr>
        <w:tabs>
          <w:tab w:val="num" w:pos="2100"/>
        </w:tabs>
        <w:spacing w:before="50" w:after="50" w:line="360" w:lineRule="auto"/>
        <w:rPr>
          <w:rFonts w:ascii="宋体" w:hAnsi="宋体"/>
          <w:bCs/>
          <w:color w:val="000000"/>
          <w:szCs w:val="30"/>
        </w:rPr>
      </w:pPr>
      <w:r w:rsidRPr="005813FE">
        <w:rPr>
          <w:rFonts w:ascii="宋体" w:hAnsi="宋体" w:hint="eastAsia"/>
          <w:bCs/>
          <w:color w:val="000000"/>
          <w:szCs w:val="30"/>
        </w:rPr>
        <w:t>当保费缴纳方式为“</w:t>
      </w:r>
      <w:r w:rsidR="0095687A">
        <w:rPr>
          <w:rFonts w:ascii="宋体" w:hAnsi="宋体" w:hint="eastAsia"/>
          <w:bCs/>
          <w:color w:val="000000"/>
          <w:szCs w:val="30"/>
        </w:rPr>
        <w:t>2-分期</w:t>
      </w:r>
      <w:r w:rsidRPr="005813FE">
        <w:rPr>
          <w:rFonts w:ascii="宋体" w:hAnsi="宋体" w:hint="eastAsia"/>
          <w:bCs/>
          <w:color w:val="000000"/>
          <w:szCs w:val="30"/>
        </w:rPr>
        <w:t>”时，“保费缴纳频率”</w:t>
      </w:r>
      <w:r w:rsidR="0097050E">
        <w:rPr>
          <w:rFonts w:ascii="宋体" w:hAnsi="宋体" w:hint="eastAsia"/>
          <w:bCs/>
          <w:color w:val="000000"/>
          <w:szCs w:val="30"/>
        </w:rPr>
        <w:t>必填</w:t>
      </w:r>
      <w:r w:rsidRPr="005813FE">
        <w:rPr>
          <w:rFonts w:ascii="宋体" w:hAnsi="宋体" w:hint="eastAsia"/>
          <w:bCs/>
          <w:color w:val="000000"/>
          <w:szCs w:val="30"/>
        </w:rPr>
        <w:t>。（错误代码4422）</w:t>
      </w:r>
    </w:p>
    <w:p w:rsidR="00CF35A8" w:rsidRDefault="00CF35A8" w:rsidP="00CF35A8">
      <w:pPr>
        <w:numPr>
          <w:ilvl w:val="0"/>
          <w:numId w:val="8"/>
        </w:numPr>
        <w:tabs>
          <w:tab w:val="clear" w:pos="840"/>
          <w:tab w:val="num" w:pos="704"/>
          <w:tab w:val="num" w:pos="2100"/>
        </w:tabs>
        <w:spacing w:before="50" w:after="50" w:line="360" w:lineRule="auto"/>
        <w:ind w:left="704"/>
        <w:rPr>
          <w:rFonts w:ascii="宋体" w:hAnsi="宋体"/>
          <w:bCs/>
          <w:color w:val="000000"/>
          <w:szCs w:val="30"/>
        </w:rPr>
      </w:pPr>
      <w:r>
        <w:rPr>
          <w:rFonts w:ascii="宋体" w:hAnsi="宋体" w:hint="eastAsia"/>
          <w:bCs/>
          <w:color w:val="000000"/>
          <w:szCs w:val="30"/>
        </w:rPr>
        <w:t>当投保人类型为“1-企业</w:t>
      </w:r>
      <w:r w:rsidR="0052145A">
        <w:rPr>
          <w:rFonts w:ascii="宋体" w:hAnsi="宋体" w:hint="eastAsia"/>
          <w:bCs/>
          <w:color w:val="000000"/>
          <w:szCs w:val="30"/>
        </w:rPr>
        <w:t>或</w:t>
      </w:r>
      <w:r>
        <w:rPr>
          <w:rFonts w:ascii="宋体" w:hAnsi="宋体" w:hint="eastAsia"/>
          <w:bCs/>
          <w:color w:val="000000"/>
          <w:szCs w:val="30"/>
        </w:rPr>
        <w:t>其他组织”时，投保人</w:t>
      </w:r>
      <w:r w:rsidRPr="00D56663">
        <w:rPr>
          <w:rFonts w:ascii="宋体" w:hAnsi="宋体" w:hint="eastAsia"/>
          <w:bCs/>
          <w:color w:val="000000"/>
          <w:szCs w:val="30"/>
        </w:rPr>
        <w:t>证件类型</w:t>
      </w:r>
      <w:r>
        <w:rPr>
          <w:rFonts w:ascii="宋体" w:hAnsi="宋体" w:hint="eastAsia"/>
          <w:bCs/>
          <w:color w:val="000000"/>
          <w:szCs w:val="30"/>
        </w:rPr>
        <w:t>只能填写“a”、</w:t>
      </w:r>
      <w:r w:rsidR="00E6574B">
        <w:rPr>
          <w:rFonts w:ascii="宋体" w:hAnsi="宋体" w:hint="eastAsia"/>
          <w:bCs/>
          <w:color w:val="000000"/>
          <w:szCs w:val="30"/>
        </w:rPr>
        <w:t xml:space="preserve"> </w:t>
      </w:r>
      <w:r>
        <w:rPr>
          <w:rFonts w:ascii="宋体" w:hAnsi="宋体" w:hint="eastAsia"/>
          <w:bCs/>
          <w:color w:val="000000"/>
          <w:szCs w:val="30"/>
        </w:rPr>
        <w:t>“c”或“d”；当投保人类型为“2-自然人”时，投保人证件类型只能填写“0-9”</w:t>
      </w:r>
      <w:r w:rsidR="00810498">
        <w:rPr>
          <w:rFonts w:ascii="宋体" w:hAnsi="宋体" w:hint="eastAsia"/>
          <w:bCs/>
          <w:color w:val="000000"/>
          <w:szCs w:val="30"/>
        </w:rPr>
        <w:t>、“A”、“B”、“C”</w:t>
      </w:r>
      <w:r>
        <w:rPr>
          <w:rFonts w:ascii="宋体" w:hAnsi="宋体" w:hint="eastAsia"/>
          <w:bCs/>
          <w:color w:val="000000"/>
          <w:szCs w:val="30"/>
        </w:rPr>
        <w:t>或“X”。</w:t>
      </w:r>
      <w:r w:rsidRPr="005813FE">
        <w:rPr>
          <w:rFonts w:ascii="宋体" w:hAnsi="宋体" w:hint="eastAsia"/>
          <w:bCs/>
          <w:color w:val="000000"/>
          <w:szCs w:val="30"/>
        </w:rPr>
        <w:t>（错误代码442</w:t>
      </w:r>
      <w:r>
        <w:rPr>
          <w:rFonts w:ascii="宋体" w:hAnsi="宋体" w:hint="eastAsia"/>
          <w:bCs/>
          <w:color w:val="000000"/>
          <w:szCs w:val="30"/>
        </w:rPr>
        <w:t>4</w:t>
      </w:r>
      <w:r w:rsidRPr="005813FE">
        <w:rPr>
          <w:rFonts w:ascii="宋体" w:hAnsi="宋体" w:hint="eastAsia"/>
          <w:bCs/>
          <w:color w:val="000000"/>
          <w:szCs w:val="30"/>
        </w:rPr>
        <w:t>）</w:t>
      </w:r>
    </w:p>
    <w:p w:rsidR="00CF35A8" w:rsidRDefault="00CF35A8" w:rsidP="00CF35A8">
      <w:pPr>
        <w:numPr>
          <w:ilvl w:val="0"/>
          <w:numId w:val="8"/>
        </w:numPr>
        <w:tabs>
          <w:tab w:val="clear" w:pos="840"/>
          <w:tab w:val="num" w:pos="704"/>
          <w:tab w:val="num" w:pos="2100"/>
        </w:tabs>
        <w:spacing w:before="50" w:after="50" w:line="360" w:lineRule="auto"/>
        <w:ind w:left="704"/>
        <w:rPr>
          <w:rFonts w:ascii="宋体" w:hAnsi="宋体"/>
          <w:bCs/>
          <w:szCs w:val="30"/>
        </w:rPr>
      </w:pPr>
      <w:r w:rsidRPr="0065342B">
        <w:rPr>
          <w:rFonts w:ascii="宋体" w:hAnsi="宋体" w:hint="eastAsia"/>
          <w:bCs/>
          <w:szCs w:val="30"/>
        </w:rPr>
        <w:t>当</w:t>
      </w:r>
      <w:r>
        <w:rPr>
          <w:rFonts w:ascii="宋体" w:hAnsi="宋体" w:hint="eastAsia"/>
          <w:bCs/>
          <w:szCs w:val="30"/>
        </w:rPr>
        <w:t>被保险</w:t>
      </w:r>
      <w:r w:rsidRPr="0065342B">
        <w:rPr>
          <w:rFonts w:ascii="宋体" w:hAnsi="宋体" w:hint="eastAsia"/>
          <w:bCs/>
          <w:szCs w:val="30"/>
        </w:rPr>
        <w:t>人类型为“</w:t>
      </w:r>
      <w:r w:rsidRPr="0065342B">
        <w:rPr>
          <w:rFonts w:ascii="宋体" w:hAnsi="宋体"/>
          <w:bCs/>
          <w:szCs w:val="30"/>
        </w:rPr>
        <w:t>1-</w:t>
      </w:r>
      <w:r w:rsidRPr="0065342B">
        <w:rPr>
          <w:rFonts w:ascii="宋体" w:hAnsi="宋体" w:hint="eastAsia"/>
          <w:bCs/>
          <w:szCs w:val="30"/>
        </w:rPr>
        <w:t>放贷机构”时，</w:t>
      </w:r>
      <w:r>
        <w:rPr>
          <w:rFonts w:ascii="宋体" w:hAnsi="宋体" w:hint="eastAsia"/>
          <w:bCs/>
          <w:szCs w:val="30"/>
        </w:rPr>
        <w:t>被保险</w:t>
      </w:r>
      <w:r w:rsidRPr="0065342B">
        <w:rPr>
          <w:rFonts w:ascii="宋体" w:hAnsi="宋体" w:hint="eastAsia"/>
          <w:bCs/>
          <w:szCs w:val="30"/>
        </w:rPr>
        <w:t>人证件类型只能填写“</w:t>
      </w:r>
      <w:r w:rsidRPr="0065342B">
        <w:rPr>
          <w:rFonts w:ascii="宋体" w:hAnsi="宋体"/>
          <w:bCs/>
          <w:szCs w:val="30"/>
        </w:rPr>
        <w:t>z</w:t>
      </w:r>
      <w:r w:rsidRPr="0065342B">
        <w:rPr>
          <w:rFonts w:ascii="宋体" w:hAnsi="宋体" w:hint="eastAsia"/>
          <w:bCs/>
          <w:szCs w:val="30"/>
        </w:rPr>
        <w:t>”</w:t>
      </w:r>
      <w:r w:rsidR="00860CDB" w:rsidRPr="00860CDB">
        <w:rPr>
          <w:rFonts w:ascii="宋体" w:hAnsi="宋体"/>
          <w:bCs/>
          <w:szCs w:val="30"/>
        </w:rPr>
        <w:t xml:space="preserve"> </w:t>
      </w:r>
      <w:r w:rsidR="00860CDB" w:rsidRPr="0065342B">
        <w:rPr>
          <w:rFonts w:ascii="宋体" w:hAnsi="宋体"/>
          <w:bCs/>
          <w:szCs w:val="30"/>
        </w:rPr>
        <w:t>或“d”</w:t>
      </w:r>
      <w:r w:rsidRPr="0065342B">
        <w:rPr>
          <w:rFonts w:ascii="宋体" w:hAnsi="宋体" w:hint="eastAsia"/>
          <w:bCs/>
          <w:szCs w:val="30"/>
        </w:rPr>
        <w:t>；当</w:t>
      </w:r>
      <w:r>
        <w:rPr>
          <w:rFonts w:ascii="宋体" w:hAnsi="宋体" w:hint="eastAsia"/>
          <w:bCs/>
          <w:szCs w:val="30"/>
        </w:rPr>
        <w:t>被保险</w:t>
      </w:r>
      <w:r w:rsidRPr="0065342B">
        <w:rPr>
          <w:rFonts w:ascii="宋体" w:hAnsi="宋体" w:hint="eastAsia"/>
          <w:bCs/>
          <w:szCs w:val="30"/>
        </w:rPr>
        <w:t>人类型为“</w:t>
      </w:r>
      <w:r w:rsidRPr="0065342B">
        <w:rPr>
          <w:rFonts w:ascii="宋体" w:hAnsi="宋体"/>
          <w:bCs/>
          <w:szCs w:val="30"/>
        </w:rPr>
        <w:t>2-</w:t>
      </w:r>
      <w:r w:rsidRPr="0065342B">
        <w:rPr>
          <w:rFonts w:ascii="宋体" w:hAnsi="宋体" w:hint="eastAsia"/>
          <w:bCs/>
          <w:szCs w:val="30"/>
        </w:rPr>
        <w:t>非放贷机构</w:t>
      </w:r>
      <w:r w:rsidR="0052145A">
        <w:rPr>
          <w:rFonts w:ascii="宋体" w:hAnsi="宋体" w:hint="eastAsia"/>
          <w:bCs/>
          <w:szCs w:val="30"/>
        </w:rPr>
        <w:t>或其他组织</w:t>
      </w:r>
      <w:r w:rsidRPr="0065342B">
        <w:rPr>
          <w:rFonts w:ascii="宋体" w:hAnsi="宋体" w:hint="eastAsia"/>
          <w:bCs/>
          <w:szCs w:val="30"/>
        </w:rPr>
        <w:t>”时，</w:t>
      </w:r>
      <w:r>
        <w:rPr>
          <w:rFonts w:ascii="宋体" w:hAnsi="宋体" w:hint="eastAsia"/>
          <w:bCs/>
          <w:szCs w:val="30"/>
        </w:rPr>
        <w:t>被保险</w:t>
      </w:r>
      <w:r w:rsidRPr="0065342B">
        <w:rPr>
          <w:rFonts w:ascii="宋体" w:hAnsi="宋体" w:hint="eastAsia"/>
          <w:bCs/>
          <w:szCs w:val="30"/>
        </w:rPr>
        <w:t>人证件类型只能填写“</w:t>
      </w:r>
      <w:r w:rsidRPr="0065342B">
        <w:rPr>
          <w:rFonts w:ascii="宋体" w:hAnsi="宋体"/>
          <w:bCs/>
          <w:szCs w:val="30"/>
        </w:rPr>
        <w:t>a”、“c”或“d”；当</w:t>
      </w:r>
      <w:r>
        <w:rPr>
          <w:rFonts w:ascii="宋体" w:hAnsi="宋体" w:hint="eastAsia"/>
          <w:bCs/>
          <w:szCs w:val="30"/>
        </w:rPr>
        <w:t>被保险</w:t>
      </w:r>
      <w:r w:rsidRPr="0065342B">
        <w:rPr>
          <w:rFonts w:ascii="宋体" w:hAnsi="宋体" w:hint="eastAsia"/>
          <w:bCs/>
          <w:szCs w:val="30"/>
        </w:rPr>
        <w:t>人类型为“</w:t>
      </w:r>
      <w:r w:rsidRPr="0065342B">
        <w:rPr>
          <w:rFonts w:ascii="宋体" w:hAnsi="宋体"/>
          <w:bCs/>
          <w:szCs w:val="30"/>
        </w:rPr>
        <w:t>3-自然人”时，</w:t>
      </w:r>
      <w:r>
        <w:rPr>
          <w:rFonts w:ascii="宋体" w:hAnsi="宋体" w:hint="eastAsia"/>
          <w:bCs/>
          <w:szCs w:val="30"/>
        </w:rPr>
        <w:t>被保险</w:t>
      </w:r>
      <w:r w:rsidRPr="0065342B">
        <w:rPr>
          <w:rFonts w:ascii="宋体" w:hAnsi="宋体" w:hint="eastAsia"/>
          <w:bCs/>
          <w:szCs w:val="30"/>
        </w:rPr>
        <w:t>人证件类型只能填写“</w:t>
      </w:r>
      <w:r w:rsidRPr="0065342B">
        <w:rPr>
          <w:rFonts w:ascii="宋体" w:hAnsi="宋体"/>
          <w:bCs/>
          <w:szCs w:val="30"/>
        </w:rPr>
        <w:t>0-9”</w:t>
      </w:r>
      <w:r w:rsidR="00E6574B" w:rsidRPr="00E6574B">
        <w:rPr>
          <w:rFonts w:ascii="宋体" w:hAnsi="宋体" w:hint="eastAsia"/>
          <w:bCs/>
          <w:color w:val="000000"/>
          <w:szCs w:val="30"/>
        </w:rPr>
        <w:t xml:space="preserve"> </w:t>
      </w:r>
      <w:r w:rsidR="00E6574B">
        <w:rPr>
          <w:rFonts w:ascii="宋体" w:hAnsi="宋体" w:hint="eastAsia"/>
          <w:bCs/>
          <w:color w:val="000000"/>
          <w:szCs w:val="30"/>
        </w:rPr>
        <w:t>、“A”、“B”、“C”</w:t>
      </w:r>
      <w:r w:rsidRPr="0065342B">
        <w:rPr>
          <w:rFonts w:ascii="宋体" w:hAnsi="宋体"/>
          <w:bCs/>
          <w:szCs w:val="30"/>
        </w:rPr>
        <w:t>或“X”。（错误代码4426</w:t>
      </w:r>
      <w:r w:rsidRPr="0065342B">
        <w:rPr>
          <w:rFonts w:ascii="宋体" w:hAnsi="宋体" w:hint="eastAsia"/>
          <w:bCs/>
          <w:szCs w:val="30"/>
        </w:rPr>
        <w:t>）</w:t>
      </w:r>
    </w:p>
    <w:p w:rsidR="00483956" w:rsidRPr="005813FE" w:rsidRDefault="00483956" w:rsidP="00BB6CFE">
      <w:pPr>
        <w:numPr>
          <w:ilvl w:val="0"/>
          <w:numId w:val="8"/>
        </w:numPr>
        <w:tabs>
          <w:tab w:val="num" w:pos="2100"/>
        </w:tabs>
        <w:spacing w:before="50" w:after="50" w:line="360" w:lineRule="auto"/>
        <w:rPr>
          <w:rFonts w:ascii="宋体" w:hAnsi="宋体"/>
          <w:bCs/>
          <w:color w:val="000000"/>
          <w:szCs w:val="30"/>
        </w:rPr>
      </w:pPr>
      <w:r>
        <w:rPr>
          <w:rFonts w:ascii="宋体" w:hAnsi="宋体" w:hint="eastAsia"/>
          <w:bCs/>
          <w:color w:val="000000"/>
          <w:szCs w:val="30"/>
        </w:rPr>
        <w:t>当缴纳状态为“3-缴清”时，“</w:t>
      </w:r>
      <w:r w:rsidRPr="00483956">
        <w:rPr>
          <w:rFonts w:ascii="宋体" w:hAnsi="宋体" w:hint="eastAsia"/>
          <w:bCs/>
          <w:color w:val="000000"/>
          <w:szCs w:val="30"/>
        </w:rPr>
        <w:t>缴纳结束日期</w:t>
      </w:r>
      <w:r>
        <w:rPr>
          <w:rFonts w:ascii="宋体" w:hAnsi="宋体" w:hint="eastAsia"/>
          <w:bCs/>
          <w:color w:val="000000"/>
          <w:szCs w:val="30"/>
        </w:rPr>
        <w:t>”必填。</w:t>
      </w:r>
      <w:r w:rsidR="00852FB6" w:rsidRPr="005813FE">
        <w:rPr>
          <w:rFonts w:ascii="宋体" w:hAnsi="宋体" w:hint="eastAsia"/>
          <w:bCs/>
          <w:color w:val="000000"/>
          <w:szCs w:val="30"/>
        </w:rPr>
        <w:t>（错误代码44</w:t>
      </w:r>
      <w:r w:rsidR="00852FB6">
        <w:rPr>
          <w:rFonts w:ascii="宋体" w:hAnsi="宋体" w:hint="eastAsia"/>
          <w:bCs/>
          <w:color w:val="000000"/>
          <w:szCs w:val="30"/>
        </w:rPr>
        <w:t>34</w:t>
      </w:r>
      <w:r w:rsidR="00852FB6" w:rsidRPr="005813FE">
        <w:rPr>
          <w:rFonts w:ascii="宋体" w:hAnsi="宋体" w:hint="eastAsia"/>
          <w:bCs/>
          <w:color w:val="000000"/>
          <w:szCs w:val="30"/>
        </w:rPr>
        <w:t>）</w:t>
      </w:r>
    </w:p>
    <w:sectPr w:rsidR="00483956" w:rsidRPr="005813FE" w:rsidSect="008B4D4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28B" w:rsidRDefault="004A128B">
      <w:r>
        <w:separator/>
      </w:r>
    </w:p>
  </w:endnote>
  <w:endnote w:type="continuationSeparator" w:id="1">
    <w:p w:rsidR="004A128B" w:rsidRDefault="004A1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仿宋简体">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F6" w:rsidRDefault="00284DF6" w:rsidP="00C5760A">
    <w:pPr>
      <w:pStyle w:val="af6"/>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284DF6" w:rsidRDefault="00284DF6" w:rsidP="00C5760A">
    <w:pPr>
      <w:pStyle w:val="af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F6" w:rsidRDefault="00284DF6" w:rsidP="00C5760A">
    <w:pPr>
      <w:pStyle w:val="af6"/>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separate"/>
    </w:r>
    <w:r w:rsidR="00C1204B">
      <w:rPr>
        <w:rStyle w:val="af5"/>
        <w:noProof/>
      </w:rPr>
      <w:t>16</w:t>
    </w:r>
    <w:r>
      <w:rPr>
        <w:rStyle w:val="af5"/>
      </w:rPr>
      <w:fldChar w:fldCharType="end"/>
    </w:r>
  </w:p>
  <w:p w:rsidR="00284DF6" w:rsidRDefault="00284DF6" w:rsidP="00C5760A">
    <w:pPr>
      <w:pStyle w:val="af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28B" w:rsidRDefault="004A128B">
      <w:r>
        <w:separator/>
      </w:r>
    </w:p>
  </w:footnote>
  <w:footnote w:type="continuationSeparator" w:id="1">
    <w:p w:rsidR="004A128B" w:rsidRDefault="004A1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F6" w:rsidRDefault="00284DF6">
    <w:pPr>
      <w:pStyle w:val="af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75157" o:spid="_x0000_s124930" type="#_x0000_t75" style="position:absolute;left:0;text-align:left;margin-left:0;margin-top:0;width:392.75pt;height:384.5pt;z-index:-251657216;mso-position-horizontal:center;mso-position-horizontal-relative:margin;mso-position-vertical:center;mso-position-vertical-relative:margin" o:allowincell="f">
          <v:imagedata r:id="rId1" o:title="独立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F6" w:rsidRDefault="00284DF6">
    <w:pPr>
      <w:pStyle w:val="af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75158" o:spid="_x0000_s124931" type="#_x0000_t75" style="position:absolute;left:0;text-align:left;margin-left:0;margin-top:0;width:392.75pt;height:384.5pt;z-index:-251656192;mso-position-horizontal:center;mso-position-horizontal-relative:margin;mso-position-vertical:center;mso-position-vertical-relative:margin" o:allowincell="f">
          <v:imagedata r:id="rId1" o:title="独立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F6" w:rsidRDefault="00284DF6" w:rsidP="001511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75156" o:spid="_x0000_s124929" type="#_x0000_t75" style="position:absolute;margin-left:0;margin-top:0;width:392.75pt;height:384.5pt;z-index:-251658240;mso-position-horizontal:center;mso-position-horizontal-relative:margin;mso-position-vertical:center;mso-position-vertical-relative:margin" o:allowincell="f">
          <v:imagedata r:id="rId1" o:title="独立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4F2"/>
    <w:multiLevelType w:val="hybridMultilevel"/>
    <w:tmpl w:val="7AE4FB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C233E8A"/>
    <w:multiLevelType w:val="hybridMultilevel"/>
    <w:tmpl w:val="C9CC1DC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08018B"/>
    <w:multiLevelType w:val="hybridMultilevel"/>
    <w:tmpl w:val="2ADA5D38"/>
    <w:lvl w:ilvl="0" w:tplc="0409000F">
      <w:start w:val="1"/>
      <w:numFmt w:val="decimal"/>
      <w:lvlText w:val="%1."/>
      <w:lvlJc w:val="left"/>
      <w:pPr>
        <w:tabs>
          <w:tab w:val="num" w:pos="840"/>
        </w:tabs>
        <w:ind w:left="840" w:hanging="420"/>
      </w:pPr>
    </w:lvl>
    <w:lvl w:ilvl="1" w:tplc="A66CE92C">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85F17A6"/>
    <w:multiLevelType w:val="hybridMultilevel"/>
    <w:tmpl w:val="33DE29FA"/>
    <w:lvl w:ilvl="0" w:tplc="D040B3E2">
      <w:start w:val="1"/>
      <w:numFmt w:val="decimal"/>
      <w:lvlText w:val="（%1）"/>
      <w:lvlJc w:val="left"/>
      <w:pPr>
        <w:tabs>
          <w:tab w:val="num" w:pos="1440"/>
        </w:tabs>
        <w:ind w:left="1440" w:hanging="720"/>
      </w:pPr>
      <w:rPr>
        <w:rFonts w:hint="eastAsia"/>
        <w:lang w:val="en-US"/>
      </w:rPr>
    </w:lvl>
    <w:lvl w:ilvl="1" w:tplc="83CEF976">
      <w:start w:val="1"/>
      <w:numFmt w:val="lowerLetter"/>
      <w:lvlText w:val="%2)"/>
      <w:lvlJc w:val="left"/>
      <w:pPr>
        <w:tabs>
          <w:tab w:val="num" w:pos="1140"/>
        </w:tabs>
        <w:ind w:left="1140" w:hanging="420"/>
      </w:pPr>
    </w:lvl>
    <w:lvl w:ilvl="2" w:tplc="CE6233F4" w:tentative="1">
      <w:start w:val="1"/>
      <w:numFmt w:val="lowerRoman"/>
      <w:lvlText w:val="%3."/>
      <w:lvlJc w:val="right"/>
      <w:pPr>
        <w:tabs>
          <w:tab w:val="num" w:pos="1560"/>
        </w:tabs>
        <w:ind w:left="1560" w:hanging="420"/>
      </w:pPr>
    </w:lvl>
    <w:lvl w:ilvl="3" w:tplc="7BE80D74" w:tentative="1">
      <w:start w:val="1"/>
      <w:numFmt w:val="decimal"/>
      <w:lvlText w:val="%4."/>
      <w:lvlJc w:val="left"/>
      <w:pPr>
        <w:tabs>
          <w:tab w:val="num" w:pos="1980"/>
        </w:tabs>
        <w:ind w:left="1980" w:hanging="420"/>
      </w:pPr>
    </w:lvl>
    <w:lvl w:ilvl="4" w:tplc="6A966D90" w:tentative="1">
      <w:start w:val="1"/>
      <w:numFmt w:val="lowerLetter"/>
      <w:lvlText w:val="%5)"/>
      <w:lvlJc w:val="left"/>
      <w:pPr>
        <w:tabs>
          <w:tab w:val="num" w:pos="2400"/>
        </w:tabs>
        <w:ind w:left="2400" w:hanging="420"/>
      </w:pPr>
    </w:lvl>
    <w:lvl w:ilvl="5" w:tplc="9F701DD6" w:tentative="1">
      <w:start w:val="1"/>
      <w:numFmt w:val="lowerRoman"/>
      <w:lvlText w:val="%6."/>
      <w:lvlJc w:val="right"/>
      <w:pPr>
        <w:tabs>
          <w:tab w:val="num" w:pos="2820"/>
        </w:tabs>
        <w:ind w:left="2820" w:hanging="420"/>
      </w:pPr>
    </w:lvl>
    <w:lvl w:ilvl="6" w:tplc="24DC6BEA" w:tentative="1">
      <w:start w:val="1"/>
      <w:numFmt w:val="decimal"/>
      <w:lvlText w:val="%7."/>
      <w:lvlJc w:val="left"/>
      <w:pPr>
        <w:tabs>
          <w:tab w:val="num" w:pos="3240"/>
        </w:tabs>
        <w:ind w:left="3240" w:hanging="420"/>
      </w:pPr>
    </w:lvl>
    <w:lvl w:ilvl="7" w:tplc="4802C2DE" w:tentative="1">
      <w:start w:val="1"/>
      <w:numFmt w:val="lowerLetter"/>
      <w:lvlText w:val="%8)"/>
      <w:lvlJc w:val="left"/>
      <w:pPr>
        <w:tabs>
          <w:tab w:val="num" w:pos="3660"/>
        </w:tabs>
        <w:ind w:left="3660" w:hanging="420"/>
      </w:pPr>
    </w:lvl>
    <w:lvl w:ilvl="8" w:tplc="36384BD0" w:tentative="1">
      <w:start w:val="1"/>
      <w:numFmt w:val="lowerRoman"/>
      <w:lvlText w:val="%9."/>
      <w:lvlJc w:val="right"/>
      <w:pPr>
        <w:tabs>
          <w:tab w:val="num" w:pos="4080"/>
        </w:tabs>
        <w:ind w:left="4080" w:hanging="420"/>
      </w:pPr>
    </w:lvl>
  </w:abstractNum>
  <w:abstractNum w:abstractNumId="4">
    <w:nsid w:val="19E1009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A817D8B"/>
    <w:multiLevelType w:val="hybridMultilevel"/>
    <w:tmpl w:val="A8541B88"/>
    <w:lvl w:ilvl="0" w:tplc="694A9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200252"/>
    <w:multiLevelType w:val="hybridMultilevel"/>
    <w:tmpl w:val="A4FCC8D0"/>
    <w:lvl w:ilvl="0" w:tplc="857C7E8E">
      <w:start w:val="1"/>
      <w:numFmt w:val="decimal"/>
      <w:lvlText w:val="（%1）"/>
      <w:lvlJc w:val="left"/>
      <w:pPr>
        <w:tabs>
          <w:tab w:val="num" w:pos="1140"/>
        </w:tabs>
        <w:ind w:left="1140" w:hanging="720"/>
      </w:pPr>
      <w:rPr>
        <w:rFonts w:hint="eastAsia"/>
      </w:rPr>
    </w:lvl>
    <w:lvl w:ilvl="1" w:tplc="8EE6928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0C3981"/>
    <w:multiLevelType w:val="multilevel"/>
    <w:tmpl w:val="0409001D"/>
    <w:styleLink w:val="A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8">
    <w:nsid w:val="371F4D56"/>
    <w:multiLevelType w:val="hybridMultilevel"/>
    <w:tmpl w:val="33DE29FA"/>
    <w:lvl w:ilvl="0" w:tplc="569ACD8C">
      <w:start w:val="1"/>
      <w:numFmt w:val="decimal"/>
      <w:lvlText w:val="（%1）"/>
      <w:lvlJc w:val="left"/>
      <w:pPr>
        <w:tabs>
          <w:tab w:val="num" w:pos="1440"/>
        </w:tabs>
        <w:ind w:left="1440" w:hanging="720"/>
      </w:pPr>
      <w:rPr>
        <w:rFonts w:hint="eastAsia"/>
        <w:lang w:val="en-US"/>
      </w:rPr>
    </w:lvl>
    <w:lvl w:ilvl="1" w:tplc="E9D29DF2">
      <w:start w:val="1"/>
      <w:numFmt w:val="lowerLetter"/>
      <w:lvlText w:val="%2)"/>
      <w:lvlJc w:val="left"/>
      <w:pPr>
        <w:tabs>
          <w:tab w:val="num" w:pos="1140"/>
        </w:tabs>
        <w:ind w:left="1140" w:hanging="420"/>
      </w:pPr>
    </w:lvl>
    <w:lvl w:ilvl="2" w:tplc="F7FE8C1A" w:tentative="1">
      <w:start w:val="1"/>
      <w:numFmt w:val="lowerRoman"/>
      <w:lvlText w:val="%3."/>
      <w:lvlJc w:val="right"/>
      <w:pPr>
        <w:tabs>
          <w:tab w:val="num" w:pos="1560"/>
        </w:tabs>
        <w:ind w:left="1560" w:hanging="420"/>
      </w:pPr>
    </w:lvl>
    <w:lvl w:ilvl="3" w:tplc="2A80FA78" w:tentative="1">
      <w:start w:val="1"/>
      <w:numFmt w:val="decimal"/>
      <w:lvlText w:val="%4."/>
      <w:lvlJc w:val="left"/>
      <w:pPr>
        <w:tabs>
          <w:tab w:val="num" w:pos="1980"/>
        </w:tabs>
        <w:ind w:left="1980" w:hanging="420"/>
      </w:pPr>
    </w:lvl>
    <w:lvl w:ilvl="4" w:tplc="8C9CA0A8" w:tentative="1">
      <w:start w:val="1"/>
      <w:numFmt w:val="lowerLetter"/>
      <w:lvlText w:val="%5)"/>
      <w:lvlJc w:val="left"/>
      <w:pPr>
        <w:tabs>
          <w:tab w:val="num" w:pos="2400"/>
        </w:tabs>
        <w:ind w:left="2400" w:hanging="420"/>
      </w:pPr>
    </w:lvl>
    <w:lvl w:ilvl="5" w:tplc="E406364C" w:tentative="1">
      <w:start w:val="1"/>
      <w:numFmt w:val="lowerRoman"/>
      <w:lvlText w:val="%6."/>
      <w:lvlJc w:val="right"/>
      <w:pPr>
        <w:tabs>
          <w:tab w:val="num" w:pos="2820"/>
        </w:tabs>
        <w:ind w:left="2820" w:hanging="420"/>
      </w:pPr>
    </w:lvl>
    <w:lvl w:ilvl="6" w:tplc="8D8A81E8" w:tentative="1">
      <w:start w:val="1"/>
      <w:numFmt w:val="decimal"/>
      <w:lvlText w:val="%7."/>
      <w:lvlJc w:val="left"/>
      <w:pPr>
        <w:tabs>
          <w:tab w:val="num" w:pos="3240"/>
        </w:tabs>
        <w:ind w:left="3240" w:hanging="420"/>
      </w:pPr>
    </w:lvl>
    <w:lvl w:ilvl="7" w:tplc="28FA6CAA" w:tentative="1">
      <w:start w:val="1"/>
      <w:numFmt w:val="lowerLetter"/>
      <w:lvlText w:val="%8)"/>
      <w:lvlJc w:val="left"/>
      <w:pPr>
        <w:tabs>
          <w:tab w:val="num" w:pos="3660"/>
        </w:tabs>
        <w:ind w:left="3660" w:hanging="420"/>
      </w:pPr>
    </w:lvl>
    <w:lvl w:ilvl="8" w:tplc="50A4391E" w:tentative="1">
      <w:start w:val="1"/>
      <w:numFmt w:val="lowerRoman"/>
      <w:lvlText w:val="%9."/>
      <w:lvlJc w:val="right"/>
      <w:pPr>
        <w:tabs>
          <w:tab w:val="num" w:pos="4080"/>
        </w:tabs>
        <w:ind w:left="4080" w:hanging="420"/>
      </w:pPr>
    </w:lvl>
  </w:abstractNum>
  <w:abstractNum w:abstractNumId="9">
    <w:nsid w:val="37B018A4"/>
    <w:multiLevelType w:val="hybridMultilevel"/>
    <w:tmpl w:val="FE7EE058"/>
    <w:lvl w:ilvl="0" w:tplc="0409000F">
      <w:start w:val="1"/>
      <w:numFmt w:val="decimal"/>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0">
    <w:nsid w:val="3DD5557C"/>
    <w:multiLevelType w:val="hybridMultilevel"/>
    <w:tmpl w:val="75888678"/>
    <w:lvl w:ilvl="0" w:tplc="C79AD99A">
      <w:numFmt w:val="decimal"/>
      <w:lvlText w:val="%1-"/>
      <w:lvlJc w:val="left"/>
      <w:pPr>
        <w:ind w:left="360" w:hanging="36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1">
    <w:nsid w:val="484A0652"/>
    <w:multiLevelType w:val="hybridMultilevel"/>
    <w:tmpl w:val="4B741ED8"/>
    <w:lvl w:ilvl="0" w:tplc="C31A5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7957D4"/>
    <w:multiLevelType w:val="hybridMultilevel"/>
    <w:tmpl w:val="3B9C3D2A"/>
    <w:lvl w:ilvl="0" w:tplc="03F2BE5A">
      <w:start w:val="1"/>
      <w:numFmt w:val="decimal"/>
      <w:lvlText w:val="%1."/>
      <w:lvlJc w:val="left"/>
      <w:pPr>
        <w:tabs>
          <w:tab w:val="num" w:pos="780"/>
        </w:tabs>
        <w:ind w:left="780" w:hanging="360"/>
      </w:pPr>
      <w:rPr>
        <w:rFonts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33C6EC6"/>
    <w:multiLevelType w:val="multilevel"/>
    <w:tmpl w:val="AC8E2EE8"/>
    <w:lvl w:ilvl="0">
      <w:start w:val="1"/>
      <w:numFmt w:val="decimal"/>
      <w:pStyle w:val="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B.%4"/>
      <w:lvlJc w:val="left"/>
      <w:pPr>
        <w:tabs>
          <w:tab w:val="num" w:pos="864"/>
        </w:tabs>
        <w:ind w:left="864" w:hanging="864"/>
      </w:pPr>
      <w:rPr>
        <w:rFonts w:hint="eastAsia"/>
      </w:rPr>
    </w:lvl>
    <w:lvl w:ilvl="4">
      <w:start w:val="1"/>
      <w:numFmt w:val="decimal"/>
      <w:lvlText w:val="（%5）"/>
      <w:lvlJc w:val="left"/>
      <w:pPr>
        <w:tabs>
          <w:tab w:val="num" w:pos="720"/>
        </w:tabs>
        <w:ind w:left="720" w:hanging="7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57C2AF5"/>
    <w:multiLevelType w:val="multilevel"/>
    <w:tmpl w:val="E0CEB8EA"/>
    <w:lvl w:ilvl="0">
      <w:start w:val="1"/>
      <w:numFmt w:val="decimal"/>
      <w:pStyle w:val="a"/>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nsid w:val="577A2E1C"/>
    <w:multiLevelType w:val="hybridMultilevel"/>
    <w:tmpl w:val="68FE2FF0"/>
    <w:lvl w:ilvl="0" w:tplc="E08E443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59F60A1D"/>
    <w:multiLevelType w:val="hybridMultilevel"/>
    <w:tmpl w:val="66205B64"/>
    <w:lvl w:ilvl="0" w:tplc="0409000F">
      <w:start w:val="1"/>
      <w:numFmt w:val="decimal"/>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nsid w:val="612A4A12"/>
    <w:multiLevelType w:val="hybridMultilevel"/>
    <w:tmpl w:val="9A1223D0"/>
    <w:lvl w:ilvl="0" w:tplc="0409000F">
      <w:start w:val="1"/>
      <w:numFmt w:val="decimal"/>
      <w:lvlText w:val="%1."/>
      <w:lvlJc w:val="left"/>
      <w:pPr>
        <w:tabs>
          <w:tab w:val="num" w:pos="704"/>
        </w:tabs>
        <w:ind w:left="704" w:hanging="420"/>
      </w:pPr>
    </w:lvl>
    <w:lvl w:ilvl="1" w:tplc="A66CE92C">
      <w:start w:val="1"/>
      <w:numFmt w:val="decimal"/>
      <w:lvlText w:val="%2、"/>
      <w:lvlJc w:val="left"/>
      <w:pPr>
        <w:tabs>
          <w:tab w:val="num" w:pos="1424"/>
        </w:tabs>
        <w:ind w:left="1424" w:hanging="720"/>
      </w:pPr>
      <w:rPr>
        <w:rFonts w:hint="eastAsia"/>
      </w:r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8">
    <w:nsid w:val="646260FA"/>
    <w:multiLevelType w:val="multilevel"/>
    <w:tmpl w:val="E8EAD8E2"/>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5500AF4"/>
    <w:multiLevelType w:val="hybridMultilevel"/>
    <w:tmpl w:val="9F1C8C1E"/>
    <w:lvl w:ilvl="0" w:tplc="0409000B">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0">
    <w:nsid w:val="68C816B4"/>
    <w:multiLevelType w:val="hybridMultilevel"/>
    <w:tmpl w:val="785CF98A"/>
    <w:lvl w:ilvl="0" w:tplc="239676A4">
      <w:start w:val="1"/>
      <w:numFmt w:val="bullet"/>
      <w:lvlText w:val=""/>
      <w:lvlJc w:val="left"/>
      <w:pPr>
        <w:tabs>
          <w:tab w:val="num" w:pos="840"/>
        </w:tabs>
        <w:ind w:left="840" w:hanging="420"/>
      </w:pPr>
      <w:rPr>
        <w:rFonts w:ascii="Wingdings" w:hAnsi="Wingdings" w:hint="default"/>
      </w:rPr>
    </w:lvl>
    <w:lvl w:ilvl="1" w:tplc="DFCC3B18" w:tentative="1">
      <w:start w:val="1"/>
      <w:numFmt w:val="bullet"/>
      <w:lvlText w:val=""/>
      <w:lvlJc w:val="left"/>
      <w:pPr>
        <w:tabs>
          <w:tab w:val="num" w:pos="1260"/>
        </w:tabs>
        <w:ind w:left="1260" w:hanging="420"/>
      </w:pPr>
      <w:rPr>
        <w:rFonts w:ascii="Wingdings" w:hAnsi="Wingdings" w:hint="default"/>
      </w:rPr>
    </w:lvl>
    <w:lvl w:ilvl="2" w:tplc="7902E560">
      <w:start w:val="1"/>
      <w:numFmt w:val="bullet"/>
      <w:lvlText w:val=""/>
      <w:lvlJc w:val="left"/>
      <w:pPr>
        <w:tabs>
          <w:tab w:val="num" w:pos="1680"/>
        </w:tabs>
        <w:ind w:left="1680" w:hanging="420"/>
      </w:pPr>
      <w:rPr>
        <w:rFonts w:ascii="Wingdings" w:hAnsi="Wingdings" w:hint="default"/>
      </w:rPr>
    </w:lvl>
    <w:lvl w:ilvl="3" w:tplc="174E6EDA" w:tentative="1">
      <w:start w:val="1"/>
      <w:numFmt w:val="bullet"/>
      <w:lvlText w:val=""/>
      <w:lvlJc w:val="left"/>
      <w:pPr>
        <w:tabs>
          <w:tab w:val="num" w:pos="2100"/>
        </w:tabs>
        <w:ind w:left="2100" w:hanging="420"/>
      </w:pPr>
      <w:rPr>
        <w:rFonts w:ascii="Wingdings" w:hAnsi="Wingdings" w:hint="default"/>
      </w:rPr>
    </w:lvl>
    <w:lvl w:ilvl="4" w:tplc="F9086F3C" w:tentative="1">
      <w:start w:val="1"/>
      <w:numFmt w:val="bullet"/>
      <w:lvlText w:val=""/>
      <w:lvlJc w:val="left"/>
      <w:pPr>
        <w:tabs>
          <w:tab w:val="num" w:pos="2520"/>
        </w:tabs>
        <w:ind w:left="2520" w:hanging="420"/>
      </w:pPr>
      <w:rPr>
        <w:rFonts w:ascii="Wingdings" w:hAnsi="Wingdings" w:hint="default"/>
      </w:rPr>
    </w:lvl>
    <w:lvl w:ilvl="5" w:tplc="F03A9ADE" w:tentative="1">
      <w:start w:val="1"/>
      <w:numFmt w:val="bullet"/>
      <w:lvlText w:val=""/>
      <w:lvlJc w:val="left"/>
      <w:pPr>
        <w:tabs>
          <w:tab w:val="num" w:pos="2940"/>
        </w:tabs>
        <w:ind w:left="2940" w:hanging="420"/>
      </w:pPr>
      <w:rPr>
        <w:rFonts w:ascii="Wingdings" w:hAnsi="Wingdings" w:hint="default"/>
      </w:rPr>
    </w:lvl>
    <w:lvl w:ilvl="6" w:tplc="CF0CA2B6" w:tentative="1">
      <w:start w:val="1"/>
      <w:numFmt w:val="bullet"/>
      <w:lvlText w:val=""/>
      <w:lvlJc w:val="left"/>
      <w:pPr>
        <w:tabs>
          <w:tab w:val="num" w:pos="3360"/>
        </w:tabs>
        <w:ind w:left="3360" w:hanging="420"/>
      </w:pPr>
      <w:rPr>
        <w:rFonts w:ascii="Wingdings" w:hAnsi="Wingdings" w:hint="default"/>
      </w:rPr>
    </w:lvl>
    <w:lvl w:ilvl="7" w:tplc="8A8C8BE4" w:tentative="1">
      <w:start w:val="1"/>
      <w:numFmt w:val="bullet"/>
      <w:lvlText w:val=""/>
      <w:lvlJc w:val="left"/>
      <w:pPr>
        <w:tabs>
          <w:tab w:val="num" w:pos="3780"/>
        </w:tabs>
        <w:ind w:left="3780" w:hanging="420"/>
      </w:pPr>
      <w:rPr>
        <w:rFonts w:ascii="Wingdings" w:hAnsi="Wingdings" w:hint="default"/>
      </w:rPr>
    </w:lvl>
    <w:lvl w:ilvl="8" w:tplc="48B0D54E" w:tentative="1">
      <w:start w:val="1"/>
      <w:numFmt w:val="bullet"/>
      <w:lvlText w:val=""/>
      <w:lvlJc w:val="left"/>
      <w:pPr>
        <w:tabs>
          <w:tab w:val="num" w:pos="4200"/>
        </w:tabs>
        <w:ind w:left="4200" w:hanging="420"/>
      </w:pPr>
      <w:rPr>
        <w:rFonts w:ascii="Wingdings" w:hAnsi="Wingdings" w:hint="default"/>
      </w:rPr>
    </w:lvl>
  </w:abstractNum>
  <w:abstractNum w:abstractNumId="21">
    <w:nsid w:val="68E448CF"/>
    <w:multiLevelType w:val="hybridMultilevel"/>
    <w:tmpl w:val="D21610EA"/>
    <w:lvl w:ilvl="0" w:tplc="49FA5E7E">
      <w:start w:val="1"/>
      <w:numFmt w:val="bullet"/>
      <w:lvlText w:val=""/>
      <w:lvlJc w:val="left"/>
      <w:pPr>
        <w:tabs>
          <w:tab w:val="num" w:pos="420"/>
        </w:tabs>
        <w:ind w:left="420" w:hanging="420"/>
      </w:pPr>
      <w:rPr>
        <w:rFonts w:ascii="Wingdings" w:hAnsi="Wingdings" w:hint="default"/>
      </w:rPr>
    </w:lvl>
    <w:lvl w:ilvl="1" w:tplc="A01019F2">
      <w:start w:val="1"/>
      <w:numFmt w:val="bullet"/>
      <w:lvlText w:val=""/>
      <w:lvlJc w:val="left"/>
      <w:pPr>
        <w:tabs>
          <w:tab w:val="num" w:pos="840"/>
        </w:tabs>
        <w:ind w:left="840" w:hanging="420"/>
      </w:pPr>
      <w:rPr>
        <w:rFonts w:ascii="Wingdings" w:hAnsi="Wingdings" w:hint="default"/>
      </w:rPr>
    </w:lvl>
    <w:lvl w:ilvl="2" w:tplc="D700B3F8" w:tentative="1">
      <w:start w:val="1"/>
      <w:numFmt w:val="bullet"/>
      <w:lvlText w:val=""/>
      <w:lvlJc w:val="left"/>
      <w:pPr>
        <w:tabs>
          <w:tab w:val="num" w:pos="1260"/>
        </w:tabs>
        <w:ind w:left="1260" w:hanging="420"/>
      </w:pPr>
      <w:rPr>
        <w:rFonts w:ascii="Wingdings" w:hAnsi="Wingdings" w:hint="default"/>
      </w:rPr>
    </w:lvl>
    <w:lvl w:ilvl="3" w:tplc="DF78AC86" w:tentative="1">
      <w:start w:val="1"/>
      <w:numFmt w:val="bullet"/>
      <w:lvlText w:val=""/>
      <w:lvlJc w:val="left"/>
      <w:pPr>
        <w:tabs>
          <w:tab w:val="num" w:pos="1680"/>
        </w:tabs>
        <w:ind w:left="1680" w:hanging="420"/>
      </w:pPr>
      <w:rPr>
        <w:rFonts w:ascii="Wingdings" w:hAnsi="Wingdings" w:hint="default"/>
      </w:rPr>
    </w:lvl>
    <w:lvl w:ilvl="4" w:tplc="2452D2A4" w:tentative="1">
      <w:start w:val="1"/>
      <w:numFmt w:val="bullet"/>
      <w:lvlText w:val=""/>
      <w:lvlJc w:val="left"/>
      <w:pPr>
        <w:tabs>
          <w:tab w:val="num" w:pos="2100"/>
        </w:tabs>
        <w:ind w:left="2100" w:hanging="420"/>
      </w:pPr>
      <w:rPr>
        <w:rFonts w:ascii="Wingdings" w:hAnsi="Wingdings" w:hint="default"/>
      </w:rPr>
    </w:lvl>
    <w:lvl w:ilvl="5" w:tplc="7BF4D1A0" w:tentative="1">
      <w:start w:val="1"/>
      <w:numFmt w:val="bullet"/>
      <w:lvlText w:val=""/>
      <w:lvlJc w:val="left"/>
      <w:pPr>
        <w:tabs>
          <w:tab w:val="num" w:pos="2520"/>
        </w:tabs>
        <w:ind w:left="2520" w:hanging="420"/>
      </w:pPr>
      <w:rPr>
        <w:rFonts w:ascii="Wingdings" w:hAnsi="Wingdings" w:hint="default"/>
      </w:rPr>
    </w:lvl>
    <w:lvl w:ilvl="6" w:tplc="65106EBC" w:tentative="1">
      <w:start w:val="1"/>
      <w:numFmt w:val="bullet"/>
      <w:lvlText w:val=""/>
      <w:lvlJc w:val="left"/>
      <w:pPr>
        <w:tabs>
          <w:tab w:val="num" w:pos="2940"/>
        </w:tabs>
        <w:ind w:left="2940" w:hanging="420"/>
      </w:pPr>
      <w:rPr>
        <w:rFonts w:ascii="Wingdings" w:hAnsi="Wingdings" w:hint="default"/>
      </w:rPr>
    </w:lvl>
    <w:lvl w:ilvl="7" w:tplc="BE0C5E30" w:tentative="1">
      <w:start w:val="1"/>
      <w:numFmt w:val="bullet"/>
      <w:lvlText w:val=""/>
      <w:lvlJc w:val="left"/>
      <w:pPr>
        <w:tabs>
          <w:tab w:val="num" w:pos="3360"/>
        </w:tabs>
        <w:ind w:left="3360" w:hanging="420"/>
      </w:pPr>
      <w:rPr>
        <w:rFonts w:ascii="Wingdings" w:hAnsi="Wingdings" w:hint="default"/>
      </w:rPr>
    </w:lvl>
    <w:lvl w:ilvl="8" w:tplc="B49C3540" w:tentative="1">
      <w:start w:val="1"/>
      <w:numFmt w:val="bullet"/>
      <w:lvlText w:val=""/>
      <w:lvlJc w:val="left"/>
      <w:pPr>
        <w:tabs>
          <w:tab w:val="num" w:pos="3780"/>
        </w:tabs>
        <w:ind w:left="3780" w:hanging="420"/>
      </w:pPr>
      <w:rPr>
        <w:rFonts w:ascii="Wingdings" w:hAnsi="Wingdings" w:hint="default"/>
      </w:rPr>
    </w:lvl>
  </w:abstractNum>
  <w:abstractNum w:abstractNumId="22">
    <w:nsid w:val="69F76F85"/>
    <w:multiLevelType w:val="hybridMultilevel"/>
    <w:tmpl w:val="28163288"/>
    <w:lvl w:ilvl="0" w:tplc="92566FAA">
      <w:start w:val="1"/>
      <w:numFmt w:val="decimal"/>
      <w:lvlText w:val="表%1 "/>
      <w:lvlJc w:val="center"/>
      <w:pPr>
        <w:tabs>
          <w:tab w:val="num" w:pos="2268"/>
        </w:tabs>
        <w:ind w:left="1701" w:firstLine="284"/>
      </w:pPr>
      <w:rPr>
        <w:rFonts w:hint="eastAsia"/>
        <w:b/>
        <w:i w:val="0"/>
        <w:sz w:val="24"/>
      </w:rPr>
    </w:lvl>
    <w:lvl w:ilvl="1" w:tplc="4B68487A" w:tentative="1">
      <w:start w:val="1"/>
      <w:numFmt w:val="lowerLetter"/>
      <w:lvlText w:val="%2)"/>
      <w:lvlJc w:val="left"/>
      <w:pPr>
        <w:tabs>
          <w:tab w:val="num" w:pos="840"/>
        </w:tabs>
        <w:ind w:left="840" w:hanging="420"/>
      </w:pPr>
    </w:lvl>
    <w:lvl w:ilvl="2" w:tplc="E3364AD6" w:tentative="1">
      <w:start w:val="1"/>
      <w:numFmt w:val="lowerRoman"/>
      <w:lvlText w:val="%3."/>
      <w:lvlJc w:val="right"/>
      <w:pPr>
        <w:tabs>
          <w:tab w:val="num" w:pos="1260"/>
        </w:tabs>
        <w:ind w:left="1260" w:hanging="420"/>
      </w:pPr>
    </w:lvl>
    <w:lvl w:ilvl="3" w:tplc="504CD6B2" w:tentative="1">
      <w:start w:val="1"/>
      <w:numFmt w:val="decimal"/>
      <w:lvlText w:val="%4."/>
      <w:lvlJc w:val="left"/>
      <w:pPr>
        <w:tabs>
          <w:tab w:val="num" w:pos="1680"/>
        </w:tabs>
        <w:ind w:left="1680" w:hanging="420"/>
      </w:pPr>
    </w:lvl>
    <w:lvl w:ilvl="4" w:tplc="272ACD9C" w:tentative="1">
      <w:start w:val="1"/>
      <w:numFmt w:val="lowerLetter"/>
      <w:lvlText w:val="%5)"/>
      <w:lvlJc w:val="left"/>
      <w:pPr>
        <w:tabs>
          <w:tab w:val="num" w:pos="2100"/>
        </w:tabs>
        <w:ind w:left="2100" w:hanging="420"/>
      </w:pPr>
    </w:lvl>
    <w:lvl w:ilvl="5" w:tplc="4E801030" w:tentative="1">
      <w:start w:val="1"/>
      <w:numFmt w:val="lowerRoman"/>
      <w:lvlText w:val="%6."/>
      <w:lvlJc w:val="right"/>
      <w:pPr>
        <w:tabs>
          <w:tab w:val="num" w:pos="2520"/>
        </w:tabs>
        <w:ind w:left="2520" w:hanging="420"/>
      </w:pPr>
    </w:lvl>
    <w:lvl w:ilvl="6" w:tplc="87CAD568" w:tentative="1">
      <w:start w:val="1"/>
      <w:numFmt w:val="decimal"/>
      <w:lvlText w:val="%7."/>
      <w:lvlJc w:val="left"/>
      <w:pPr>
        <w:tabs>
          <w:tab w:val="num" w:pos="2940"/>
        </w:tabs>
        <w:ind w:left="2940" w:hanging="420"/>
      </w:pPr>
    </w:lvl>
    <w:lvl w:ilvl="7" w:tplc="A2E830AE" w:tentative="1">
      <w:start w:val="1"/>
      <w:numFmt w:val="lowerLetter"/>
      <w:lvlText w:val="%8)"/>
      <w:lvlJc w:val="left"/>
      <w:pPr>
        <w:tabs>
          <w:tab w:val="num" w:pos="3360"/>
        </w:tabs>
        <w:ind w:left="3360" w:hanging="420"/>
      </w:pPr>
    </w:lvl>
    <w:lvl w:ilvl="8" w:tplc="F6B4F2FE" w:tentative="1">
      <w:start w:val="1"/>
      <w:numFmt w:val="lowerRoman"/>
      <w:lvlText w:val="%9."/>
      <w:lvlJc w:val="right"/>
      <w:pPr>
        <w:tabs>
          <w:tab w:val="num" w:pos="3780"/>
        </w:tabs>
        <w:ind w:left="3780" w:hanging="420"/>
      </w:pPr>
    </w:lvl>
  </w:abstractNum>
  <w:abstractNum w:abstractNumId="23">
    <w:nsid w:val="6CEA2025"/>
    <w:multiLevelType w:val="multilevel"/>
    <w:tmpl w:val="62E6A4E4"/>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639" w:firstLine="0"/>
      </w:pPr>
      <w:rPr>
        <w:rFonts w:ascii="黑体" w:eastAsia="黑体" w:hAnsi="Times New Roman" w:hint="eastAsia"/>
        <w:b w:val="0"/>
        <w:i w:val="0"/>
        <w:sz w:val="21"/>
      </w:rPr>
    </w:lvl>
    <w:lvl w:ilvl="2">
      <w:start w:val="1"/>
      <w:numFmt w:val="decimal"/>
      <w:pStyle w:val="a4"/>
      <w:suff w:val="nothing"/>
      <w:lvlText w:val="%1%2.%3　"/>
      <w:lvlJc w:val="left"/>
      <w:pPr>
        <w:ind w:left="993" w:firstLine="0"/>
      </w:pPr>
      <w:rPr>
        <w:rFonts w:ascii="黑体" w:eastAsia="黑体" w:hAnsi="Times New Roman" w:hint="eastAsia"/>
        <w:b w:val="0"/>
        <w:i w:val="0"/>
        <w:sz w:val="21"/>
      </w:rPr>
    </w:lvl>
    <w:lvl w:ilvl="3">
      <w:start w:val="1"/>
      <w:numFmt w:val="decimal"/>
      <w:pStyle w:val="a5"/>
      <w:suff w:val="nothing"/>
      <w:lvlText w:val="%1%2.%3.%4　"/>
      <w:lvlJc w:val="left"/>
      <w:pPr>
        <w:ind w:left="567" w:firstLine="0"/>
      </w:pPr>
      <w:rPr>
        <w:rFonts w:ascii="黑体" w:eastAsia="黑体" w:hAnsi="Times New Roman" w:hint="eastAsia"/>
        <w:b w:val="0"/>
        <w:i w:val="0"/>
        <w:sz w:val="21"/>
      </w:rPr>
    </w:lvl>
    <w:lvl w:ilvl="4">
      <w:start w:val="1"/>
      <w:numFmt w:val="decimal"/>
      <w:pStyle w:val="a6"/>
      <w:suff w:val="nothing"/>
      <w:lvlText w:val="%1%2.%3.%4.%5　"/>
      <w:lvlJc w:val="left"/>
      <w:pPr>
        <w:ind w:left="426"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nsid w:val="743E5188"/>
    <w:multiLevelType w:val="hybridMultilevel"/>
    <w:tmpl w:val="33DE29FA"/>
    <w:lvl w:ilvl="0" w:tplc="569ACD8C">
      <w:start w:val="1"/>
      <w:numFmt w:val="decimal"/>
      <w:lvlText w:val="（%1）"/>
      <w:lvlJc w:val="left"/>
      <w:pPr>
        <w:tabs>
          <w:tab w:val="num" w:pos="1440"/>
        </w:tabs>
        <w:ind w:left="1440" w:hanging="720"/>
      </w:pPr>
      <w:rPr>
        <w:rFonts w:hint="eastAsia"/>
        <w:lang w:val="en-US"/>
      </w:rPr>
    </w:lvl>
    <w:lvl w:ilvl="1" w:tplc="E9D29DF2">
      <w:start w:val="1"/>
      <w:numFmt w:val="lowerLetter"/>
      <w:lvlText w:val="%2)"/>
      <w:lvlJc w:val="left"/>
      <w:pPr>
        <w:tabs>
          <w:tab w:val="num" w:pos="1140"/>
        </w:tabs>
        <w:ind w:left="1140" w:hanging="420"/>
      </w:pPr>
    </w:lvl>
    <w:lvl w:ilvl="2" w:tplc="F7FE8C1A" w:tentative="1">
      <w:start w:val="1"/>
      <w:numFmt w:val="lowerRoman"/>
      <w:lvlText w:val="%3."/>
      <w:lvlJc w:val="right"/>
      <w:pPr>
        <w:tabs>
          <w:tab w:val="num" w:pos="1560"/>
        </w:tabs>
        <w:ind w:left="1560" w:hanging="420"/>
      </w:pPr>
    </w:lvl>
    <w:lvl w:ilvl="3" w:tplc="2A80FA78" w:tentative="1">
      <w:start w:val="1"/>
      <w:numFmt w:val="decimal"/>
      <w:lvlText w:val="%4."/>
      <w:lvlJc w:val="left"/>
      <w:pPr>
        <w:tabs>
          <w:tab w:val="num" w:pos="1980"/>
        </w:tabs>
        <w:ind w:left="1980" w:hanging="420"/>
      </w:pPr>
    </w:lvl>
    <w:lvl w:ilvl="4" w:tplc="8C9CA0A8" w:tentative="1">
      <w:start w:val="1"/>
      <w:numFmt w:val="lowerLetter"/>
      <w:lvlText w:val="%5)"/>
      <w:lvlJc w:val="left"/>
      <w:pPr>
        <w:tabs>
          <w:tab w:val="num" w:pos="2400"/>
        </w:tabs>
        <w:ind w:left="2400" w:hanging="420"/>
      </w:pPr>
    </w:lvl>
    <w:lvl w:ilvl="5" w:tplc="E406364C" w:tentative="1">
      <w:start w:val="1"/>
      <w:numFmt w:val="lowerRoman"/>
      <w:lvlText w:val="%6."/>
      <w:lvlJc w:val="right"/>
      <w:pPr>
        <w:tabs>
          <w:tab w:val="num" w:pos="2820"/>
        </w:tabs>
        <w:ind w:left="2820" w:hanging="420"/>
      </w:pPr>
    </w:lvl>
    <w:lvl w:ilvl="6" w:tplc="8D8A81E8" w:tentative="1">
      <w:start w:val="1"/>
      <w:numFmt w:val="decimal"/>
      <w:lvlText w:val="%7."/>
      <w:lvlJc w:val="left"/>
      <w:pPr>
        <w:tabs>
          <w:tab w:val="num" w:pos="3240"/>
        </w:tabs>
        <w:ind w:left="3240" w:hanging="420"/>
      </w:pPr>
    </w:lvl>
    <w:lvl w:ilvl="7" w:tplc="28FA6CAA" w:tentative="1">
      <w:start w:val="1"/>
      <w:numFmt w:val="lowerLetter"/>
      <w:lvlText w:val="%8)"/>
      <w:lvlJc w:val="left"/>
      <w:pPr>
        <w:tabs>
          <w:tab w:val="num" w:pos="3660"/>
        </w:tabs>
        <w:ind w:left="3660" w:hanging="420"/>
      </w:pPr>
    </w:lvl>
    <w:lvl w:ilvl="8" w:tplc="50A4391E" w:tentative="1">
      <w:start w:val="1"/>
      <w:numFmt w:val="lowerRoman"/>
      <w:lvlText w:val="%9."/>
      <w:lvlJc w:val="right"/>
      <w:pPr>
        <w:tabs>
          <w:tab w:val="num" w:pos="4080"/>
        </w:tabs>
        <w:ind w:left="4080" w:hanging="420"/>
      </w:pPr>
    </w:lvl>
  </w:abstractNum>
  <w:abstractNum w:abstractNumId="25">
    <w:nsid w:val="747C1ACE"/>
    <w:multiLevelType w:val="hybridMultilevel"/>
    <w:tmpl w:val="4AA4E12A"/>
    <w:lvl w:ilvl="0" w:tplc="256E4D40">
      <w:start w:val="1"/>
      <w:numFmt w:val="bullet"/>
      <w:lvlText w:val=""/>
      <w:lvlJc w:val="left"/>
      <w:pPr>
        <w:tabs>
          <w:tab w:val="num" w:pos="840"/>
        </w:tabs>
        <w:ind w:left="840" w:hanging="420"/>
      </w:pPr>
      <w:rPr>
        <w:rFonts w:ascii="Wingdings" w:hAnsi="Wingdings" w:hint="default"/>
      </w:rPr>
    </w:lvl>
    <w:lvl w:ilvl="1" w:tplc="06D6BBD8">
      <w:start w:val="1"/>
      <w:numFmt w:val="bullet"/>
      <w:lvlText w:val=""/>
      <w:lvlJc w:val="left"/>
      <w:pPr>
        <w:tabs>
          <w:tab w:val="num" w:pos="1260"/>
        </w:tabs>
        <w:ind w:left="1260" w:hanging="420"/>
      </w:pPr>
      <w:rPr>
        <w:rFonts w:ascii="Wingdings" w:hAnsi="Wingdings" w:hint="default"/>
      </w:rPr>
    </w:lvl>
    <w:lvl w:ilvl="2" w:tplc="CA5CAC80">
      <w:start w:val="1"/>
      <w:numFmt w:val="bullet"/>
      <w:lvlText w:val=""/>
      <w:lvlJc w:val="left"/>
      <w:pPr>
        <w:tabs>
          <w:tab w:val="num" w:pos="1680"/>
        </w:tabs>
        <w:ind w:left="1680" w:hanging="420"/>
      </w:pPr>
      <w:rPr>
        <w:rFonts w:ascii="Wingdings" w:hAnsi="Wingdings" w:hint="default"/>
      </w:rPr>
    </w:lvl>
    <w:lvl w:ilvl="3" w:tplc="14F8D890" w:tentative="1">
      <w:start w:val="1"/>
      <w:numFmt w:val="bullet"/>
      <w:lvlText w:val=""/>
      <w:lvlJc w:val="left"/>
      <w:pPr>
        <w:tabs>
          <w:tab w:val="num" w:pos="2100"/>
        </w:tabs>
        <w:ind w:left="2100" w:hanging="420"/>
      </w:pPr>
      <w:rPr>
        <w:rFonts w:ascii="Wingdings" w:hAnsi="Wingdings" w:hint="default"/>
      </w:rPr>
    </w:lvl>
    <w:lvl w:ilvl="4" w:tplc="CF6C090C" w:tentative="1">
      <w:start w:val="1"/>
      <w:numFmt w:val="bullet"/>
      <w:lvlText w:val=""/>
      <w:lvlJc w:val="left"/>
      <w:pPr>
        <w:tabs>
          <w:tab w:val="num" w:pos="2520"/>
        </w:tabs>
        <w:ind w:left="2520" w:hanging="420"/>
      </w:pPr>
      <w:rPr>
        <w:rFonts w:ascii="Wingdings" w:hAnsi="Wingdings" w:hint="default"/>
      </w:rPr>
    </w:lvl>
    <w:lvl w:ilvl="5" w:tplc="4E3A658A" w:tentative="1">
      <w:start w:val="1"/>
      <w:numFmt w:val="bullet"/>
      <w:lvlText w:val=""/>
      <w:lvlJc w:val="left"/>
      <w:pPr>
        <w:tabs>
          <w:tab w:val="num" w:pos="2940"/>
        </w:tabs>
        <w:ind w:left="2940" w:hanging="420"/>
      </w:pPr>
      <w:rPr>
        <w:rFonts w:ascii="Wingdings" w:hAnsi="Wingdings" w:hint="default"/>
      </w:rPr>
    </w:lvl>
    <w:lvl w:ilvl="6" w:tplc="C4A0B6FE" w:tentative="1">
      <w:start w:val="1"/>
      <w:numFmt w:val="bullet"/>
      <w:lvlText w:val=""/>
      <w:lvlJc w:val="left"/>
      <w:pPr>
        <w:tabs>
          <w:tab w:val="num" w:pos="3360"/>
        </w:tabs>
        <w:ind w:left="3360" w:hanging="420"/>
      </w:pPr>
      <w:rPr>
        <w:rFonts w:ascii="Wingdings" w:hAnsi="Wingdings" w:hint="default"/>
      </w:rPr>
    </w:lvl>
    <w:lvl w:ilvl="7" w:tplc="C360ABEA" w:tentative="1">
      <w:start w:val="1"/>
      <w:numFmt w:val="bullet"/>
      <w:lvlText w:val=""/>
      <w:lvlJc w:val="left"/>
      <w:pPr>
        <w:tabs>
          <w:tab w:val="num" w:pos="3780"/>
        </w:tabs>
        <w:ind w:left="3780" w:hanging="420"/>
      </w:pPr>
      <w:rPr>
        <w:rFonts w:ascii="Wingdings" w:hAnsi="Wingdings" w:hint="default"/>
      </w:rPr>
    </w:lvl>
    <w:lvl w:ilvl="8" w:tplc="C8CCAE18" w:tentative="1">
      <w:start w:val="1"/>
      <w:numFmt w:val="bullet"/>
      <w:lvlText w:val=""/>
      <w:lvlJc w:val="left"/>
      <w:pPr>
        <w:tabs>
          <w:tab w:val="num" w:pos="4200"/>
        </w:tabs>
        <w:ind w:left="4200" w:hanging="420"/>
      </w:pPr>
      <w:rPr>
        <w:rFonts w:ascii="Wingdings" w:hAnsi="Wingdings" w:hint="default"/>
      </w:rPr>
    </w:lvl>
  </w:abstractNum>
  <w:abstractNum w:abstractNumId="26">
    <w:nsid w:val="77BA7AB6"/>
    <w:multiLevelType w:val="hybridMultilevel"/>
    <w:tmpl w:val="D2A24096"/>
    <w:lvl w:ilvl="0" w:tplc="9F32BC7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27">
    <w:nsid w:val="799B7695"/>
    <w:multiLevelType w:val="hybridMultilevel"/>
    <w:tmpl w:val="782A6500"/>
    <w:lvl w:ilvl="0" w:tplc="7624CFAC">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B356894"/>
    <w:multiLevelType w:val="hybridMultilevel"/>
    <w:tmpl w:val="D2A24096"/>
    <w:lvl w:ilvl="0" w:tplc="9F32BC7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num w:numId="1">
    <w:abstractNumId w:val="13"/>
  </w:num>
  <w:num w:numId="2">
    <w:abstractNumId w:val="21"/>
  </w:num>
  <w:num w:numId="3">
    <w:abstractNumId w:val="18"/>
  </w:num>
  <w:num w:numId="4">
    <w:abstractNumId w:val="6"/>
  </w:num>
  <w:num w:numId="5">
    <w:abstractNumId w:val="24"/>
  </w:num>
  <w:num w:numId="6">
    <w:abstractNumId w:val="12"/>
  </w:num>
  <w:num w:numId="7">
    <w:abstractNumId w:val="22"/>
  </w:num>
  <w:num w:numId="8">
    <w:abstractNumId w:val="2"/>
  </w:num>
  <w:num w:numId="9">
    <w:abstractNumId w:val="10"/>
  </w:num>
  <w:num w:numId="10">
    <w:abstractNumId w:val="11"/>
  </w:num>
  <w:num w:numId="11">
    <w:abstractNumId w:val="23"/>
  </w:num>
  <w:num w:numId="12">
    <w:abstractNumId w:val="3"/>
  </w:num>
  <w:num w:numId="13">
    <w:abstractNumId w:val="19"/>
  </w:num>
  <w:num w:numId="14">
    <w:abstractNumId w:val="25"/>
  </w:num>
  <w:num w:numId="15">
    <w:abstractNumId w:val="20"/>
  </w:num>
  <w:num w:numId="16">
    <w:abstractNumId w:val="4"/>
  </w:num>
  <w:num w:numId="17">
    <w:abstractNumId w:val="7"/>
  </w:num>
  <w:num w:numId="18">
    <w:abstractNumId w:val="1"/>
  </w:num>
  <w:num w:numId="19">
    <w:abstractNumId w:val="16"/>
  </w:num>
  <w:num w:numId="20">
    <w:abstractNumId w:val="9"/>
  </w:num>
  <w:num w:numId="21">
    <w:abstractNumId w:val="0"/>
  </w:num>
  <w:num w:numId="22">
    <w:abstractNumId w:val="23"/>
  </w:num>
  <w:num w:numId="23">
    <w:abstractNumId w:val="5"/>
  </w:num>
  <w:num w:numId="24">
    <w:abstractNumId w:val="14"/>
  </w:num>
  <w:num w:numId="25">
    <w:abstractNumId w:val="23"/>
  </w:num>
  <w:num w:numId="26">
    <w:abstractNumId w:val="8"/>
  </w:num>
  <w:num w:numId="27">
    <w:abstractNumId w:val="23"/>
  </w:num>
  <w:num w:numId="28">
    <w:abstractNumId w:val="15"/>
  </w:num>
  <w:num w:numId="29">
    <w:abstractNumId w:val="13"/>
  </w:num>
  <w:num w:numId="30">
    <w:abstractNumId w:val="13"/>
  </w:num>
  <w:num w:numId="31">
    <w:abstractNumId w:val="23"/>
  </w:num>
  <w:num w:numId="32">
    <w:abstractNumId w:val="23"/>
  </w:num>
  <w:num w:numId="33">
    <w:abstractNumId w:val="23"/>
  </w:num>
  <w:num w:numId="34">
    <w:abstractNumId w:val="27"/>
  </w:num>
  <w:num w:numId="35">
    <w:abstractNumId w:val="2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23"/>
  </w:num>
  <w:num w:numId="44">
    <w:abstractNumId w:val="17"/>
  </w:num>
  <w:num w:numId="45">
    <w:abstractNumId w:val="26"/>
  </w:num>
  <w:num w:numId="46">
    <w:abstractNumId w:val="2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stylePaneFormatFilter w:val="3F01"/>
  <w:trackRevisions/>
  <w:defaultTabStop w:val="720"/>
  <w:noPunctuationKerning/>
  <w:characterSpacingControl w:val="doNotCompress"/>
  <w:hdrShapeDefaults>
    <o:shapedefaults v:ext="edit" spidmax="181250"/>
    <o:shapelayout v:ext="edit">
      <o:idmap v:ext="edit" data="122"/>
    </o:shapelayout>
  </w:hdrShapeDefaults>
  <w:footnotePr>
    <w:footnote w:id="0"/>
    <w:footnote w:id="1"/>
  </w:footnotePr>
  <w:endnotePr>
    <w:endnote w:id="0"/>
    <w:endnote w:id="1"/>
  </w:endnotePr>
  <w:compat>
    <w:useFELayout/>
  </w:compat>
  <w:rsids>
    <w:rsidRoot w:val="00DE219F"/>
    <w:rsid w:val="00002673"/>
    <w:rsid w:val="00011E6E"/>
    <w:rsid w:val="000130F5"/>
    <w:rsid w:val="00013B44"/>
    <w:rsid w:val="000168C3"/>
    <w:rsid w:val="000222CA"/>
    <w:rsid w:val="00022B0F"/>
    <w:rsid w:val="000235D7"/>
    <w:rsid w:val="000237CA"/>
    <w:rsid w:val="00023C1D"/>
    <w:rsid w:val="0003135A"/>
    <w:rsid w:val="00033DEE"/>
    <w:rsid w:val="00035007"/>
    <w:rsid w:val="00046A3B"/>
    <w:rsid w:val="00047D59"/>
    <w:rsid w:val="00051381"/>
    <w:rsid w:val="00051C86"/>
    <w:rsid w:val="000522F3"/>
    <w:rsid w:val="00056886"/>
    <w:rsid w:val="00057444"/>
    <w:rsid w:val="000606C3"/>
    <w:rsid w:val="000641EC"/>
    <w:rsid w:val="00066ED9"/>
    <w:rsid w:val="00071B35"/>
    <w:rsid w:val="00076F85"/>
    <w:rsid w:val="000805B1"/>
    <w:rsid w:val="00080E7E"/>
    <w:rsid w:val="0008113F"/>
    <w:rsid w:val="0008518F"/>
    <w:rsid w:val="00093678"/>
    <w:rsid w:val="000A2859"/>
    <w:rsid w:val="000A3C78"/>
    <w:rsid w:val="000A596D"/>
    <w:rsid w:val="000A5CCC"/>
    <w:rsid w:val="000A75DF"/>
    <w:rsid w:val="000B3355"/>
    <w:rsid w:val="000B43BD"/>
    <w:rsid w:val="000B48C3"/>
    <w:rsid w:val="000B4F25"/>
    <w:rsid w:val="000C0CAE"/>
    <w:rsid w:val="000C2400"/>
    <w:rsid w:val="000C32E3"/>
    <w:rsid w:val="000C6306"/>
    <w:rsid w:val="000D2183"/>
    <w:rsid w:val="000D4413"/>
    <w:rsid w:val="000D7144"/>
    <w:rsid w:val="000E111C"/>
    <w:rsid w:val="000E130C"/>
    <w:rsid w:val="000E162C"/>
    <w:rsid w:val="000E164F"/>
    <w:rsid w:val="000E180C"/>
    <w:rsid w:val="000E1824"/>
    <w:rsid w:val="000F029A"/>
    <w:rsid w:val="000F0FC3"/>
    <w:rsid w:val="000F1041"/>
    <w:rsid w:val="001130E8"/>
    <w:rsid w:val="001141A5"/>
    <w:rsid w:val="001148CE"/>
    <w:rsid w:val="00115281"/>
    <w:rsid w:val="00115B3F"/>
    <w:rsid w:val="001209C6"/>
    <w:rsid w:val="00122A7A"/>
    <w:rsid w:val="00123CA3"/>
    <w:rsid w:val="00125A46"/>
    <w:rsid w:val="00131A88"/>
    <w:rsid w:val="00133A7D"/>
    <w:rsid w:val="00136F4C"/>
    <w:rsid w:val="001375C9"/>
    <w:rsid w:val="001402CD"/>
    <w:rsid w:val="0014323F"/>
    <w:rsid w:val="00145CDE"/>
    <w:rsid w:val="00151119"/>
    <w:rsid w:val="0015405E"/>
    <w:rsid w:val="00154BC1"/>
    <w:rsid w:val="00157BB5"/>
    <w:rsid w:val="0016003B"/>
    <w:rsid w:val="00173D16"/>
    <w:rsid w:val="00173E37"/>
    <w:rsid w:val="001755FA"/>
    <w:rsid w:val="00177B14"/>
    <w:rsid w:val="001828C2"/>
    <w:rsid w:val="00182A04"/>
    <w:rsid w:val="0018352C"/>
    <w:rsid w:val="00195F68"/>
    <w:rsid w:val="001A5EF1"/>
    <w:rsid w:val="001B1F97"/>
    <w:rsid w:val="001B5492"/>
    <w:rsid w:val="001B72EE"/>
    <w:rsid w:val="001C2A47"/>
    <w:rsid w:val="001C33E5"/>
    <w:rsid w:val="001C40D2"/>
    <w:rsid w:val="001C5B4A"/>
    <w:rsid w:val="001C79C6"/>
    <w:rsid w:val="001D0586"/>
    <w:rsid w:val="001D083D"/>
    <w:rsid w:val="001D1E14"/>
    <w:rsid w:val="001D3328"/>
    <w:rsid w:val="001E1CE2"/>
    <w:rsid w:val="001E2875"/>
    <w:rsid w:val="001E2DB5"/>
    <w:rsid w:val="001E3A3A"/>
    <w:rsid w:val="001E70EC"/>
    <w:rsid w:val="001F2FF7"/>
    <w:rsid w:val="001F5903"/>
    <w:rsid w:val="00201477"/>
    <w:rsid w:val="00202999"/>
    <w:rsid w:val="00207083"/>
    <w:rsid w:val="002109E4"/>
    <w:rsid w:val="00211951"/>
    <w:rsid w:val="0021226A"/>
    <w:rsid w:val="00212788"/>
    <w:rsid w:val="00215005"/>
    <w:rsid w:val="00216084"/>
    <w:rsid w:val="002178A0"/>
    <w:rsid w:val="00220BA8"/>
    <w:rsid w:val="0022142D"/>
    <w:rsid w:val="00221E55"/>
    <w:rsid w:val="00222197"/>
    <w:rsid w:val="0022341A"/>
    <w:rsid w:val="002235E2"/>
    <w:rsid w:val="00223A83"/>
    <w:rsid w:val="00226FBF"/>
    <w:rsid w:val="002275BE"/>
    <w:rsid w:val="00230846"/>
    <w:rsid w:val="0023111F"/>
    <w:rsid w:val="002323F0"/>
    <w:rsid w:val="002333CE"/>
    <w:rsid w:val="002337A6"/>
    <w:rsid w:val="002353BB"/>
    <w:rsid w:val="00235475"/>
    <w:rsid w:val="0023547C"/>
    <w:rsid w:val="00237E11"/>
    <w:rsid w:val="0024196E"/>
    <w:rsid w:val="00243CDC"/>
    <w:rsid w:val="00244634"/>
    <w:rsid w:val="002463B0"/>
    <w:rsid w:val="002464F0"/>
    <w:rsid w:val="00247188"/>
    <w:rsid w:val="002473AA"/>
    <w:rsid w:val="00247A8C"/>
    <w:rsid w:val="00247AF3"/>
    <w:rsid w:val="002502B6"/>
    <w:rsid w:val="002513D6"/>
    <w:rsid w:val="002522BE"/>
    <w:rsid w:val="002534FD"/>
    <w:rsid w:val="00255217"/>
    <w:rsid w:val="00256C99"/>
    <w:rsid w:val="002574BC"/>
    <w:rsid w:val="00261AB8"/>
    <w:rsid w:val="0026623C"/>
    <w:rsid w:val="00266C38"/>
    <w:rsid w:val="002722BA"/>
    <w:rsid w:val="00274FDF"/>
    <w:rsid w:val="00275F9F"/>
    <w:rsid w:val="00281584"/>
    <w:rsid w:val="002820B0"/>
    <w:rsid w:val="00284DF6"/>
    <w:rsid w:val="00286DB3"/>
    <w:rsid w:val="00287341"/>
    <w:rsid w:val="00287408"/>
    <w:rsid w:val="002875E3"/>
    <w:rsid w:val="00287FCC"/>
    <w:rsid w:val="002907F7"/>
    <w:rsid w:val="0029096D"/>
    <w:rsid w:val="00293E18"/>
    <w:rsid w:val="002960FA"/>
    <w:rsid w:val="002A291F"/>
    <w:rsid w:val="002A2E2E"/>
    <w:rsid w:val="002A59DB"/>
    <w:rsid w:val="002A7902"/>
    <w:rsid w:val="002A7D04"/>
    <w:rsid w:val="002B0B10"/>
    <w:rsid w:val="002B43EB"/>
    <w:rsid w:val="002B6881"/>
    <w:rsid w:val="002B77E1"/>
    <w:rsid w:val="002C1266"/>
    <w:rsid w:val="002C1410"/>
    <w:rsid w:val="002C38C2"/>
    <w:rsid w:val="002C4FE4"/>
    <w:rsid w:val="002C4FFF"/>
    <w:rsid w:val="002C50A3"/>
    <w:rsid w:val="002C558A"/>
    <w:rsid w:val="002D0201"/>
    <w:rsid w:val="002D0A6D"/>
    <w:rsid w:val="002D3CD9"/>
    <w:rsid w:val="002D4DA4"/>
    <w:rsid w:val="002D67E3"/>
    <w:rsid w:val="002E7449"/>
    <w:rsid w:val="002F0635"/>
    <w:rsid w:val="002F2799"/>
    <w:rsid w:val="002F2C6B"/>
    <w:rsid w:val="002F6A0D"/>
    <w:rsid w:val="0030124B"/>
    <w:rsid w:val="003064C4"/>
    <w:rsid w:val="00306D13"/>
    <w:rsid w:val="00311A11"/>
    <w:rsid w:val="00311C68"/>
    <w:rsid w:val="003128D6"/>
    <w:rsid w:val="003156A9"/>
    <w:rsid w:val="0031643B"/>
    <w:rsid w:val="00316536"/>
    <w:rsid w:val="003169F6"/>
    <w:rsid w:val="00321776"/>
    <w:rsid w:val="003229F6"/>
    <w:rsid w:val="00327101"/>
    <w:rsid w:val="00331EBC"/>
    <w:rsid w:val="003342D4"/>
    <w:rsid w:val="0033615C"/>
    <w:rsid w:val="0033752B"/>
    <w:rsid w:val="003410EF"/>
    <w:rsid w:val="003527FD"/>
    <w:rsid w:val="00353768"/>
    <w:rsid w:val="00353770"/>
    <w:rsid w:val="00355807"/>
    <w:rsid w:val="0035613E"/>
    <w:rsid w:val="00361D48"/>
    <w:rsid w:val="00365871"/>
    <w:rsid w:val="0036616A"/>
    <w:rsid w:val="00371B96"/>
    <w:rsid w:val="00372AE1"/>
    <w:rsid w:val="00372AFE"/>
    <w:rsid w:val="00372B5E"/>
    <w:rsid w:val="003753BF"/>
    <w:rsid w:val="00376E61"/>
    <w:rsid w:val="0038202B"/>
    <w:rsid w:val="003830D7"/>
    <w:rsid w:val="00383E6C"/>
    <w:rsid w:val="003876DC"/>
    <w:rsid w:val="003925B1"/>
    <w:rsid w:val="00395935"/>
    <w:rsid w:val="00396342"/>
    <w:rsid w:val="003967BD"/>
    <w:rsid w:val="003A4D4E"/>
    <w:rsid w:val="003A4F07"/>
    <w:rsid w:val="003A67AF"/>
    <w:rsid w:val="003B1783"/>
    <w:rsid w:val="003B2F31"/>
    <w:rsid w:val="003C26C9"/>
    <w:rsid w:val="003C5AFE"/>
    <w:rsid w:val="003C5C13"/>
    <w:rsid w:val="003C6A06"/>
    <w:rsid w:val="003C7587"/>
    <w:rsid w:val="003D0ABD"/>
    <w:rsid w:val="003D3013"/>
    <w:rsid w:val="003D3C8A"/>
    <w:rsid w:val="003D70F7"/>
    <w:rsid w:val="003D7342"/>
    <w:rsid w:val="003E1C98"/>
    <w:rsid w:val="003E3F76"/>
    <w:rsid w:val="003E42C5"/>
    <w:rsid w:val="003E535B"/>
    <w:rsid w:val="003E5DBB"/>
    <w:rsid w:val="003E6A84"/>
    <w:rsid w:val="003F2658"/>
    <w:rsid w:val="003F5B0A"/>
    <w:rsid w:val="003F5E03"/>
    <w:rsid w:val="003F68F2"/>
    <w:rsid w:val="00402445"/>
    <w:rsid w:val="004037B7"/>
    <w:rsid w:val="00407B19"/>
    <w:rsid w:val="00411EF7"/>
    <w:rsid w:val="00412074"/>
    <w:rsid w:val="0041385F"/>
    <w:rsid w:val="00414867"/>
    <w:rsid w:val="00416933"/>
    <w:rsid w:val="004208C1"/>
    <w:rsid w:val="004212E7"/>
    <w:rsid w:val="004228FB"/>
    <w:rsid w:val="00423454"/>
    <w:rsid w:val="00423953"/>
    <w:rsid w:val="004304B7"/>
    <w:rsid w:val="004316A0"/>
    <w:rsid w:val="00433574"/>
    <w:rsid w:val="004356DC"/>
    <w:rsid w:val="004359DC"/>
    <w:rsid w:val="00437133"/>
    <w:rsid w:val="00437B19"/>
    <w:rsid w:val="00440BEE"/>
    <w:rsid w:val="00440C7A"/>
    <w:rsid w:val="004421E5"/>
    <w:rsid w:val="00442577"/>
    <w:rsid w:val="00443A3B"/>
    <w:rsid w:val="00452E8E"/>
    <w:rsid w:val="0045413C"/>
    <w:rsid w:val="004555D2"/>
    <w:rsid w:val="004605FA"/>
    <w:rsid w:val="00466319"/>
    <w:rsid w:val="0047062C"/>
    <w:rsid w:val="004713C2"/>
    <w:rsid w:val="00472532"/>
    <w:rsid w:val="0047254C"/>
    <w:rsid w:val="004752CC"/>
    <w:rsid w:val="0047544D"/>
    <w:rsid w:val="00477F40"/>
    <w:rsid w:val="00483956"/>
    <w:rsid w:val="00484743"/>
    <w:rsid w:val="00490CDC"/>
    <w:rsid w:val="00492716"/>
    <w:rsid w:val="004943CF"/>
    <w:rsid w:val="00494477"/>
    <w:rsid w:val="00494FAE"/>
    <w:rsid w:val="0049655B"/>
    <w:rsid w:val="0049733D"/>
    <w:rsid w:val="004A128B"/>
    <w:rsid w:val="004A6663"/>
    <w:rsid w:val="004A7F79"/>
    <w:rsid w:val="004B00AA"/>
    <w:rsid w:val="004B2763"/>
    <w:rsid w:val="004B46C6"/>
    <w:rsid w:val="004B6050"/>
    <w:rsid w:val="004B775E"/>
    <w:rsid w:val="004C2D1C"/>
    <w:rsid w:val="004C78C2"/>
    <w:rsid w:val="004D1B3E"/>
    <w:rsid w:val="004D235F"/>
    <w:rsid w:val="004D3399"/>
    <w:rsid w:val="004D3D05"/>
    <w:rsid w:val="004D5DBE"/>
    <w:rsid w:val="004E765F"/>
    <w:rsid w:val="004F67C8"/>
    <w:rsid w:val="004F6FF6"/>
    <w:rsid w:val="004F713E"/>
    <w:rsid w:val="00501415"/>
    <w:rsid w:val="00502349"/>
    <w:rsid w:val="0050272E"/>
    <w:rsid w:val="00505770"/>
    <w:rsid w:val="0051079D"/>
    <w:rsid w:val="005108BA"/>
    <w:rsid w:val="00510BA5"/>
    <w:rsid w:val="00515360"/>
    <w:rsid w:val="005202C6"/>
    <w:rsid w:val="00520443"/>
    <w:rsid w:val="0052145A"/>
    <w:rsid w:val="005255C5"/>
    <w:rsid w:val="005262BD"/>
    <w:rsid w:val="005318ED"/>
    <w:rsid w:val="005377DA"/>
    <w:rsid w:val="0054065E"/>
    <w:rsid w:val="00544D11"/>
    <w:rsid w:val="00553B78"/>
    <w:rsid w:val="00553D68"/>
    <w:rsid w:val="0055400E"/>
    <w:rsid w:val="00554276"/>
    <w:rsid w:val="00556AD5"/>
    <w:rsid w:val="0056033E"/>
    <w:rsid w:val="005607A0"/>
    <w:rsid w:val="00564CAC"/>
    <w:rsid w:val="0057010E"/>
    <w:rsid w:val="00571FED"/>
    <w:rsid w:val="005733EF"/>
    <w:rsid w:val="00574417"/>
    <w:rsid w:val="00574A79"/>
    <w:rsid w:val="00574CE4"/>
    <w:rsid w:val="00575FF7"/>
    <w:rsid w:val="00577862"/>
    <w:rsid w:val="00580203"/>
    <w:rsid w:val="005813FE"/>
    <w:rsid w:val="0058191B"/>
    <w:rsid w:val="005A55D7"/>
    <w:rsid w:val="005B0110"/>
    <w:rsid w:val="005B1C7C"/>
    <w:rsid w:val="005B24E0"/>
    <w:rsid w:val="005B3224"/>
    <w:rsid w:val="005B4017"/>
    <w:rsid w:val="005B4B7A"/>
    <w:rsid w:val="005C078E"/>
    <w:rsid w:val="005C14C7"/>
    <w:rsid w:val="005C597D"/>
    <w:rsid w:val="005D221D"/>
    <w:rsid w:val="005D6261"/>
    <w:rsid w:val="005D6F3C"/>
    <w:rsid w:val="005D7371"/>
    <w:rsid w:val="005E0864"/>
    <w:rsid w:val="005E50D6"/>
    <w:rsid w:val="005E52CF"/>
    <w:rsid w:val="005E6F3A"/>
    <w:rsid w:val="005F0285"/>
    <w:rsid w:val="005F1562"/>
    <w:rsid w:val="005F2AF3"/>
    <w:rsid w:val="005F425F"/>
    <w:rsid w:val="005F492D"/>
    <w:rsid w:val="00600242"/>
    <w:rsid w:val="00600963"/>
    <w:rsid w:val="00602733"/>
    <w:rsid w:val="00605AA1"/>
    <w:rsid w:val="006152B2"/>
    <w:rsid w:val="006152FC"/>
    <w:rsid w:val="006153F2"/>
    <w:rsid w:val="00620EE1"/>
    <w:rsid w:val="00621E87"/>
    <w:rsid w:val="006241CA"/>
    <w:rsid w:val="00624809"/>
    <w:rsid w:val="00624F65"/>
    <w:rsid w:val="0062755F"/>
    <w:rsid w:val="00627B6D"/>
    <w:rsid w:val="00627ECF"/>
    <w:rsid w:val="006310DD"/>
    <w:rsid w:val="006457E4"/>
    <w:rsid w:val="00647C2B"/>
    <w:rsid w:val="006505F5"/>
    <w:rsid w:val="00652894"/>
    <w:rsid w:val="00665E69"/>
    <w:rsid w:val="00672393"/>
    <w:rsid w:val="00674004"/>
    <w:rsid w:val="0067469C"/>
    <w:rsid w:val="00677E48"/>
    <w:rsid w:val="00680F22"/>
    <w:rsid w:val="00685FE4"/>
    <w:rsid w:val="006863ED"/>
    <w:rsid w:val="00690DED"/>
    <w:rsid w:val="00691478"/>
    <w:rsid w:val="00691E02"/>
    <w:rsid w:val="00693A61"/>
    <w:rsid w:val="00694ACD"/>
    <w:rsid w:val="006A2A6E"/>
    <w:rsid w:val="006A349B"/>
    <w:rsid w:val="006A391C"/>
    <w:rsid w:val="006A5379"/>
    <w:rsid w:val="006A7F2A"/>
    <w:rsid w:val="006B3833"/>
    <w:rsid w:val="006B389B"/>
    <w:rsid w:val="006B394D"/>
    <w:rsid w:val="006B5306"/>
    <w:rsid w:val="006B5660"/>
    <w:rsid w:val="006B5954"/>
    <w:rsid w:val="006B6BF3"/>
    <w:rsid w:val="006C5DFD"/>
    <w:rsid w:val="006D1A06"/>
    <w:rsid w:val="006D2767"/>
    <w:rsid w:val="006D73AA"/>
    <w:rsid w:val="006E0665"/>
    <w:rsid w:val="006E0B35"/>
    <w:rsid w:val="006E1575"/>
    <w:rsid w:val="006E39F7"/>
    <w:rsid w:val="006E56A8"/>
    <w:rsid w:val="006E5A91"/>
    <w:rsid w:val="006E70BA"/>
    <w:rsid w:val="006F10B3"/>
    <w:rsid w:val="006F1DDF"/>
    <w:rsid w:val="006F288E"/>
    <w:rsid w:val="0070021D"/>
    <w:rsid w:val="00700243"/>
    <w:rsid w:val="00701A0D"/>
    <w:rsid w:val="00702861"/>
    <w:rsid w:val="007043B1"/>
    <w:rsid w:val="00704E25"/>
    <w:rsid w:val="007054AF"/>
    <w:rsid w:val="007109B9"/>
    <w:rsid w:val="0071342F"/>
    <w:rsid w:val="00720B74"/>
    <w:rsid w:val="00725F1E"/>
    <w:rsid w:val="00733FE3"/>
    <w:rsid w:val="00734F81"/>
    <w:rsid w:val="00736E5C"/>
    <w:rsid w:val="00737827"/>
    <w:rsid w:val="007425A1"/>
    <w:rsid w:val="00746BC8"/>
    <w:rsid w:val="00746ED7"/>
    <w:rsid w:val="00751153"/>
    <w:rsid w:val="007534DD"/>
    <w:rsid w:val="007544E5"/>
    <w:rsid w:val="00755D59"/>
    <w:rsid w:val="00757D51"/>
    <w:rsid w:val="00760A78"/>
    <w:rsid w:val="0076149B"/>
    <w:rsid w:val="0077053D"/>
    <w:rsid w:val="00774B7C"/>
    <w:rsid w:val="0077783E"/>
    <w:rsid w:val="007933AD"/>
    <w:rsid w:val="00796645"/>
    <w:rsid w:val="00796CDC"/>
    <w:rsid w:val="007A2431"/>
    <w:rsid w:val="007A4920"/>
    <w:rsid w:val="007A508A"/>
    <w:rsid w:val="007A54F7"/>
    <w:rsid w:val="007A61B6"/>
    <w:rsid w:val="007B0E60"/>
    <w:rsid w:val="007B27F5"/>
    <w:rsid w:val="007B447F"/>
    <w:rsid w:val="007B4576"/>
    <w:rsid w:val="007B67D8"/>
    <w:rsid w:val="007B699F"/>
    <w:rsid w:val="007C02CF"/>
    <w:rsid w:val="007C1B04"/>
    <w:rsid w:val="007C1C60"/>
    <w:rsid w:val="007C1E50"/>
    <w:rsid w:val="007C2D4C"/>
    <w:rsid w:val="007C339F"/>
    <w:rsid w:val="007C486C"/>
    <w:rsid w:val="007D1C9A"/>
    <w:rsid w:val="007D1E43"/>
    <w:rsid w:val="007D41A0"/>
    <w:rsid w:val="007D430C"/>
    <w:rsid w:val="007D4CF5"/>
    <w:rsid w:val="007D6988"/>
    <w:rsid w:val="007E4DD2"/>
    <w:rsid w:val="007E505A"/>
    <w:rsid w:val="007E76F4"/>
    <w:rsid w:val="007E7DD8"/>
    <w:rsid w:val="007F4565"/>
    <w:rsid w:val="007F6B23"/>
    <w:rsid w:val="008047A2"/>
    <w:rsid w:val="00806BA1"/>
    <w:rsid w:val="00810498"/>
    <w:rsid w:val="00816522"/>
    <w:rsid w:val="008170BC"/>
    <w:rsid w:val="00820D9E"/>
    <w:rsid w:val="008212BA"/>
    <w:rsid w:val="008227ED"/>
    <w:rsid w:val="0082495B"/>
    <w:rsid w:val="00825F56"/>
    <w:rsid w:val="00826F73"/>
    <w:rsid w:val="00832328"/>
    <w:rsid w:val="00837E6C"/>
    <w:rsid w:val="00841E25"/>
    <w:rsid w:val="00843145"/>
    <w:rsid w:val="00845C6D"/>
    <w:rsid w:val="008479EC"/>
    <w:rsid w:val="00851213"/>
    <w:rsid w:val="00851CD5"/>
    <w:rsid w:val="00852FB6"/>
    <w:rsid w:val="00854030"/>
    <w:rsid w:val="0085793D"/>
    <w:rsid w:val="00860CDB"/>
    <w:rsid w:val="008727C3"/>
    <w:rsid w:val="00874462"/>
    <w:rsid w:val="00883287"/>
    <w:rsid w:val="0088602A"/>
    <w:rsid w:val="00886B38"/>
    <w:rsid w:val="008871E9"/>
    <w:rsid w:val="00890D8E"/>
    <w:rsid w:val="00891AD4"/>
    <w:rsid w:val="0089275E"/>
    <w:rsid w:val="00895D00"/>
    <w:rsid w:val="00896821"/>
    <w:rsid w:val="008A17FF"/>
    <w:rsid w:val="008A2B10"/>
    <w:rsid w:val="008A4C68"/>
    <w:rsid w:val="008A55AB"/>
    <w:rsid w:val="008B2549"/>
    <w:rsid w:val="008B4D4B"/>
    <w:rsid w:val="008B653C"/>
    <w:rsid w:val="008C1654"/>
    <w:rsid w:val="008C22DC"/>
    <w:rsid w:val="008C5DA5"/>
    <w:rsid w:val="008C61AD"/>
    <w:rsid w:val="008D0E5C"/>
    <w:rsid w:val="008D3DB2"/>
    <w:rsid w:val="008D68A9"/>
    <w:rsid w:val="008E2FEA"/>
    <w:rsid w:val="008E574F"/>
    <w:rsid w:val="008E647D"/>
    <w:rsid w:val="008F1184"/>
    <w:rsid w:val="008F4F06"/>
    <w:rsid w:val="008F55ED"/>
    <w:rsid w:val="008F7279"/>
    <w:rsid w:val="008F728F"/>
    <w:rsid w:val="00906D03"/>
    <w:rsid w:val="009106D7"/>
    <w:rsid w:val="00910E46"/>
    <w:rsid w:val="00916B5F"/>
    <w:rsid w:val="00917C89"/>
    <w:rsid w:val="0092031E"/>
    <w:rsid w:val="00920570"/>
    <w:rsid w:val="00920AE0"/>
    <w:rsid w:val="00920C86"/>
    <w:rsid w:val="009213B9"/>
    <w:rsid w:val="00924BF4"/>
    <w:rsid w:val="0093488E"/>
    <w:rsid w:val="00935B3D"/>
    <w:rsid w:val="00935E51"/>
    <w:rsid w:val="0093698E"/>
    <w:rsid w:val="009379DE"/>
    <w:rsid w:val="0094096A"/>
    <w:rsid w:val="00941EA4"/>
    <w:rsid w:val="00942A48"/>
    <w:rsid w:val="00944E5E"/>
    <w:rsid w:val="0094582A"/>
    <w:rsid w:val="00945BA6"/>
    <w:rsid w:val="009527D6"/>
    <w:rsid w:val="00952933"/>
    <w:rsid w:val="0095687A"/>
    <w:rsid w:val="00961173"/>
    <w:rsid w:val="009630D3"/>
    <w:rsid w:val="009648B1"/>
    <w:rsid w:val="009661C5"/>
    <w:rsid w:val="0097050E"/>
    <w:rsid w:val="009723FD"/>
    <w:rsid w:val="00972D88"/>
    <w:rsid w:val="009733B8"/>
    <w:rsid w:val="00973474"/>
    <w:rsid w:val="0097524C"/>
    <w:rsid w:val="00976DD2"/>
    <w:rsid w:val="009771FA"/>
    <w:rsid w:val="00982968"/>
    <w:rsid w:val="00984DA2"/>
    <w:rsid w:val="0098652E"/>
    <w:rsid w:val="009919EC"/>
    <w:rsid w:val="009A5C8A"/>
    <w:rsid w:val="009A7999"/>
    <w:rsid w:val="009B06BA"/>
    <w:rsid w:val="009B391A"/>
    <w:rsid w:val="009B3D35"/>
    <w:rsid w:val="009C04B0"/>
    <w:rsid w:val="009C16FE"/>
    <w:rsid w:val="009C2948"/>
    <w:rsid w:val="009C55BB"/>
    <w:rsid w:val="009C6E67"/>
    <w:rsid w:val="009D31AD"/>
    <w:rsid w:val="009D42B7"/>
    <w:rsid w:val="009D5060"/>
    <w:rsid w:val="009D5637"/>
    <w:rsid w:val="009E0239"/>
    <w:rsid w:val="009E6C30"/>
    <w:rsid w:val="009E6DD7"/>
    <w:rsid w:val="009F1990"/>
    <w:rsid w:val="009F5533"/>
    <w:rsid w:val="009F7780"/>
    <w:rsid w:val="00A0364A"/>
    <w:rsid w:val="00A04302"/>
    <w:rsid w:val="00A05F1F"/>
    <w:rsid w:val="00A062EF"/>
    <w:rsid w:val="00A07750"/>
    <w:rsid w:val="00A13BB5"/>
    <w:rsid w:val="00A14FEB"/>
    <w:rsid w:val="00A15641"/>
    <w:rsid w:val="00A20F24"/>
    <w:rsid w:val="00A219B2"/>
    <w:rsid w:val="00A23D6C"/>
    <w:rsid w:val="00A25D83"/>
    <w:rsid w:val="00A26DFF"/>
    <w:rsid w:val="00A32B13"/>
    <w:rsid w:val="00A34AF0"/>
    <w:rsid w:val="00A35B23"/>
    <w:rsid w:val="00A35EEC"/>
    <w:rsid w:val="00A37D4E"/>
    <w:rsid w:val="00A43559"/>
    <w:rsid w:val="00A440BE"/>
    <w:rsid w:val="00A469A1"/>
    <w:rsid w:val="00A502DD"/>
    <w:rsid w:val="00A506E8"/>
    <w:rsid w:val="00A511F6"/>
    <w:rsid w:val="00A5162D"/>
    <w:rsid w:val="00A5657D"/>
    <w:rsid w:val="00A60E80"/>
    <w:rsid w:val="00A61E98"/>
    <w:rsid w:val="00A63D5B"/>
    <w:rsid w:val="00A67F5B"/>
    <w:rsid w:val="00A7235F"/>
    <w:rsid w:val="00A73A50"/>
    <w:rsid w:val="00A749F3"/>
    <w:rsid w:val="00A764AF"/>
    <w:rsid w:val="00A806A9"/>
    <w:rsid w:val="00A850BA"/>
    <w:rsid w:val="00A8518F"/>
    <w:rsid w:val="00A85A31"/>
    <w:rsid w:val="00A87268"/>
    <w:rsid w:val="00A90225"/>
    <w:rsid w:val="00A9677E"/>
    <w:rsid w:val="00A96A61"/>
    <w:rsid w:val="00AA2CB2"/>
    <w:rsid w:val="00AB0B90"/>
    <w:rsid w:val="00AB1DB5"/>
    <w:rsid w:val="00AB50C0"/>
    <w:rsid w:val="00AC0844"/>
    <w:rsid w:val="00AC0A0B"/>
    <w:rsid w:val="00AC4229"/>
    <w:rsid w:val="00AC4D9C"/>
    <w:rsid w:val="00AC5A22"/>
    <w:rsid w:val="00AC67FF"/>
    <w:rsid w:val="00AC78DA"/>
    <w:rsid w:val="00AD5334"/>
    <w:rsid w:val="00AD71A9"/>
    <w:rsid w:val="00AE09DF"/>
    <w:rsid w:val="00AE0D14"/>
    <w:rsid w:val="00AE20D3"/>
    <w:rsid w:val="00AE772A"/>
    <w:rsid w:val="00AF3F27"/>
    <w:rsid w:val="00AF7EA7"/>
    <w:rsid w:val="00B0544B"/>
    <w:rsid w:val="00B06BE6"/>
    <w:rsid w:val="00B07221"/>
    <w:rsid w:val="00B102EF"/>
    <w:rsid w:val="00B103CA"/>
    <w:rsid w:val="00B13951"/>
    <w:rsid w:val="00B146E7"/>
    <w:rsid w:val="00B1512A"/>
    <w:rsid w:val="00B207BA"/>
    <w:rsid w:val="00B229F8"/>
    <w:rsid w:val="00B2358B"/>
    <w:rsid w:val="00B25713"/>
    <w:rsid w:val="00B32000"/>
    <w:rsid w:val="00B35E5B"/>
    <w:rsid w:val="00B375F3"/>
    <w:rsid w:val="00B37BFA"/>
    <w:rsid w:val="00B41FA5"/>
    <w:rsid w:val="00B4309B"/>
    <w:rsid w:val="00B455C6"/>
    <w:rsid w:val="00B47666"/>
    <w:rsid w:val="00B503F9"/>
    <w:rsid w:val="00B518BC"/>
    <w:rsid w:val="00B554E5"/>
    <w:rsid w:val="00B55B7E"/>
    <w:rsid w:val="00B56693"/>
    <w:rsid w:val="00B572CA"/>
    <w:rsid w:val="00B6414D"/>
    <w:rsid w:val="00B650FC"/>
    <w:rsid w:val="00B66274"/>
    <w:rsid w:val="00B6662D"/>
    <w:rsid w:val="00B70E6B"/>
    <w:rsid w:val="00B71813"/>
    <w:rsid w:val="00B72C06"/>
    <w:rsid w:val="00B840E5"/>
    <w:rsid w:val="00B85022"/>
    <w:rsid w:val="00B869D8"/>
    <w:rsid w:val="00B90E45"/>
    <w:rsid w:val="00B923ED"/>
    <w:rsid w:val="00B931A2"/>
    <w:rsid w:val="00B9352D"/>
    <w:rsid w:val="00B96E73"/>
    <w:rsid w:val="00BA0409"/>
    <w:rsid w:val="00BA52E4"/>
    <w:rsid w:val="00BA5B8A"/>
    <w:rsid w:val="00BA7574"/>
    <w:rsid w:val="00BB0CBE"/>
    <w:rsid w:val="00BB3536"/>
    <w:rsid w:val="00BB3CDA"/>
    <w:rsid w:val="00BB565C"/>
    <w:rsid w:val="00BB577F"/>
    <w:rsid w:val="00BB6CFE"/>
    <w:rsid w:val="00BC10EC"/>
    <w:rsid w:val="00BC4D98"/>
    <w:rsid w:val="00BC5101"/>
    <w:rsid w:val="00BC5CAF"/>
    <w:rsid w:val="00BD1271"/>
    <w:rsid w:val="00BD39E8"/>
    <w:rsid w:val="00BD7582"/>
    <w:rsid w:val="00BE5C93"/>
    <w:rsid w:val="00BF1AF7"/>
    <w:rsid w:val="00BF29D8"/>
    <w:rsid w:val="00BF6A10"/>
    <w:rsid w:val="00C02BFD"/>
    <w:rsid w:val="00C0783B"/>
    <w:rsid w:val="00C07FDF"/>
    <w:rsid w:val="00C10DBD"/>
    <w:rsid w:val="00C1204B"/>
    <w:rsid w:val="00C146B7"/>
    <w:rsid w:val="00C149DF"/>
    <w:rsid w:val="00C21EAA"/>
    <w:rsid w:val="00C23ED0"/>
    <w:rsid w:val="00C2412B"/>
    <w:rsid w:val="00C26C83"/>
    <w:rsid w:val="00C30A25"/>
    <w:rsid w:val="00C30DA0"/>
    <w:rsid w:val="00C315B6"/>
    <w:rsid w:val="00C32291"/>
    <w:rsid w:val="00C338A8"/>
    <w:rsid w:val="00C402B0"/>
    <w:rsid w:val="00C4128D"/>
    <w:rsid w:val="00C43518"/>
    <w:rsid w:val="00C465E5"/>
    <w:rsid w:val="00C46B09"/>
    <w:rsid w:val="00C47721"/>
    <w:rsid w:val="00C5136E"/>
    <w:rsid w:val="00C52D37"/>
    <w:rsid w:val="00C54EFA"/>
    <w:rsid w:val="00C556A5"/>
    <w:rsid w:val="00C5760A"/>
    <w:rsid w:val="00C57AFB"/>
    <w:rsid w:val="00C6069F"/>
    <w:rsid w:val="00C626A7"/>
    <w:rsid w:val="00C66F3A"/>
    <w:rsid w:val="00C739C4"/>
    <w:rsid w:val="00C7416C"/>
    <w:rsid w:val="00C759E0"/>
    <w:rsid w:val="00C765C5"/>
    <w:rsid w:val="00C7789E"/>
    <w:rsid w:val="00C80F1B"/>
    <w:rsid w:val="00C875D4"/>
    <w:rsid w:val="00C92459"/>
    <w:rsid w:val="00C936D2"/>
    <w:rsid w:val="00C936D6"/>
    <w:rsid w:val="00C94334"/>
    <w:rsid w:val="00CA2B56"/>
    <w:rsid w:val="00CA52F4"/>
    <w:rsid w:val="00CA5847"/>
    <w:rsid w:val="00CB2569"/>
    <w:rsid w:val="00CB4CE3"/>
    <w:rsid w:val="00CB5336"/>
    <w:rsid w:val="00CB6CF0"/>
    <w:rsid w:val="00CC1F37"/>
    <w:rsid w:val="00CC259E"/>
    <w:rsid w:val="00CC2C19"/>
    <w:rsid w:val="00CC3523"/>
    <w:rsid w:val="00CC4D03"/>
    <w:rsid w:val="00CC4DD8"/>
    <w:rsid w:val="00CC505A"/>
    <w:rsid w:val="00CC5EC7"/>
    <w:rsid w:val="00CC75B7"/>
    <w:rsid w:val="00CC7C49"/>
    <w:rsid w:val="00CD6E18"/>
    <w:rsid w:val="00CF3116"/>
    <w:rsid w:val="00CF35A8"/>
    <w:rsid w:val="00CF43D5"/>
    <w:rsid w:val="00CF52EE"/>
    <w:rsid w:val="00D01AB8"/>
    <w:rsid w:val="00D01D17"/>
    <w:rsid w:val="00D04023"/>
    <w:rsid w:val="00D04A19"/>
    <w:rsid w:val="00D06160"/>
    <w:rsid w:val="00D067A5"/>
    <w:rsid w:val="00D1190D"/>
    <w:rsid w:val="00D142FF"/>
    <w:rsid w:val="00D21FC4"/>
    <w:rsid w:val="00D2714A"/>
    <w:rsid w:val="00D32417"/>
    <w:rsid w:val="00D3313C"/>
    <w:rsid w:val="00D34BA6"/>
    <w:rsid w:val="00D356E5"/>
    <w:rsid w:val="00D366D7"/>
    <w:rsid w:val="00D419C1"/>
    <w:rsid w:val="00D46622"/>
    <w:rsid w:val="00D47012"/>
    <w:rsid w:val="00D504EF"/>
    <w:rsid w:val="00D56663"/>
    <w:rsid w:val="00D56CED"/>
    <w:rsid w:val="00D61FEF"/>
    <w:rsid w:val="00D6689D"/>
    <w:rsid w:val="00D7407F"/>
    <w:rsid w:val="00D76271"/>
    <w:rsid w:val="00D76C13"/>
    <w:rsid w:val="00D8040D"/>
    <w:rsid w:val="00D821A8"/>
    <w:rsid w:val="00D84DC0"/>
    <w:rsid w:val="00D8506D"/>
    <w:rsid w:val="00D96849"/>
    <w:rsid w:val="00D96C12"/>
    <w:rsid w:val="00DA2774"/>
    <w:rsid w:val="00DA33ED"/>
    <w:rsid w:val="00DA46C2"/>
    <w:rsid w:val="00DA4A3B"/>
    <w:rsid w:val="00DA56C6"/>
    <w:rsid w:val="00DB1D79"/>
    <w:rsid w:val="00DB216D"/>
    <w:rsid w:val="00DB5110"/>
    <w:rsid w:val="00DB5B9C"/>
    <w:rsid w:val="00DB7889"/>
    <w:rsid w:val="00DC07CB"/>
    <w:rsid w:val="00DC4C0B"/>
    <w:rsid w:val="00DC6628"/>
    <w:rsid w:val="00DD0BE3"/>
    <w:rsid w:val="00DE219F"/>
    <w:rsid w:val="00DE2F71"/>
    <w:rsid w:val="00DE346B"/>
    <w:rsid w:val="00DE58C3"/>
    <w:rsid w:val="00DE6763"/>
    <w:rsid w:val="00DE764C"/>
    <w:rsid w:val="00DF2672"/>
    <w:rsid w:val="00DF29F2"/>
    <w:rsid w:val="00DF4264"/>
    <w:rsid w:val="00DF55FF"/>
    <w:rsid w:val="00DF6628"/>
    <w:rsid w:val="00DF6FD2"/>
    <w:rsid w:val="00E00F23"/>
    <w:rsid w:val="00E04753"/>
    <w:rsid w:val="00E05AA7"/>
    <w:rsid w:val="00E0711B"/>
    <w:rsid w:val="00E11078"/>
    <w:rsid w:val="00E1112C"/>
    <w:rsid w:val="00E13A32"/>
    <w:rsid w:val="00E1404E"/>
    <w:rsid w:val="00E158E3"/>
    <w:rsid w:val="00E1590E"/>
    <w:rsid w:val="00E17113"/>
    <w:rsid w:val="00E177B0"/>
    <w:rsid w:val="00E200DE"/>
    <w:rsid w:val="00E2168B"/>
    <w:rsid w:val="00E221B3"/>
    <w:rsid w:val="00E252E4"/>
    <w:rsid w:val="00E25AD0"/>
    <w:rsid w:val="00E26673"/>
    <w:rsid w:val="00E320AA"/>
    <w:rsid w:val="00E327F9"/>
    <w:rsid w:val="00E35FC0"/>
    <w:rsid w:val="00E371D6"/>
    <w:rsid w:val="00E408CB"/>
    <w:rsid w:val="00E417EF"/>
    <w:rsid w:val="00E4491A"/>
    <w:rsid w:val="00E469F5"/>
    <w:rsid w:val="00E50319"/>
    <w:rsid w:val="00E511E8"/>
    <w:rsid w:val="00E533CA"/>
    <w:rsid w:val="00E62A73"/>
    <w:rsid w:val="00E6574B"/>
    <w:rsid w:val="00E66110"/>
    <w:rsid w:val="00E67DE0"/>
    <w:rsid w:val="00E70995"/>
    <w:rsid w:val="00E712E7"/>
    <w:rsid w:val="00E7597C"/>
    <w:rsid w:val="00E82227"/>
    <w:rsid w:val="00E87E8E"/>
    <w:rsid w:val="00EA0A8A"/>
    <w:rsid w:val="00EA0C65"/>
    <w:rsid w:val="00EA3CAE"/>
    <w:rsid w:val="00EA7726"/>
    <w:rsid w:val="00EB09E4"/>
    <w:rsid w:val="00EB0B72"/>
    <w:rsid w:val="00EB2323"/>
    <w:rsid w:val="00EB2AFC"/>
    <w:rsid w:val="00EB3928"/>
    <w:rsid w:val="00EC3061"/>
    <w:rsid w:val="00EC3A45"/>
    <w:rsid w:val="00EC40A0"/>
    <w:rsid w:val="00EC50A9"/>
    <w:rsid w:val="00ED5B67"/>
    <w:rsid w:val="00ED6707"/>
    <w:rsid w:val="00ED7085"/>
    <w:rsid w:val="00ED7B21"/>
    <w:rsid w:val="00EE1FCF"/>
    <w:rsid w:val="00EE43CA"/>
    <w:rsid w:val="00EE61F5"/>
    <w:rsid w:val="00EF079C"/>
    <w:rsid w:val="00EF2D43"/>
    <w:rsid w:val="00EF4B48"/>
    <w:rsid w:val="00F008F7"/>
    <w:rsid w:val="00F046CE"/>
    <w:rsid w:val="00F12F37"/>
    <w:rsid w:val="00F1368E"/>
    <w:rsid w:val="00F14717"/>
    <w:rsid w:val="00F178FC"/>
    <w:rsid w:val="00F17B22"/>
    <w:rsid w:val="00F17BD7"/>
    <w:rsid w:val="00F2013D"/>
    <w:rsid w:val="00F2095D"/>
    <w:rsid w:val="00F2419D"/>
    <w:rsid w:val="00F2750C"/>
    <w:rsid w:val="00F30871"/>
    <w:rsid w:val="00F30E3D"/>
    <w:rsid w:val="00F32791"/>
    <w:rsid w:val="00F35E17"/>
    <w:rsid w:val="00F37CDE"/>
    <w:rsid w:val="00F416B3"/>
    <w:rsid w:val="00F4311B"/>
    <w:rsid w:val="00F435A6"/>
    <w:rsid w:val="00F45F80"/>
    <w:rsid w:val="00F47497"/>
    <w:rsid w:val="00F47523"/>
    <w:rsid w:val="00F47774"/>
    <w:rsid w:val="00F5439D"/>
    <w:rsid w:val="00F54553"/>
    <w:rsid w:val="00F561A3"/>
    <w:rsid w:val="00F675D0"/>
    <w:rsid w:val="00F67D32"/>
    <w:rsid w:val="00F7203A"/>
    <w:rsid w:val="00F74A63"/>
    <w:rsid w:val="00F77447"/>
    <w:rsid w:val="00F77EA6"/>
    <w:rsid w:val="00F816A5"/>
    <w:rsid w:val="00F8171F"/>
    <w:rsid w:val="00F829C9"/>
    <w:rsid w:val="00F842D6"/>
    <w:rsid w:val="00F94664"/>
    <w:rsid w:val="00F95263"/>
    <w:rsid w:val="00F96870"/>
    <w:rsid w:val="00FA1D2F"/>
    <w:rsid w:val="00FA3D40"/>
    <w:rsid w:val="00FA41A7"/>
    <w:rsid w:val="00FA6395"/>
    <w:rsid w:val="00FB178D"/>
    <w:rsid w:val="00FB515F"/>
    <w:rsid w:val="00FC3D04"/>
    <w:rsid w:val="00FC4741"/>
    <w:rsid w:val="00FC7FC6"/>
    <w:rsid w:val="00FD083F"/>
    <w:rsid w:val="00FD33D0"/>
    <w:rsid w:val="00FD3B03"/>
    <w:rsid w:val="00FD42EB"/>
    <w:rsid w:val="00FD70FE"/>
    <w:rsid w:val="00FE0C8E"/>
    <w:rsid w:val="00FE2933"/>
    <w:rsid w:val="00FE5966"/>
    <w:rsid w:val="00FE61EE"/>
    <w:rsid w:val="00FF13FF"/>
    <w:rsid w:val="00FF337F"/>
    <w:rsid w:val="00FF3C7C"/>
    <w:rsid w:val="00FF4743"/>
    <w:rsid w:val="00FF69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9">
    <w:name w:val="Normal"/>
    <w:qFormat/>
    <w:rsid w:val="0058191B"/>
    <w:rPr>
      <w:sz w:val="24"/>
      <w:szCs w:val="24"/>
    </w:rPr>
  </w:style>
  <w:style w:type="paragraph" w:styleId="10">
    <w:name w:val="heading 1"/>
    <w:aliases w:val="H1,Datasheet title,h1,PIM 1,Level 1,Title1,1st level,Section Head,l1,1,H11,H12,H13,H14,H15,H16,H17,1.0,Heading 0,Header1,headvod1,R1,l1+toc 1,I1,Chapter title,Fab-1,章节标题,11,h11,h12,13,h13,14,h14,15,h15,16,h16,17,h17,18,h18,19,h19,110,h110,111,h111"/>
    <w:basedOn w:val="a9"/>
    <w:next w:val="a9"/>
    <w:qFormat/>
    <w:rsid w:val="008B4D4B"/>
    <w:pPr>
      <w:keepNext/>
      <w:keepLines/>
      <w:widowControl w:val="0"/>
      <w:spacing w:before="340" w:after="330" w:line="578" w:lineRule="auto"/>
      <w:jc w:val="both"/>
      <w:outlineLvl w:val="0"/>
    </w:pPr>
    <w:rPr>
      <w:b/>
      <w:bCs/>
      <w:kern w:val="44"/>
      <w:sz w:val="44"/>
      <w:szCs w:val="44"/>
    </w:rPr>
  </w:style>
  <w:style w:type="paragraph" w:styleId="2">
    <w:name w:val="heading 2"/>
    <w:aliases w:val="第一节 标题 2,Chapter Title,Chapter Title Char,标题 2 Char,第一节 标题 2 Char,Heading 2 Hidden,Heading 2 CCBS,H2,2nd level,h2,Header 2,l2,heading 2,sect 1.2,PIM2,Titre2,Head 2,Titre3,Level 2 Head,2.标题 2,HD2,Fab-2,H21,sect 1.21,H22,sect 1.22,H211,sect 1.211,H"/>
    <w:basedOn w:val="a9"/>
    <w:next w:val="a9"/>
    <w:qFormat/>
    <w:rsid w:val="008B4D4B"/>
    <w:pPr>
      <w:keepNext/>
      <w:keepLines/>
      <w:spacing w:before="260" w:after="260" w:line="416" w:lineRule="auto"/>
      <w:outlineLvl w:val="1"/>
    </w:pPr>
    <w:rPr>
      <w:rFonts w:ascii="Arial" w:eastAsia="黑体" w:hAnsi="Arial"/>
      <w:b/>
      <w:bCs/>
      <w:sz w:val="32"/>
      <w:szCs w:val="32"/>
    </w:rPr>
  </w:style>
  <w:style w:type="paragraph" w:styleId="3">
    <w:name w:val="heading 3"/>
    <w:aliases w:val="Section,标题 3 Char Char Char,H3,h3,3rd level,BOD 0,heading 3,Heading 3 - old,sect1.2.3,(A-3),Level 3 Head,l3,CT,sl3,Heading 3under,- Maj Side,level_3,PIM 3,prop3,3heading,Heading 31,Bold Head,bh,Fab-3,Level 3 Topic Heading,l3+toc 3,list 3,Head 3,h"/>
    <w:basedOn w:val="a9"/>
    <w:next w:val="a9"/>
    <w:qFormat/>
    <w:rsid w:val="008B4D4B"/>
    <w:pPr>
      <w:keepNext/>
      <w:keepLines/>
      <w:widowControl w:val="0"/>
      <w:spacing w:before="260" w:after="260" w:line="416" w:lineRule="auto"/>
      <w:jc w:val="both"/>
      <w:outlineLvl w:val="2"/>
    </w:pPr>
    <w:rPr>
      <w:b/>
      <w:bCs/>
      <w:kern w:val="2"/>
      <w:sz w:val="32"/>
      <w:szCs w:val="32"/>
    </w:rPr>
  </w:style>
  <w:style w:type="paragraph" w:styleId="4">
    <w:name w:val="heading 4"/>
    <w:aliases w:val="标题2 4,sect 1.2.3.4,Ref Heading 1,rh1,sect 1.2.3.41,Ref Heading 11,rh11,sect 1.2.3.42,Ref Heading 12,rh12,sect 1.2.3.411,Ref Heading 111,rh111,sect 1.2.3.43,Ref Heading 13,rh13,sect 1.2.3.412,Ref Heading 112,rh112,H4,heading 4,h4,H41,H42,H43,H44,H45"/>
    <w:basedOn w:val="a9"/>
    <w:next w:val="a9"/>
    <w:qFormat/>
    <w:rsid w:val="008B4D4B"/>
    <w:pPr>
      <w:keepNext/>
      <w:keepLines/>
      <w:widowControl w:val="0"/>
      <w:spacing w:before="280" w:after="290" w:line="376" w:lineRule="auto"/>
      <w:jc w:val="both"/>
      <w:outlineLvl w:val="3"/>
    </w:pPr>
    <w:rPr>
      <w:rFonts w:ascii="Arial" w:eastAsia="黑体" w:hAnsi="Arial"/>
      <w:b/>
      <w:bCs/>
      <w:kern w:val="2"/>
      <w:sz w:val="28"/>
      <w:szCs w:val="28"/>
    </w:rPr>
  </w:style>
  <w:style w:type="paragraph" w:styleId="5">
    <w:name w:val="heading 5"/>
    <w:aliases w:val="heading 5,⑴"/>
    <w:basedOn w:val="a9"/>
    <w:next w:val="a9"/>
    <w:link w:val="5Char"/>
    <w:qFormat/>
    <w:rsid w:val="003C6A06"/>
    <w:pPr>
      <w:keepNext/>
      <w:keepLines/>
      <w:widowControl w:val="0"/>
      <w:spacing w:before="280" w:after="290" w:line="376" w:lineRule="auto"/>
      <w:jc w:val="both"/>
      <w:outlineLvl w:val="4"/>
    </w:pPr>
    <w:rPr>
      <w:b/>
      <w:bCs/>
      <w:kern w:val="2"/>
      <w:sz w:val="28"/>
      <w:szCs w:val="28"/>
    </w:rPr>
  </w:style>
  <w:style w:type="paragraph" w:styleId="6">
    <w:name w:val="heading 6"/>
    <w:basedOn w:val="a9"/>
    <w:next w:val="a9"/>
    <w:qFormat/>
    <w:rsid w:val="008B4D4B"/>
    <w:pPr>
      <w:keepNext/>
      <w:keepLines/>
      <w:widowControl w:val="0"/>
      <w:spacing w:before="240" w:after="64" w:line="320" w:lineRule="auto"/>
      <w:jc w:val="both"/>
      <w:outlineLvl w:val="5"/>
    </w:pPr>
    <w:rPr>
      <w:rFonts w:ascii="Arial" w:eastAsia="黑体" w:hAnsi="Arial"/>
      <w:b/>
      <w:bCs/>
      <w:kern w:val="2"/>
    </w:rPr>
  </w:style>
  <w:style w:type="paragraph" w:styleId="7">
    <w:name w:val="heading 7"/>
    <w:basedOn w:val="a9"/>
    <w:next w:val="a9"/>
    <w:qFormat/>
    <w:rsid w:val="008B4D4B"/>
    <w:pPr>
      <w:keepNext/>
      <w:keepLines/>
      <w:widowControl w:val="0"/>
      <w:spacing w:before="240" w:after="64" w:line="320" w:lineRule="auto"/>
      <w:jc w:val="both"/>
      <w:outlineLvl w:val="6"/>
    </w:pPr>
    <w:rPr>
      <w:b/>
      <w:bCs/>
      <w:kern w:val="2"/>
    </w:rPr>
  </w:style>
  <w:style w:type="paragraph" w:styleId="8">
    <w:name w:val="heading 8"/>
    <w:aliases w:val="不用8"/>
    <w:basedOn w:val="a9"/>
    <w:next w:val="a9"/>
    <w:qFormat/>
    <w:rsid w:val="008B4D4B"/>
    <w:pPr>
      <w:keepNext/>
      <w:keepLines/>
      <w:widowControl w:val="0"/>
      <w:spacing w:before="240" w:after="64" w:line="320" w:lineRule="auto"/>
      <w:jc w:val="both"/>
      <w:outlineLvl w:val="7"/>
    </w:pPr>
    <w:rPr>
      <w:rFonts w:ascii="Arial" w:eastAsia="黑体" w:hAnsi="Arial"/>
      <w:kern w:val="2"/>
    </w:rPr>
  </w:style>
  <w:style w:type="paragraph" w:styleId="9">
    <w:name w:val="heading 9"/>
    <w:aliases w:val="不用9"/>
    <w:basedOn w:val="a9"/>
    <w:next w:val="a9"/>
    <w:qFormat/>
    <w:rsid w:val="008B4D4B"/>
    <w:pPr>
      <w:keepNext/>
      <w:keepLines/>
      <w:widowControl w:val="0"/>
      <w:spacing w:before="240" w:after="64" w:line="320" w:lineRule="auto"/>
      <w:jc w:val="both"/>
      <w:outlineLvl w:val="8"/>
    </w:pPr>
    <w:rPr>
      <w:rFonts w:ascii="Arial" w:eastAsia="黑体" w:hAnsi="Arial"/>
      <w:kern w:val="2"/>
      <w:sz w:val="21"/>
      <w:szCs w:val="21"/>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20">
    <w:name w:val="标题2"/>
    <w:basedOn w:val="2"/>
    <w:next w:val="ad"/>
    <w:autoRedefine/>
    <w:rsid w:val="008B4D4B"/>
    <w:rPr>
      <w:rFonts w:ascii="仿宋_GB2312" w:eastAsia="仿宋_GB2312"/>
      <w:kern w:val="44"/>
      <w:sz w:val="28"/>
    </w:rPr>
  </w:style>
  <w:style w:type="paragraph" w:styleId="ad">
    <w:name w:val="Normal Indent"/>
    <w:aliases w:val="正文(pbc),表正文,正文非缩进,特点,ALT+Z,四号,段1,正文不缩进,Indent 1,特?点,ªí¥¿¤å,¥¿¤å«D缩"/>
    <w:basedOn w:val="a9"/>
    <w:rsid w:val="008B4D4B"/>
    <w:pPr>
      <w:ind w:firstLineChars="200" w:firstLine="420"/>
    </w:pPr>
  </w:style>
  <w:style w:type="paragraph" w:customStyle="1" w:styleId="1">
    <w:name w:val="样式1"/>
    <w:basedOn w:val="10"/>
    <w:rsid w:val="008B4D4B"/>
    <w:pPr>
      <w:numPr>
        <w:numId w:val="1"/>
      </w:numPr>
    </w:pPr>
    <w:rPr>
      <w:rFonts w:ascii="宋体" w:hAnsi="宋体"/>
    </w:rPr>
  </w:style>
  <w:style w:type="paragraph" w:customStyle="1" w:styleId="085152">
    <w:name w:val="样式 宋体 小四 首行缩进:  0.85 厘米 行距: 1.5 倍行距2"/>
    <w:basedOn w:val="a9"/>
    <w:rsid w:val="008B4D4B"/>
    <w:pPr>
      <w:widowControl w:val="0"/>
      <w:ind w:firstLine="482"/>
      <w:jc w:val="both"/>
    </w:pPr>
    <w:rPr>
      <w:rFonts w:ascii="宋体" w:hAnsi="宋体"/>
      <w:kern w:val="2"/>
      <w:sz w:val="21"/>
      <w:szCs w:val="21"/>
    </w:rPr>
  </w:style>
  <w:style w:type="paragraph" w:customStyle="1" w:styleId="CharChar">
    <w:name w:val="加粗 Char Char"/>
    <w:basedOn w:val="a9"/>
    <w:autoRedefine/>
    <w:rsid w:val="008B4D4B"/>
    <w:pPr>
      <w:spacing w:line="360" w:lineRule="auto"/>
    </w:pPr>
    <w:rPr>
      <w:b/>
      <w:kern w:val="2"/>
      <w:szCs w:val="21"/>
      <w:lang w:bidi="he-IL"/>
    </w:rPr>
  </w:style>
  <w:style w:type="character" w:customStyle="1" w:styleId="CharCharChar">
    <w:name w:val="加粗 Char Char Char"/>
    <w:basedOn w:val="aa"/>
    <w:rsid w:val="008B4D4B"/>
    <w:rPr>
      <w:rFonts w:eastAsia="宋体"/>
      <w:b/>
      <w:kern w:val="2"/>
      <w:sz w:val="24"/>
      <w:szCs w:val="21"/>
      <w:lang w:val="en-US" w:eastAsia="zh-CN" w:bidi="he-IL"/>
    </w:rPr>
  </w:style>
  <w:style w:type="paragraph" w:customStyle="1" w:styleId="ae">
    <w:name w:val="加粗"/>
    <w:basedOn w:val="a9"/>
    <w:autoRedefine/>
    <w:rsid w:val="008B4D4B"/>
    <w:pPr>
      <w:spacing w:line="360" w:lineRule="auto"/>
    </w:pPr>
    <w:rPr>
      <w:b/>
      <w:szCs w:val="21"/>
      <w:lang w:bidi="he-IL"/>
    </w:rPr>
  </w:style>
  <w:style w:type="paragraph" w:customStyle="1" w:styleId="af">
    <w:name w:val="段"/>
    <w:rsid w:val="008B4D4B"/>
    <w:pPr>
      <w:autoSpaceDE w:val="0"/>
      <w:autoSpaceDN w:val="0"/>
      <w:ind w:firstLineChars="200" w:firstLine="200"/>
      <w:jc w:val="both"/>
    </w:pPr>
    <w:rPr>
      <w:rFonts w:ascii="宋体"/>
      <w:noProof/>
      <w:sz w:val="21"/>
    </w:rPr>
  </w:style>
  <w:style w:type="paragraph" w:customStyle="1" w:styleId="af0">
    <w:name w:val="封面标准文稿编辑信息"/>
    <w:rsid w:val="008B4D4B"/>
    <w:pPr>
      <w:spacing w:before="180" w:line="180" w:lineRule="exact"/>
      <w:jc w:val="center"/>
    </w:pPr>
    <w:rPr>
      <w:rFonts w:ascii="宋体"/>
      <w:sz w:val="21"/>
    </w:rPr>
  </w:style>
  <w:style w:type="paragraph" w:styleId="af1">
    <w:name w:val="Balloon Text"/>
    <w:basedOn w:val="a9"/>
    <w:link w:val="Char"/>
    <w:semiHidden/>
    <w:rsid w:val="008B4D4B"/>
    <w:pPr>
      <w:widowControl w:val="0"/>
      <w:jc w:val="both"/>
    </w:pPr>
    <w:rPr>
      <w:kern w:val="2"/>
      <w:sz w:val="18"/>
      <w:szCs w:val="18"/>
    </w:rPr>
  </w:style>
  <w:style w:type="paragraph" w:customStyle="1" w:styleId="a0">
    <w:name w:val="正文表标题"/>
    <w:next w:val="af"/>
    <w:rsid w:val="008B4D4B"/>
    <w:pPr>
      <w:numPr>
        <w:numId w:val="3"/>
      </w:numPr>
      <w:jc w:val="center"/>
    </w:pPr>
    <w:rPr>
      <w:rFonts w:ascii="黑体" w:eastAsia="黑体"/>
      <w:sz w:val="21"/>
    </w:rPr>
  </w:style>
  <w:style w:type="paragraph" w:customStyle="1" w:styleId="af2">
    <w:name w:val="附录章标题"/>
    <w:next w:val="af"/>
    <w:rsid w:val="008B4D4B"/>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3">
    <w:name w:val="发布部门"/>
    <w:next w:val="af"/>
    <w:rsid w:val="008B4D4B"/>
    <w:pPr>
      <w:framePr w:w="7433" w:h="585" w:hRule="exact" w:hSpace="180" w:vSpace="180" w:wrap="around" w:hAnchor="margin" w:xAlign="center" w:y="14401" w:anchorLock="1"/>
      <w:jc w:val="center"/>
    </w:pPr>
    <w:rPr>
      <w:rFonts w:ascii="宋体"/>
      <w:b/>
      <w:spacing w:val="20"/>
      <w:w w:val="135"/>
      <w:sz w:val="36"/>
    </w:rPr>
  </w:style>
  <w:style w:type="paragraph" w:customStyle="1" w:styleId="a4">
    <w:name w:val="一级条标题"/>
    <w:next w:val="a9"/>
    <w:rsid w:val="008B4D4B"/>
    <w:pPr>
      <w:numPr>
        <w:ilvl w:val="2"/>
        <w:numId w:val="11"/>
      </w:numPr>
      <w:outlineLvl w:val="2"/>
    </w:pPr>
    <w:rPr>
      <w:rFonts w:eastAsia="黑体"/>
      <w:b/>
      <w:bCs/>
      <w:color w:val="000000"/>
      <w:sz w:val="21"/>
    </w:rPr>
  </w:style>
  <w:style w:type="paragraph" w:customStyle="1" w:styleId="60">
    <w:name w:val="6"/>
    <w:basedOn w:val="a9"/>
    <w:next w:val="30"/>
    <w:rsid w:val="008B4D4B"/>
    <w:pPr>
      <w:widowControl w:val="0"/>
      <w:spacing w:line="360" w:lineRule="auto"/>
      <w:ind w:firstLine="420"/>
      <w:jc w:val="both"/>
    </w:pPr>
    <w:rPr>
      <w:kern w:val="2"/>
    </w:rPr>
  </w:style>
  <w:style w:type="paragraph" w:styleId="30">
    <w:name w:val="Body Text Indent 3"/>
    <w:basedOn w:val="a9"/>
    <w:rsid w:val="008B4D4B"/>
    <w:pPr>
      <w:widowControl w:val="0"/>
      <w:spacing w:line="360" w:lineRule="auto"/>
      <w:ind w:firstLine="420"/>
      <w:jc w:val="both"/>
    </w:pPr>
    <w:rPr>
      <w:kern w:val="2"/>
    </w:rPr>
  </w:style>
  <w:style w:type="paragraph" w:customStyle="1" w:styleId="xl26">
    <w:name w:val="xl26"/>
    <w:basedOn w:val="a9"/>
    <w:rsid w:val="008B4D4B"/>
    <w:pPr>
      <w:pBdr>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sz w:val="18"/>
      <w:szCs w:val="18"/>
    </w:rPr>
  </w:style>
  <w:style w:type="paragraph" w:customStyle="1" w:styleId="xl25">
    <w:name w:val="xl25"/>
    <w:basedOn w:val="a9"/>
    <w:rsid w:val="008B4D4B"/>
    <w:pPr>
      <w:pBdr>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sz w:val="18"/>
      <w:szCs w:val="18"/>
    </w:rPr>
  </w:style>
  <w:style w:type="paragraph" w:customStyle="1" w:styleId="font5">
    <w:name w:val="font5"/>
    <w:basedOn w:val="a9"/>
    <w:rsid w:val="008B4D4B"/>
    <w:pPr>
      <w:spacing w:before="100" w:beforeAutospacing="1" w:after="100" w:afterAutospacing="1"/>
    </w:pPr>
    <w:rPr>
      <w:rFonts w:ascii="方正仿宋简体" w:eastAsia="方正仿宋简体" w:hAnsi="Arial Unicode MS" w:hint="eastAsia"/>
      <w:sz w:val="18"/>
      <w:szCs w:val="18"/>
    </w:rPr>
  </w:style>
  <w:style w:type="paragraph" w:customStyle="1" w:styleId="xl24">
    <w:name w:val="xl24"/>
    <w:basedOn w:val="a9"/>
    <w:rsid w:val="008B4D4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sz w:val="18"/>
      <w:szCs w:val="18"/>
    </w:rPr>
  </w:style>
  <w:style w:type="paragraph" w:customStyle="1" w:styleId="50">
    <w:name w:val="5"/>
    <w:basedOn w:val="a9"/>
    <w:rsid w:val="008B4D4B"/>
    <w:pPr>
      <w:widowControl w:val="0"/>
      <w:jc w:val="both"/>
    </w:pPr>
    <w:rPr>
      <w:kern w:val="2"/>
      <w:sz w:val="21"/>
    </w:rPr>
  </w:style>
  <w:style w:type="character" w:styleId="af4">
    <w:name w:val="Hyperlink"/>
    <w:basedOn w:val="aa"/>
    <w:uiPriority w:val="99"/>
    <w:rsid w:val="008B4D4B"/>
    <w:rPr>
      <w:color w:val="0000FF"/>
      <w:u w:val="none"/>
    </w:rPr>
  </w:style>
  <w:style w:type="paragraph" w:customStyle="1" w:styleId="40">
    <w:name w:val="4"/>
    <w:basedOn w:val="a9"/>
    <w:next w:val="30"/>
    <w:rsid w:val="008B4D4B"/>
    <w:pPr>
      <w:widowControl w:val="0"/>
      <w:spacing w:line="360" w:lineRule="auto"/>
      <w:ind w:firstLine="420"/>
      <w:jc w:val="both"/>
    </w:pPr>
    <w:rPr>
      <w:kern w:val="2"/>
    </w:rPr>
  </w:style>
  <w:style w:type="paragraph" w:customStyle="1" w:styleId="31">
    <w:name w:val="3"/>
    <w:basedOn w:val="a9"/>
    <w:rsid w:val="008B4D4B"/>
    <w:pPr>
      <w:widowControl w:val="0"/>
      <w:jc w:val="both"/>
    </w:pPr>
    <w:rPr>
      <w:kern w:val="2"/>
      <w:sz w:val="21"/>
    </w:rPr>
  </w:style>
  <w:style w:type="paragraph" w:customStyle="1" w:styleId="21">
    <w:name w:val="2"/>
    <w:basedOn w:val="a9"/>
    <w:rsid w:val="008B4D4B"/>
    <w:pPr>
      <w:widowControl w:val="0"/>
      <w:jc w:val="both"/>
    </w:pPr>
    <w:rPr>
      <w:kern w:val="2"/>
      <w:sz w:val="21"/>
    </w:rPr>
  </w:style>
  <w:style w:type="paragraph" w:customStyle="1" w:styleId="11">
    <w:name w:val="正文文本缩进1"/>
    <w:basedOn w:val="a9"/>
    <w:rsid w:val="008B4D4B"/>
    <w:pPr>
      <w:widowControl w:val="0"/>
      <w:spacing w:after="120"/>
      <w:ind w:leftChars="200" w:left="420"/>
      <w:jc w:val="both"/>
    </w:pPr>
    <w:rPr>
      <w:kern w:val="2"/>
      <w:sz w:val="21"/>
      <w:szCs w:val="21"/>
    </w:rPr>
  </w:style>
  <w:style w:type="paragraph" w:customStyle="1" w:styleId="3Section3CharCharCharH3">
    <w:name w:val="样式 标题 3Section标题 3 Char Char CharH3 + 宋体"/>
    <w:basedOn w:val="3"/>
    <w:rsid w:val="008B4D4B"/>
    <w:rPr>
      <w:rFonts w:ascii="宋体" w:hAnsi="宋体"/>
      <w:b w:val="0"/>
    </w:rPr>
  </w:style>
  <w:style w:type="character" w:styleId="af5">
    <w:name w:val="page number"/>
    <w:basedOn w:val="aa"/>
    <w:rsid w:val="008B4D4B"/>
  </w:style>
  <w:style w:type="paragraph" w:styleId="af6">
    <w:name w:val="footer"/>
    <w:basedOn w:val="a9"/>
    <w:link w:val="Char0"/>
    <w:uiPriority w:val="99"/>
    <w:rsid w:val="008B4D4B"/>
    <w:pPr>
      <w:widowControl w:val="0"/>
      <w:tabs>
        <w:tab w:val="center" w:pos="4153"/>
        <w:tab w:val="right" w:pos="8306"/>
      </w:tabs>
      <w:snapToGrid w:val="0"/>
    </w:pPr>
    <w:rPr>
      <w:kern w:val="2"/>
      <w:sz w:val="18"/>
      <w:szCs w:val="18"/>
    </w:rPr>
  </w:style>
  <w:style w:type="paragraph" w:styleId="af7">
    <w:name w:val="Document Map"/>
    <w:basedOn w:val="a9"/>
    <w:semiHidden/>
    <w:rsid w:val="008B4D4B"/>
    <w:pPr>
      <w:shd w:val="clear" w:color="auto" w:fill="000080"/>
    </w:pPr>
  </w:style>
  <w:style w:type="character" w:styleId="af8">
    <w:name w:val="FollowedHyperlink"/>
    <w:basedOn w:val="aa"/>
    <w:rsid w:val="008B4D4B"/>
    <w:rPr>
      <w:color w:val="800080"/>
      <w:u w:val="single"/>
    </w:rPr>
  </w:style>
  <w:style w:type="paragraph" w:styleId="af9">
    <w:name w:val="header"/>
    <w:basedOn w:val="a9"/>
    <w:rsid w:val="008B4D4B"/>
    <w:pPr>
      <w:widowControl w:val="0"/>
      <w:pBdr>
        <w:bottom w:val="single" w:sz="6" w:space="1" w:color="auto"/>
      </w:pBdr>
      <w:tabs>
        <w:tab w:val="center" w:pos="4153"/>
        <w:tab w:val="right" w:pos="8306"/>
      </w:tabs>
      <w:snapToGrid w:val="0"/>
      <w:jc w:val="center"/>
    </w:pPr>
    <w:rPr>
      <w:kern w:val="2"/>
      <w:sz w:val="18"/>
      <w:szCs w:val="18"/>
    </w:rPr>
  </w:style>
  <w:style w:type="paragraph" w:customStyle="1" w:styleId="afa">
    <w:name w:val="封面标准名称"/>
    <w:rsid w:val="008B4D4B"/>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b">
    <w:name w:val="封面标准英文名称"/>
    <w:rsid w:val="008B4D4B"/>
    <w:pPr>
      <w:widowControl w:val="0"/>
      <w:spacing w:before="370" w:line="400" w:lineRule="exact"/>
      <w:jc w:val="center"/>
    </w:pPr>
    <w:rPr>
      <w:sz w:val="28"/>
    </w:rPr>
  </w:style>
  <w:style w:type="paragraph" w:styleId="afc">
    <w:name w:val="Body Text Indent"/>
    <w:basedOn w:val="a9"/>
    <w:rsid w:val="008B4D4B"/>
    <w:pPr>
      <w:spacing w:line="360" w:lineRule="auto"/>
      <w:ind w:firstLineChars="200" w:firstLine="480"/>
    </w:pPr>
  </w:style>
  <w:style w:type="paragraph" w:styleId="12">
    <w:name w:val="toc 1"/>
    <w:basedOn w:val="a9"/>
    <w:next w:val="a9"/>
    <w:autoRedefine/>
    <w:uiPriority w:val="39"/>
    <w:rsid w:val="008B4D4B"/>
  </w:style>
  <w:style w:type="paragraph" w:styleId="22">
    <w:name w:val="toc 2"/>
    <w:basedOn w:val="a9"/>
    <w:next w:val="a9"/>
    <w:autoRedefine/>
    <w:uiPriority w:val="39"/>
    <w:rsid w:val="008B4D4B"/>
    <w:pPr>
      <w:ind w:leftChars="200" w:left="420"/>
    </w:pPr>
  </w:style>
  <w:style w:type="paragraph" w:styleId="32">
    <w:name w:val="toc 3"/>
    <w:basedOn w:val="a9"/>
    <w:next w:val="a9"/>
    <w:autoRedefine/>
    <w:uiPriority w:val="39"/>
    <w:rsid w:val="008B4D4B"/>
    <w:pPr>
      <w:ind w:leftChars="400" w:left="840"/>
    </w:pPr>
  </w:style>
  <w:style w:type="paragraph" w:styleId="41">
    <w:name w:val="toc 4"/>
    <w:basedOn w:val="a9"/>
    <w:next w:val="a9"/>
    <w:autoRedefine/>
    <w:uiPriority w:val="39"/>
    <w:rsid w:val="008B4D4B"/>
    <w:pPr>
      <w:ind w:leftChars="600" w:left="1260"/>
    </w:pPr>
  </w:style>
  <w:style w:type="paragraph" w:styleId="51">
    <w:name w:val="toc 5"/>
    <w:basedOn w:val="a9"/>
    <w:next w:val="a9"/>
    <w:autoRedefine/>
    <w:uiPriority w:val="39"/>
    <w:rsid w:val="008B4D4B"/>
    <w:pPr>
      <w:ind w:leftChars="800" w:left="1680"/>
    </w:pPr>
  </w:style>
  <w:style w:type="paragraph" w:styleId="61">
    <w:name w:val="toc 6"/>
    <w:basedOn w:val="a9"/>
    <w:next w:val="a9"/>
    <w:autoRedefine/>
    <w:uiPriority w:val="39"/>
    <w:rsid w:val="008B4D4B"/>
    <w:pPr>
      <w:ind w:leftChars="1000" w:left="2100"/>
    </w:pPr>
  </w:style>
  <w:style w:type="paragraph" w:styleId="70">
    <w:name w:val="toc 7"/>
    <w:basedOn w:val="a9"/>
    <w:next w:val="a9"/>
    <w:autoRedefine/>
    <w:uiPriority w:val="39"/>
    <w:rsid w:val="008B4D4B"/>
    <w:pPr>
      <w:ind w:leftChars="1200" w:left="2520"/>
    </w:pPr>
  </w:style>
  <w:style w:type="paragraph" w:styleId="80">
    <w:name w:val="toc 8"/>
    <w:basedOn w:val="a9"/>
    <w:next w:val="a9"/>
    <w:autoRedefine/>
    <w:uiPriority w:val="39"/>
    <w:rsid w:val="008B4D4B"/>
    <w:pPr>
      <w:ind w:leftChars="1400" w:left="2940"/>
    </w:pPr>
  </w:style>
  <w:style w:type="paragraph" w:styleId="90">
    <w:name w:val="toc 9"/>
    <w:basedOn w:val="a9"/>
    <w:next w:val="a9"/>
    <w:autoRedefine/>
    <w:uiPriority w:val="39"/>
    <w:rsid w:val="008B4D4B"/>
    <w:pPr>
      <w:ind w:leftChars="1600" w:left="3360"/>
    </w:pPr>
  </w:style>
  <w:style w:type="paragraph" w:customStyle="1" w:styleId="CharCharCharCharCharCharCharCharChar">
    <w:name w:val="Char Char Char Char Char Char Char Char Char"/>
    <w:basedOn w:val="a9"/>
    <w:rsid w:val="005B4017"/>
    <w:pPr>
      <w:widowControl w:val="0"/>
      <w:jc w:val="both"/>
    </w:pPr>
    <w:rPr>
      <w:rFonts w:ascii="Tahoma" w:hAnsi="Tahoma"/>
      <w:kern w:val="2"/>
      <w:szCs w:val="20"/>
    </w:rPr>
  </w:style>
  <w:style w:type="paragraph" w:customStyle="1" w:styleId="CharCharCharCharCharCharCharCharChar0">
    <w:name w:val="Char Char Char Char Char Char Char Char Char"/>
    <w:basedOn w:val="a9"/>
    <w:rsid w:val="007D41A0"/>
    <w:pPr>
      <w:widowControl w:val="0"/>
      <w:jc w:val="both"/>
    </w:pPr>
    <w:rPr>
      <w:rFonts w:ascii="Tahoma" w:hAnsi="Tahoma"/>
      <w:kern w:val="2"/>
      <w:szCs w:val="20"/>
    </w:rPr>
  </w:style>
  <w:style w:type="paragraph" w:customStyle="1" w:styleId="CharCharCharChar">
    <w:name w:val="Char Char Char Char"/>
    <w:basedOn w:val="a9"/>
    <w:rsid w:val="00B90E45"/>
    <w:pPr>
      <w:widowControl w:val="0"/>
      <w:jc w:val="both"/>
    </w:pPr>
    <w:rPr>
      <w:rFonts w:ascii="Tahoma" w:hAnsi="Tahoma"/>
      <w:kern w:val="2"/>
      <w:szCs w:val="20"/>
    </w:rPr>
  </w:style>
  <w:style w:type="paragraph" w:customStyle="1" w:styleId="Char1CharCharChar1CharCharChar">
    <w:name w:val="Char1 Char Char Char1 Char Char Char"/>
    <w:basedOn w:val="a9"/>
    <w:rsid w:val="00CC259E"/>
    <w:pPr>
      <w:widowControl w:val="0"/>
      <w:jc w:val="both"/>
    </w:pPr>
    <w:rPr>
      <w:rFonts w:ascii="宋体"/>
    </w:rPr>
  </w:style>
  <w:style w:type="paragraph" w:customStyle="1" w:styleId="a2">
    <w:name w:val="前言、引言标题"/>
    <w:next w:val="a9"/>
    <w:rsid w:val="00553B78"/>
    <w:pPr>
      <w:numPr>
        <w:numId w:val="11"/>
      </w:numPr>
      <w:shd w:val="clear" w:color="FFFFFF" w:fill="FFFFFF"/>
      <w:spacing w:before="640" w:after="560"/>
      <w:jc w:val="center"/>
      <w:outlineLvl w:val="0"/>
    </w:pPr>
    <w:rPr>
      <w:rFonts w:ascii="黑体" w:eastAsia="黑体"/>
      <w:sz w:val="32"/>
    </w:rPr>
  </w:style>
  <w:style w:type="paragraph" w:customStyle="1" w:styleId="a3">
    <w:name w:val="章标题"/>
    <w:next w:val="af"/>
    <w:rsid w:val="00553B78"/>
    <w:pPr>
      <w:numPr>
        <w:ilvl w:val="1"/>
        <w:numId w:val="11"/>
      </w:numPr>
      <w:spacing w:beforeLines="50" w:afterLines="50"/>
      <w:jc w:val="both"/>
      <w:outlineLvl w:val="1"/>
    </w:pPr>
    <w:rPr>
      <w:rFonts w:ascii="黑体" w:eastAsia="黑体"/>
      <w:sz w:val="21"/>
    </w:rPr>
  </w:style>
  <w:style w:type="paragraph" w:customStyle="1" w:styleId="a5">
    <w:name w:val="二级条标题"/>
    <w:basedOn w:val="a4"/>
    <w:next w:val="af"/>
    <w:rsid w:val="00553B78"/>
    <w:pPr>
      <w:numPr>
        <w:ilvl w:val="3"/>
      </w:numPr>
      <w:outlineLvl w:val="3"/>
    </w:pPr>
    <w:rPr>
      <w:b w:val="0"/>
      <w:bCs w:val="0"/>
      <w:color w:val="auto"/>
    </w:rPr>
  </w:style>
  <w:style w:type="paragraph" w:customStyle="1" w:styleId="a6">
    <w:name w:val="三级条标题"/>
    <w:basedOn w:val="a5"/>
    <w:next w:val="af"/>
    <w:rsid w:val="00553B78"/>
    <w:pPr>
      <w:numPr>
        <w:ilvl w:val="4"/>
      </w:numPr>
      <w:outlineLvl w:val="4"/>
    </w:pPr>
  </w:style>
  <w:style w:type="paragraph" w:customStyle="1" w:styleId="a7">
    <w:name w:val="四级条标题"/>
    <w:basedOn w:val="a6"/>
    <w:next w:val="af"/>
    <w:rsid w:val="00553B78"/>
    <w:pPr>
      <w:numPr>
        <w:ilvl w:val="5"/>
      </w:numPr>
      <w:outlineLvl w:val="5"/>
    </w:pPr>
  </w:style>
  <w:style w:type="paragraph" w:customStyle="1" w:styleId="a8">
    <w:name w:val="五级条标题"/>
    <w:basedOn w:val="a7"/>
    <w:next w:val="af"/>
    <w:rsid w:val="00553B78"/>
    <w:pPr>
      <w:numPr>
        <w:ilvl w:val="6"/>
      </w:numPr>
      <w:outlineLvl w:val="6"/>
    </w:pPr>
  </w:style>
  <w:style w:type="paragraph" w:styleId="afd">
    <w:name w:val="List Paragraph"/>
    <w:basedOn w:val="a9"/>
    <w:uiPriority w:val="34"/>
    <w:qFormat/>
    <w:rsid w:val="004B2763"/>
    <w:pPr>
      <w:ind w:firstLineChars="200" w:firstLine="420"/>
    </w:pPr>
  </w:style>
  <w:style w:type="character" w:customStyle="1" w:styleId="5Char">
    <w:name w:val="标题 5 Char"/>
    <w:aliases w:val="heading 5 Char,⑴ Char"/>
    <w:basedOn w:val="aa"/>
    <w:link w:val="5"/>
    <w:rsid w:val="003C6A06"/>
    <w:rPr>
      <w:b/>
      <w:bCs/>
      <w:kern w:val="2"/>
      <w:sz w:val="28"/>
      <w:szCs w:val="28"/>
    </w:rPr>
  </w:style>
  <w:style w:type="paragraph" w:styleId="afe">
    <w:name w:val="Body Text"/>
    <w:basedOn w:val="a9"/>
    <w:link w:val="Char1"/>
    <w:rsid w:val="003C6A06"/>
    <w:pPr>
      <w:widowControl w:val="0"/>
      <w:jc w:val="both"/>
    </w:pPr>
    <w:rPr>
      <w:color w:val="FF0000"/>
      <w:kern w:val="2"/>
      <w:sz w:val="21"/>
    </w:rPr>
  </w:style>
  <w:style w:type="character" w:customStyle="1" w:styleId="Char1">
    <w:name w:val="正文文本 Char"/>
    <w:basedOn w:val="aa"/>
    <w:link w:val="afe"/>
    <w:rsid w:val="003C6A06"/>
    <w:rPr>
      <w:color w:val="FF0000"/>
      <w:kern w:val="2"/>
      <w:sz w:val="21"/>
      <w:szCs w:val="24"/>
    </w:rPr>
  </w:style>
  <w:style w:type="paragraph" w:styleId="23">
    <w:name w:val="Body Text Indent 2"/>
    <w:basedOn w:val="a9"/>
    <w:link w:val="2Char"/>
    <w:rsid w:val="003C6A06"/>
    <w:pPr>
      <w:widowControl w:val="0"/>
      <w:spacing w:after="120" w:line="480" w:lineRule="auto"/>
      <w:ind w:leftChars="200" w:left="420"/>
      <w:jc w:val="both"/>
    </w:pPr>
    <w:rPr>
      <w:kern w:val="2"/>
      <w:sz w:val="21"/>
    </w:rPr>
  </w:style>
  <w:style w:type="character" w:customStyle="1" w:styleId="2Char">
    <w:name w:val="正文文本缩进 2 Char"/>
    <w:basedOn w:val="aa"/>
    <w:link w:val="23"/>
    <w:rsid w:val="003C6A06"/>
    <w:rPr>
      <w:kern w:val="2"/>
      <w:sz w:val="21"/>
      <w:szCs w:val="24"/>
    </w:rPr>
  </w:style>
  <w:style w:type="character" w:styleId="aff">
    <w:name w:val="Strong"/>
    <w:basedOn w:val="aa"/>
    <w:qFormat/>
    <w:rsid w:val="003C6A06"/>
    <w:rPr>
      <w:b/>
      <w:bCs/>
    </w:rPr>
  </w:style>
  <w:style w:type="character" w:styleId="aff0">
    <w:name w:val="annotation reference"/>
    <w:basedOn w:val="aa"/>
    <w:rsid w:val="003C6A06"/>
    <w:rPr>
      <w:sz w:val="21"/>
      <w:szCs w:val="21"/>
    </w:rPr>
  </w:style>
  <w:style w:type="paragraph" w:styleId="aff1">
    <w:name w:val="annotation text"/>
    <w:basedOn w:val="a9"/>
    <w:link w:val="Char2"/>
    <w:rsid w:val="003C6A06"/>
    <w:pPr>
      <w:widowControl w:val="0"/>
    </w:pPr>
    <w:rPr>
      <w:kern w:val="2"/>
      <w:sz w:val="21"/>
    </w:rPr>
  </w:style>
  <w:style w:type="character" w:customStyle="1" w:styleId="Char2">
    <w:name w:val="批注文字 Char"/>
    <w:basedOn w:val="aa"/>
    <w:link w:val="aff1"/>
    <w:rsid w:val="003C6A06"/>
    <w:rPr>
      <w:kern w:val="2"/>
      <w:sz w:val="21"/>
      <w:szCs w:val="24"/>
    </w:rPr>
  </w:style>
  <w:style w:type="paragraph" w:styleId="33">
    <w:name w:val="Body Text 3"/>
    <w:basedOn w:val="a9"/>
    <w:link w:val="3Char"/>
    <w:rsid w:val="003C6A06"/>
    <w:pPr>
      <w:widowControl w:val="0"/>
      <w:spacing w:line="360" w:lineRule="auto"/>
      <w:jc w:val="both"/>
    </w:pPr>
    <w:rPr>
      <w:rFonts w:eastAsia="仿宋_GB2312"/>
      <w:b/>
      <w:bCs/>
      <w:kern w:val="2"/>
      <w:sz w:val="28"/>
    </w:rPr>
  </w:style>
  <w:style w:type="character" w:customStyle="1" w:styleId="3Char">
    <w:name w:val="正文文本 3 Char"/>
    <w:basedOn w:val="aa"/>
    <w:link w:val="33"/>
    <w:rsid w:val="003C6A06"/>
    <w:rPr>
      <w:rFonts w:eastAsia="仿宋_GB2312"/>
      <w:b/>
      <w:bCs/>
      <w:kern w:val="2"/>
      <w:sz w:val="28"/>
      <w:szCs w:val="24"/>
    </w:rPr>
  </w:style>
  <w:style w:type="paragraph" w:styleId="24">
    <w:name w:val="Body Text 2"/>
    <w:basedOn w:val="a9"/>
    <w:link w:val="2Char0"/>
    <w:rsid w:val="003C6A06"/>
    <w:pPr>
      <w:widowControl w:val="0"/>
      <w:jc w:val="both"/>
    </w:pPr>
    <w:rPr>
      <w:rFonts w:ascii="仿宋_GB2312" w:eastAsia="仿宋_GB2312"/>
      <w:b/>
      <w:bCs/>
      <w:kern w:val="2"/>
      <w:szCs w:val="28"/>
    </w:rPr>
  </w:style>
  <w:style w:type="character" w:customStyle="1" w:styleId="2Char0">
    <w:name w:val="正文文本 2 Char"/>
    <w:basedOn w:val="aa"/>
    <w:link w:val="24"/>
    <w:rsid w:val="003C6A06"/>
    <w:rPr>
      <w:rFonts w:ascii="仿宋_GB2312" w:eastAsia="仿宋_GB2312"/>
      <w:b/>
      <w:bCs/>
      <w:kern w:val="2"/>
      <w:sz w:val="24"/>
      <w:szCs w:val="28"/>
    </w:rPr>
  </w:style>
  <w:style w:type="paragraph" w:styleId="aff2">
    <w:name w:val="table of figures"/>
    <w:basedOn w:val="a9"/>
    <w:next w:val="a9"/>
    <w:rsid w:val="003C6A06"/>
    <w:pPr>
      <w:widowControl w:val="0"/>
      <w:ind w:leftChars="200" w:left="840" w:hangingChars="200" w:hanging="420"/>
      <w:jc w:val="both"/>
    </w:pPr>
    <w:rPr>
      <w:kern w:val="2"/>
      <w:sz w:val="21"/>
    </w:rPr>
  </w:style>
  <w:style w:type="paragraph" w:styleId="52">
    <w:name w:val="index 5"/>
    <w:basedOn w:val="a9"/>
    <w:next w:val="a9"/>
    <w:autoRedefine/>
    <w:rsid w:val="003C6A06"/>
    <w:pPr>
      <w:widowControl w:val="0"/>
      <w:ind w:leftChars="800" w:left="800"/>
      <w:jc w:val="both"/>
    </w:pPr>
    <w:rPr>
      <w:kern w:val="2"/>
      <w:sz w:val="21"/>
    </w:rPr>
  </w:style>
  <w:style w:type="paragraph" w:customStyle="1" w:styleId="aff3">
    <w:name w:val="附录标识"/>
    <w:basedOn w:val="a2"/>
    <w:rsid w:val="003C6A06"/>
    <w:pPr>
      <w:numPr>
        <w:numId w:val="0"/>
      </w:numPr>
      <w:tabs>
        <w:tab w:val="left" w:pos="6405"/>
      </w:tabs>
      <w:spacing w:after="200"/>
    </w:pPr>
    <w:rPr>
      <w:sz w:val="21"/>
    </w:rPr>
  </w:style>
  <w:style w:type="numbering" w:styleId="111111">
    <w:name w:val="Outline List 2"/>
    <w:basedOn w:val="ac"/>
    <w:rsid w:val="003C6A06"/>
    <w:pPr>
      <w:numPr>
        <w:numId w:val="16"/>
      </w:numPr>
    </w:pPr>
  </w:style>
  <w:style w:type="paragraph" w:customStyle="1" w:styleId="aff4">
    <w:name w:val="附录一级条标题"/>
    <w:basedOn w:val="af2"/>
    <w:next w:val="af"/>
    <w:rsid w:val="003C6A06"/>
    <w:pPr>
      <w:autoSpaceDN w:val="0"/>
      <w:spacing w:beforeLines="0" w:afterLines="0"/>
      <w:ind w:left="1418"/>
      <w:outlineLvl w:val="2"/>
    </w:pPr>
  </w:style>
  <w:style w:type="paragraph" w:customStyle="1" w:styleId="aff5">
    <w:name w:val="附录二级条标题"/>
    <w:basedOn w:val="aff4"/>
    <w:next w:val="af"/>
    <w:rsid w:val="003C6A06"/>
    <w:pPr>
      <w:ind w:left="0"/>
      <w:outlineLvl w:val="3"/>
    </w:pPr>
  </w:style>
  <w:style w:type="paragraph" w:customStyle="1" w:styleId="aff6">
    <w:name w:val="附录三级条标题"/>
    <w:basedOn w:val="aff5"/>
    <w:next w:val="af"/>
    <w:rsid w:val="003C6A06"/>
    <w:pPr>
      <w:outlineLvl w:val="4"/>
    </w:pPr>
  </w:style>
  <w:style w:type="paragraph" w:customStyle="1" w:styleId="aff7">
    <w:name w:val="附录四级条标题"/>
    <w:basedOn w:val="aff6"/>
    <w:next w:val="af"/>
    <w:rsid w:val="003C6A06"/>
    <w:pPr>
      <w:outlineLvl w:val="5"/>
    </w:pPr>
  </w:style>
  <w:style w:type="paragraph" w:customStyle="1" w:styleId="aff8">
    <w:name w:val="附录五级条标题"/>
    <w:basedOn w:val="aff7"/>
    <w:next w:val="af"/>
    <w:rsid w:val="003C6A06"/>
    <w:pPr>
      <w:outlineLvl w:val="6"/>
    </w:pPr>
  </w:style>
  <w:style w:type="numbering" w:customStyle="1" w:styleId="A1">
    <w:name w:val="附录A.1"/>
    <w:rsid w:val="003C6A06"/>
    <w:pPr>
      <w:numPr>
        <w:numId w:val="17"/>
      </w:numPr>
    </w:pPr>
  </w:style>
  <w:style w:type="paragraph" w:customStyle="1" w:styleId="xl22">
    <w:name w:val="xl22"/>
    <w:basedOn w:val="a9"/>
    <w:rsid w:val="003C6A06"/>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宋体" w:hAnsi="宋体" w:cs="宋体"/>
      <w:b/>
      <w:bCs/>
      <w:sz w:val="18"/>
      <w:szCs w:val="18"/>
    </w:rPr>
  </w:style>
  <w:style w:type="paragraph" w:customStyle="1" w:styleId="xl23">
    <w:name w:val="xl23"/>
    <w:basedOn w:val="a9"/>
    <w:rsid w:val="003C6A06"/>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宋体" w:hAnsi="宋体" w:cs="宋体"/>
      <w:b/>
      <w:bCs/>
      <w:sz w:val="18"/>
      <w:szCs w:val="18"/>
    </w:rPr>
  </w:style>
  <w:style w:type="paragraph" w:customStyle="1" w:styleId="xl27">
    <w:name w:val="xl27"/>
    <w:basedOn w:val="a9"/>
    <w:rsid w:val="003C6A06"/>
    <w:pPr>
      <w:pBdr>
        <w:bottom w:val="single" w:sz="8" w:space="0" w:color="auto"/>
        <w:right w:val="single" w:sz="8" w:space="0" w:color="auto"/>
      </w:pBdr>
      <w:spacing w:before="100" w:beforeAutospacing="1" w:after="100" w:afterAutospacing="1"/>
      <w:jc w:val="both"/>
      <w:textAlignment w:val="top"/>
    </w:pPr>
    <w:rPr>
      <w:rFonts w:ascii="宋体" w:hAnsi="宋体" w:cs="宋体"/>
      <w:sz w:val="18"/>
      <w:szCs w:val="18"/>
    </w:rPr>
  </w:style>
  <w:style w:type="paragraph" w:customStyle="1" w:styleId="xl28">
    <w:name w:val="xl28"/>
    <w:basedOn w:val="a9"/>
    <w:rsid w:val="003C6A06"/>
    <w:pPr>
      <w:pBdr>
        <w:bottom w:val="single" w:sz="8" w:space="0" w:color="auto"/>
        <w:right w:val="single" w:sz="8" w:space="0" w:color="auto"/>
      </w:pBdr>
      <w:spacing w:before="100" w:beforeAutospacing="1" w:after="100" w:afterAutospacing="1"/>
      <w:jc w:val="both"/>
    </w:pPr>
    <w:rPr>
      <w:rFonts w:ascii="宋体" w:hAnsi="宋体" w:cs="宋体"/>
      <w:sz w:val="18"/>
      <w:szCs w:val="18"/>
    </w:rPr>
  </w:style>
  <w:style w:type="paragraph" w:customStyle="1" w:styleId="xl29">
    <w:name w:val="xl29"/>
    <w:basedOn w:val="a9"/>
    <w:rsid w:val="003C6A06"/>
    <w:pPr>
      <w:pBdr>
        <w:bottom w:val="single" w:sz="8" w:space="0" w:color="auto"/>
        <w:right w:val="single" w:sz="8" w:space="0" w:color="auto"/>
      </w:pBdr>
      <w:spacing w:before="100" w:beforeAutospacing="1" w:after="100" w:afterAutospacing="1"/>
      <w:jc w:val="right"/>
    </w:pPr>
    <w:rPr>
      <w:rFonts w:ascii="宋体" w:hAnsi="宋体" w:cs="宋体"/>
      <w:sz w:val="18"/>
      <w:szCs w:val="18"/>
    </w:rPr>
  </w:style>
  <w:style w:type="paragraph" w:customStyle="1" w:styleId="xl30">
    <w:name w:val="xl30"/>
    <w:basedOn w:val="a9"/>
    <w:rsid w:val="003C6A06"/>
    <w:pPr>
      <w:pBdr>
        <w:bottom w:val="single" w:sz="8" w:space="0" w:color="auto"/>
        <w:right w:val="single" w:sz="8" w:space="0" w:color="auto"/>
      </w:pBdr>
      <w:spacing w:before="100" w:beforeAutospacing="1" w:after="100" w:afterAutospacing="1"/>
      <w:jc w:val="right"/>
      <w:textAlignment w:val="top"/>
    </w:pPr>
    <w:rPr>
      <w:rFonts w:ascii="宋体" w:hAnsi="宋体" w:cs="宋体"/>
      <w:sz w:val="18"/>
      <w:szCs w:val="18"/>
    </w:rPr>
  </w:style>
  <w:style w:type="paragraph" w:customStyle="1" w:styleId="xl31">
    <w:name w:val="xl31"/>
    <w:basedOn w:val="a9"/>
    <w:rsid w:val="003C6A06"/>
    <w:pPr>
      <w:pBdr>
        <w:bottom w:val="single" w:sz="8" w:space="0" w:color="auto"/>
        <w:right w:val="single" w:sz="8" w:space="0" w:color="auto"/>
      </w:pBdr>
      <w:spacing w:before="100" w:beforeAutospacing="1" w:after="100" w:afterAutospacing="1"/>
      <w:jc w:val="right"/>
    </w:pPr>
    <w:rPr>
      <w:rFonts w:ascii="宋体" w:hAnsi="宋体" w:cs="宋体"/>
      <w:sz w:val="18"/>
      <w:szCs w:val="18"/>
    </w:rPr>
  </w:style>
  <w:style w:type="paragraph" w:customStyle="1" w:styleId="xl32">
    <w:name w:val="xl32"/>
    <w:basedOn w:val="a9"/>
    <w:rsid w:val="003C6A06"/>
    <w:pPr>
      <w:pBdr>
        <w:bottom w:val="single" w:sz="8" w:space="0" w:color="auto"/>
        <w:right w:val="single" w:sz="8" w:space="0" w:color="auto"/>
      </w:pBdr>
      <w:spacing w:before="100" w:beforeAutospacing="1" w:after="100" w:afterAutospacing="1"/>
      <w:jc w:val="right"/>
      <w:textAlignment w:val="top"/>
    </w:pPr>
    <w:rPr>
      <w:rFonts w:ascii="宋体" w:hAnsi="宋体" w:cs="宋体"/>
      <w:sz w:val="18"/>
      <w:szCs w:val="18"/>
    </w:rPr>
  </w:style>
  <w:style w:type="paragraph" w:styleId="aff9">
    <w:name w:val="footnote text"/>
    <w:basedOn w:val="a9"/>
    <w:link w:val="Char3"/>
    <w:rsid w:val="003C6A06"/>
    <w:pPr>
      <w:widowControl w:val="0"/>
      <w:snapToGrid w:val="0"/>
    </w:pPr>
    <w:rPr>
      <w:kern w:val="2"/>
      <w:sz w:val="18"/>
      <w:szCs w:val="18"/>
    </w:rPr>
  </w:style>
  <w:style w:type="character" w:customStyle="1" w:styleId="Char3">
    <w:name w:val="脚注文本 Char"/>
    <w:basedOn w:val="aa"/>
    <w:link w:val="aff9"/>
    <w:rsid w:val="003C6A06"/>
    <w:rPr>
      <w:kern w:val="2"/>
      <w:sz w:val="18"/>
      <w:szCs w:val="18"/>
    </w:rPr>
  </w:style>
  <w:style w:type="character" w:styleId="affa">
    <w:name w:val="footnote reference"/>
    <w:basedOn w:val="aa"/>
    <w:rsid w:val="003C6A06"/>
    <w:rPr>
      <w:vertAlign w:val="superscript"/>
    </w:rPr>
  </w:style>
  <w:style w:type="character" w:customStyle="1" w:styleId="Char0">
    <w:name w:val="页脚 Char"/>
    <w:basedOn w:val="aa"/>
    <w:link w:val="af6"/>
    <w:uiPriority w:val="99"/>
    <w:rsid w:val="003C6A06"/>
    <w:rPr>
      <w:kern w:val="2"/>
      <w:sz w:val="18"/>
      <w:szCs w:val="18"/>
    </w:rPr>
  </w:style>
  <w:style w:type="character" w:customStyle="1" w:styleId="Char">
    <w:name w:val="批注框文本 Char"/>
    <w:basedOn w:val="aa"/>
    <w:link w:val="af1"/>
    <w:semiHidden/>
    <w:rsid w:val="000B3355"/>
    <w:rPr>
      <w:kern w:val="2"/>
      <w:sz w:val="18"/>
      <w:szCs w:val="18"/>
    </w:rPr>
  </w:style>
  <w:style w:type="paragraph" w:customStyle="1" w:styleId="affb">
    <w:name w:val="标准书眉一"/>
    <w:rsid w:val="008A55AB"/>
    <w:pPr>
      <w:jc w:val="both"/>
    </w:pPr>
  </w:style>
  <w:style w:type="paragraph" w:customStyle="1" w:styleId="affc">
    <w:name w:val="目次、索引正文"/>
    <w:rsid w:val="008A55AB"/>
    <w:pPr>
      <w:spacing w:line="320" w:lineRule="exact"/>
      <w:jc w:val="both"/>
    </w:pPr>
    <w:rPr>
      <w:rFonts w:ascii="宋体"/>
      <w:sz w:val="21"/>
    </w:rPr>
  </w:style>
  <w:style w:type="paragraph" w:customStyle="1" w:styleId="affd">
    <w:name w:val="实施日期"/>
    <w:basedOn w:val="a9"/>
    <w:rsid w:val="008A55AB"/>
    <w:pPr>
      <w:framePr w:w="4000" w:h="473" w:hRule="exact" w:vSpace="180" w:wrap="around" w:hAnchor="margin" w:xAlign="right" w:y="13511" w:anchorLock="1"/>
      <w:jc w:val="right"/>
    </w:pPr>
    <w:rPr>
      <w:rFonts w:eastAsia="黑体"/>
      <w:sz w:val="28"/>
      <w:szCs w:val="20"/>
    </w:rPr>
  </w:style>
  <w:style w:type="paragraph" w:customStyle="1" w:styleId="affe">
    <w:name w:val="条文脚注"/>
    <w:basedOn w:val="aff9"/>
    <w:rsid w:val="008A55AB"/>
    <w:pPr>
      <w:ind w:leftChars="200" w:left="780" w:hangingChars="200" w:hanging="360"/>
      <w:jc w:val="both"/>
    </w:pPr>
    <w:rPr>
      <w:rFonts w:ascii="宋体"/>
    </w:rPr>
  </w:style>
  <w:style w:type="paragraph" w:customStyle="1" w:styleId="a">
    <w:name w:val="注："/>
    <w:next w:val="af"/>
    <w:rsid w:val="008A55AB"/>
    <w:pPr>
      <w:widowControl w:val="0"/>
      <w:numPr>
        <w:numId w:val="24"/>
      </w:numPr>
      <w:autoSpaceDE w:val="0"/>
      <w:autoSpaceDN w:val="0"/>
      <w:ind w:left="840" w:hanging="420"/>
      <w:jc w:val="both"/>
    </w:pPr>
    <w:rPr>
      <w:rFonts w:ascii="宋体"/>
      <w:sz w:val="18"/>
    </w:rPr>
  </w:style>
  <w:style w:type="paragraph" w:styleId="afff">
    <w:name w:val="annotation subject"/>
    <w:basedOn w:val="aff1"/>
    <w:next w:val="aff1"/>
    <w:link w:val="Char4"/>
    <w:rsid w:val="00D8040D"/>
    <w:pPr>
      <w:widowControl/>
    </w:pPr>
    <w:rPr>
      <w:b/>
      <w:bCs/>
      <w:kern w:val="0"/>
      <w:sz w:val="24"/>
    </w:rPr>
  </w:style>
  <w:style w:type="character" w:customStyle="1" w:styleId="Char4">
    <w:name w:val="批注主题 Char"/>
    <w:basedOn w:val="Char2"/>
    <w:link w:val="afff"/>
    <w:rsid w:val="00D8040D"/>
    <w:rPr>
      <w:b/>
      <w:bCs/>
      <w:sz w:val="24"/>
    </w:rPr>
  </w:style>
  <w:style w:type="paragraph" w:styleId="afff0">
    <w:name w:val="Date"/>
    <w:basedOn w:val="a9"/>
    <w:next w:val="a9"/>
    <w:link w:val="Char5"/>
    <w:rsid w:val="004B775E"/>
    <w:pPr>
      <w:ind w:leftChars="2500" w:left="100"/>
    </w:pPr>
  </w:style>
  <w:style w:type="character" w:customStyle="1" w:styleId="Char5">
    <w:name w:val="日期 Char"/>
    <w:basedOn w:val="aa"/>
    <w:link w:val="afff0"/>
    <w:rsid w:val="004B775E"/>
    <w:rPr>
      <w:sz w:val="24"/>
      <w:szCs w:val="24"/>
    </w:rPr>
  </w:style>
  <w:style w:type="paragraph" w:styleId="afff1">
    <w:name w:val="Revision"/>
    <w:hidden/>
    <w:uiPriority w:val="99"/>
    <w:semiHidden/>
    <w:rsid w:val="00E6574B"/>
    <w:rPr>
      <w:sz w:val="24"/>
      <w:szCs w:val="24"/>
    </w:rPr>
  </w:style>
</w:styles>
</file>

<file path=word/webSettings.xml><?xml version="1.0" encoding="utf-8"?>
<w:webSettings xmlns:r="http://schemas.openxmlformats.org/officeDocument/2006/relationships" xmlns:w="http://schemas.openxmlformats.org/wordprocessingml/2006/main">
  <w:divs>
    <w:div w:id="395279114">
      <w:bodyDiv w:val="1"/>
      <w:marLeft w:val="0"/>
      <w:marRight w:val="0"/>
      <w:marTop w:val="0"/>
      <w:marBottom w:val="0"/>
      <w:divBdr>
        <w:top w:val="none" w:sz="0" w:space="0" w:color="auto"/>
        <w:left w:val="none" w:sz="0" w:space="0" w:color="auto"/>
        <w:bottom w:val="none" w:sz="0" w:space="0" w:color="auto"/>
        <w:right w:val="none" w:sz="0" w:space="0" w:color="auto"/>
      </w:divBdr>
    </w:div>
    <w:div w:id="1027173025">
      <w:bodyDiv w:val="1"/>
      <w:marLeft w:val="0"/>
      <w:marRight w:val="0"/>
      <w:marTop w:val="0"/>
      <w:marBottom w:val="0"/>
      <w:divBdr>
        <w:top w:val="none" w:sz="0" w:space="0" w:color="auto"/>
        <w:left w:val="none" w:sz="0" w:space="0" w:color="auto"/>
        <w:bottom w:val="none" w:sz="0" w:space="0" w:color="auto"/>
        <w:right w:val="none" w:sz="0" w:space="0" w:color="auto"/>
      </w:divBdr>
    </w:div>
    <w:div w:id="2054500278">
      <w:bodyDiv w:val="1"/>
      <w:marLeft w:val="0"/>
      <w:marRight w:val="0"/>
      <w:marTop w:val="0"/>
      <w:marBottom w:val="0"/>
      <w:divBdr>
        <w:top w:val="none" w:sz="0" w:space="0" w:color="auto"/>
        <w:left w:val="none" w:sz="0" w:space="0" w:color="auto"/>
        <w:bottom w:val="none" w:sz="0" w:space="0" w:color="auto"/>
        <w:right w:val="none" w:sz="0" w:space="0" w:color="auto"/>
      </w:divBdr>
    </w:div>
    <w:div w:id="21167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5CAEB-74A7-4E41-8CE8-73AEDD43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34</Pages>
  <Words>3334</Words>
  <Characters>19010</Characters>
  <Application>Microsoft Office Word</Application>
  <DocSecurity>0</DocSecurity>
  <Lines>158</Lines>
  <Paragraphs>44</Paragraphs>
  <ScaleCrop>false</ScaleCrop>
  <Company>中国平安保险(集团)股份有限公司</Company>
  <LinksUpToDate>false</LinksUpToDate>
  <CharactersWithSpaces>22300</CharactersWithSpaces>
  <SharedDoc>false</SharedDoc>
  <HLinks>
    <vt:vector size="162" baseType="variant">
      <vt:variant>
        <vt:i4>1572924</vt:i4>
      </vt:variant>
      <vt:variant>
        <vt:i4>158</vt:i4>
      </vt:variant>
      <vt:variant>
        <vt:i4>0</vt:i4>
      </vt:variant>
      <vt:variant>
        <vt:i4>5</vt:i4>
      </vt:variant>
      <vt:variant>
        <vt:lpwstr/>
      </vt:variant>
      <vt:variant>
        <vt:lpwstr>_Toc329520487</vt:lpwstr>
      </vt:variant>
      <vt:variant>
        <vt:i4>1572924</vt:i4>
      </vt:variant>
      <vt:variant>
        <vt:i4>152</vt:i4>
      </vt:variant>
      <vt:variant>
        <vt:i4>0</vt:i4>
      </vt:variant>
      <vt:variant>
        <vt:i4>5</vt:i4>
      </vt:variant>
      <vt:variant>
        <vt:lpwstr/>
      </vt:variant>
      <vt:variant>
        <vt:lpwstr>_Toc329520486</vt:lpwstr>
      </vt:variant>
      <vt:variant>
        <vt:i4>1572924</vt:i4>
      </vt:variant>
      <vt:variant>
        <vt:i4>146</vt:i4>
      </vt:variant>
      <vt:variant>
        <vt:i4>0</vt:i4>
      </vt:variant>
      <vt:variant>
        <vt:i4>5</vt:i4>
      </vt:variant>
      <vt:variant>
        <vt:lpwstr/>
      </vt:variant>
      <vt:variant>
        <vt:lpwstr>_Toc329520485</vt:lpwstr>
      </vt:variant>
      <vt:variant>
        <vt:i4>1572924</vt:i4>
      </vt:variant>
      <vt:variant>
        <vt:i4>140</vt:i4>
      </vt:variant>
      <vt:variant>
        <vt:i4>0</vt:i4>
      </vt:variant>
      <vt:variant>
        <vt:i4>5</vt:i4>
      </vt:variant>
      <vt:variant>
        <vt:lpwstr/>
      </vt:variant>
      <vt:variant>
        <vt:lpwstr>_Toc329520484</vt:lpwstr>
      </vt:variant>
      <vt:variant>
        <vt:i4>1572924</vt:i4>
      </vt:variant>
      <vt:variant>
        <vt:i4>134</vt:i4>
      </vt:variant>
      <vt:variant>
        <vt:i4>0</vt:i4>
      </vt:variant>
      <vt:variant>
        <vt:i4>5</vt:i4>
      </vt:variant>
      <vt:variant>
        <vt:lpwstr/>
      </vt:variant>
      <vt:variant>
        <vt:lpwstr>_Toc329520483</vt:lpwstr>
      </vt:variant>
      <vt:variant>
        <vt:i4>1572924</vt:i4>
      </vt:variant>
      <vt:variant>
        <vt:i4>128</vt:i4>
      </vt:variant>
      <vt:variant>
        <vt:i4>0</vt:i4>
      </vt:variant>
      <vt:variant>
        <vt:i4>5</vt:i4>
      </vt:variant>
      <vt:variant>
        <vt:lpwstr/>
      </vt:variant>
      <vt:variant>
        <vt:lpwstr>_Toc329520482</vt:lpwstr>
      </vt:variant>
      <vt:variant>
        <vt:i4>1572924</vt:i4>
      </vt:variant>
      <vt:variant>
        <vt:i4>122</vt:i4>
      </vt:variant>
      <vt:variant>
        <vt:i4>0</vt:i4>
      </vt:variant>
      <vt:variant>
        <vt:i4>5</vt:i4>
      </vt:variant>
      <vt:variant>
        <vt:lpwstr/>
      </vt:variant>
      <vt:variant>
        <vt:lpwstr>_Toc329520481</vt:lpwstr>
      </vt:variant>
      <vt:variant>
        <vt:i4>1572924</vt:i4>
      </vt:variant>
      <vt:variant>
        <vt:i4>116</vt:i4>
      </vt:variant>
      <vt:variant>
        <vt:i4>0</vt:i4>
      </vt:variant>
      <vt:variant>
        <vt:i4>5</vt:i4>
      </vt:variant>
      <vt:variant>
        <vt:lpwstr/>
      </vt:variant>
      <vt:variant>
        <vt:lpwstr>_Toc329520480</vt:lpwstr>
      </vt:variant>
      <vt:variant>
        <vt:i4>1507388</vt:i4>
      </vt:variant>
      <vt:variant>
        <vt:i4>110</vt:i4>
      </vt:variant>
      <vt:variant>
        <vt:i4>0</vt:i4>
      </vt:variant>
      <vt:variant>
        <vt:i4>5</vt:i4>
      </vt:variant>
      <vt:variant>
        <vt:lpwstr/>
      </vt:variant>
      <vt:variant>
        <vt:lpwstr>_Toc329520479</vt:lpwstr>
      </vt:variant>
      <vt:variant>
        <vt:i4>1507388</vt:i4>
      </vt:variant>
      <vt:variant>
        <vt:i4>104</vt:i4>
      </vt:variant>
      <vt:variant>
        <vt:i4>0</vt:i4>
      </vt:variant>
      <vt:variant>
        <vt:i4>5</vt:i4>
      </vt:variant>
      <vt:variant>
        <vt:lpwstr/>
      </vt:variant>
      <vt:variant>
        <vt:lpwstr>_Toc329520478</vt:lpwstr>
      </vt:variant>
      <vt:variant>
        <vt:i4>1507388</vt:i4>
      </vt:variant>
      <vt:variant>
        <vt:i4>98</vt:i4>
      </vt:variant>
      <vt:variant>
        <vt:i4>0</vt:i4>
      </vt:variant>
      <vt:variant>
        <vt:i4>5</vt:i4>
      </vt:variant>
      <vt:variant>
        <vt:lpwstr/>
      </vt:variant>
      <vt:variant>
        <vt:lpwstr>_Toc329520477</vt:lpwstr>
      </vt:variant>
      <vt:variant>
        <vt:i4>1507388</vt:i4>
      </vt:variant>
      <vt:variant>
        <vt:i4>92</vt:i4>
      </vt:variant>
      <vt:variant>
        <vt:i4>0</vt:i4>
      </vt:variant>
      <vt:variant>
        <vt:i4>5</vt:i4>
      </vt:variant>
      <vt:variant>
        <vt:lpwstr/>
      </vt:variant>
      <vt:variant>
        <vt:lpwstr>_Toc329520476</vt:lpwstr>
      </vt:variant>
      <vt:variant>
        <vt:i4>1507388</vt:i4>
      </vt:variant>
      <vt:variant>
        <vt:i4>86</vt:i4>
      </vt:variant>
      <vt:variant>
        <vt:i4>0</vt:i4>
      </vt:variant>
      <vt:variant>
        <vt:i4>5</vt:i4>
      </vt:variant>
      <vt:variant>
        <vt:lpwstr/>
      </vt:variant>
      <vt:variant>
        <vt:lpwstr>_Toc329520475</vt:lpwstr>
      </vt:variant>
      <vt:variant>
        <vt:i4>1507388</vt:i4>
      </vt:variant>
      <vt:variant>
        <vt:i4>80</vt:i4>
      </vt:variant>
      <vt:variant>
        <vt:i4>0</vt:i4>
      </vt:variant>
      <vt:variant>
        <vt:i4>5</vt:i4>
      </vt:variant>
      <vt:variant>
        <vt:lpwstr/>
      </vt:variant>
      <vt:variant>
        <vt:lpwstr>_Toc329520474</vt:lpwstr>
      </vt:variant>
      <vt:variant>
        <vt:i4>1507388</vt:i4>
      </vt:variant>
      <vt:variant>
        <vt:i4>74</vt:i4>
      </vt:variant>
      <vt:variant>
        <vt:i4>0</vt:i4>
      </vt:variant>
      <vt:variant>
        <vt:i4>5</vt:i4>
      </vt:variant>
      <vt:variant>
        <vt:lpwstr/>
      </vt:variant>
      <vt:variant>
        <vt:lpwstr>_Toc329520473</vt:lpwstr>
      </vt:variant>
      <vt:variant>
        <vt:i4>1507388</vt:i4>
      </vt:variant>
      <vt:variant>
        <vt:i4>68</vt:i4>
      </vt:variant>
      <vt:variant>
        <vt:i4>0</vt:i4>
      </vt:variant>
      <vt:variant>
        <vt:i4>5</vt:i4>
      </vt:variant>
      <vt:variant>
        <vt:lpwstr/>
      </vt:variant>
      <vt:variant>
        <vt:lpwstr>_Toc329520472</vt:lpwstr>
      </vt:variant>
      <vt:variant>
        <vt:i4>1507388</vt:i4>
      </vt:variant>
      <vt:variant>
        <vt:i4>62</vt:i4>
      </vt:variant>
      <vt:variant>
        <vt:i4>0</vt:i4>
      </vt:variant>
      <vt:variant>
        <vt:i4>5</vt:i4>
      </vt:variant>
      <vt:variant>
        <vt:lpwstr/>
      </vt:variant>
      <vt:variant>
        <vt:lpwstr>_Toc329520471</vt:lpwstr>
      </vt:variant>
      <vt:variant>
        <vt:i4>1507388</vt:i4>
      </vt:variant>
      <vt:variant>
        <vt:i4>56</vt:i4>
      </vt:variant>
      <vt:variant>
        <vt:i4>0</vt:i4>
      </vt:variant>
      <vt:variant>
        <vt:i4>5</vt:i4>
      </vt:variant>
      <vt:variant>
        <vt:lpwstr/>
      </vt:variant>
      <vt:variant>
        <vt:lpwstr>_Toc329520470</vt:lpwstr>
      </vt:variant>
      <vt:variant>
        <vt:i4>1441852</vt:i4>
      </vt:variant>
      <vt:variant>
        <vt:i4>50</vt:i4>
      </vt:variant>
      <vt:variant>
        <vt:i4>0</vt:i4>
      </vt:variant>
      <vt:variant>
        <vt:i4>5</vt:i4>
      </vt:variant>
      <vt:variant>
        <vt:lpwstr/>
      </vt:variant>
      <vt:variant>
        <vt:lpwstr>_Toc329520469</vt:lpwstr>
      </vt:variant>
      <vt:variant>
        <vt:i4>1441852</vt:i4>
      </vt:variant>
      <vt:variant>
        <vt:i4>44</vt:i4>
      </vt:variant>
      <vt:variant>
        <vt:i4>0</vt:i4>
      </vt:variant>
      <vt:variant>
        <vt:i4>5</vt:i4>
      </vt:variant>
      <vt:variant>
        <vt:lpwstr/>
      </vt:variant>
      <vt:variant>
        <vt:lpwstr>_Toc329520468</vt:lpwstr>
      </vt:variant>
      <vt:variant>
        <vt:i4>1441852</vt:i4>
      </vt:variant>
      <vt:variant>
        <vt:i4>38</vt:i4>
      </vt:variant>
      <vt:variant>
        <vt:i4>0</vt:i4>
      </vt:variant>
      <vt:variant>
        <vt:i4>5</vt:i4>
      </vt:variant>
      <vt:variant>
        <vt:lpwstr/>
      </vt:variant>
      <vt:variant>
        <vt:lpwstr>_Toc329520467</vt:lpwstr>
      </vt:variant>
      <vt:variant>
        <vt:i4>1441852</vt:i4>
      </vt:variant>
      <vt:variant>
        <vt:i4>32</vt:i4>
      </vt:variant>
      <vt:variant>
        <vt:i4>0</vt:i4>
      </vt:variant>
      <vt:variant>
        <vt:i4>5</vt:i4>
      </vt:variant>
      <vt:variant>
        <vt:lpwstr/>
      </vt:variant>
      <vt:variant>
        <vt:lpwstr>_Toc329520466</vt:lpwstr>
      </vt:variant>
      <vt:variant>
        <vt:i4>1441852</vt:i4>
      </vt:variant>
      <vt:variant>
        <vt:i4>26</vt:i4>
      </vt:variant>
      <vt:variant>
        <vt:i4>0</vt:i4>
      </vt:variant>
      <vt:variant>
        <vt:i4>5</vt:i4>
      </vt:variant>
      <vt:variant>
        <vt:lpwstr/>
      </vt:variant>
      <vt:variant>
        <vt:lpwstr>_Toc329520465</vt:lpwstr>
      </vt:variant>
      <vt:variant>
        <vt:i4>1441852</vt:i4>
      </vt:variant>
      <vt:variant>
        <vt:i4>20</vt:i4>
      </vt:variant>
      <vt:variant>
        <vt:i4>0</vt:i4>
      </vt:variant>
      <vt:variant>
        <vt:i4>5</vt:i4>
      </vt:variant>
      <vt:variant>
        <vt:lpwstr/>
      </vt:variant>
      <vt:variant>
        <vt:lpwstr>_Toc329520464</vt:lpwstr>
      </vt:variant>
      <vt:variant>
        <vt:i4>1441852</vt:i4>
      </vt:variant>
      <vt:variant>
        <vt:i4>14</vt:i4>
      </vt:variant>
      <vt:variant>
        <vt:i4>0</vt:i4>
      </vt:variant>
      <vt:variant>
        <vt:i4>5</vt:i4>
      </vt:variant>
      <vt:variant>
        <vt:lpwstr/>
      </vt:variant>
      <vt:variant>
        <vt:lpwstr>_Toc329520463</vt:lpwstr>
      </vt:variant>
      <vt:variant>
        <vt:i4>1441852</vt:i4>
      </vt:variant>
      <vt:variant>
        <vt:i4>8</vt:i4>
      </vt:variant>
      <vt:variant>
        <vt:i4>0</vt:i4>
      </vt:variant>
      <vt:variant>
        <vt:i4>5</vt:i4>
      </vt:variant>
      <vt:variant>
        <vt:lpwstr/>
      </vt:variant>
      <vt:variant>
        <vt:lpwstr>_Toc329520462</vt:lpwstr>
      </vt:variant>
      <vt:variant>
        <vt:i4>1441852</vt:i4>
      </vt:variant>
      <vt:variant>
        <vt:i4>2</vt:i4>
      </vt:variant>
      <vt:variant>
        <vt:i4>0</vt:i4>
      </vt:variant>
      <vt:variant>
        <vt:i4>5</vt:i4>
      </vt:variant>
      <vt:variant>
        <vt:lpwstr/>
      </vt:variant>
      <vt:variant>
        <vt:lpwstr>_Toc329520461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admin</dc:creator>
  <cp:lastModifiedBy>rongrong</cp:lastModifiedBy>
  <cp:revision>19</cp:revision>
  <cp:lastPrinted>2012-07-19T05:59:00Z</cp:lastPrinted>
  <dcterms:created xsi:type="dcterms:W3CDTF">2012-10-08T06:23:00Z</dcterms:created>
  <dcterms:modified xsi:type="dcterms:W3CDTF">2012-10-30T01:43:00Z</dcterms:modified>
</cp:coreProperties>
</file>